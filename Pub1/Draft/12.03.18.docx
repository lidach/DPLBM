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CA3CA" w14:textId="628B5066" w:rsidR="008916E8" w:rsidRPr="00854875" w:rsidRDefault="00295721" w:rsidP="008916E8">
      <w:pPr>
        <w:spacing w:line="480" w:lineRule="auto"/>
        <w:rPr>
          <w:sz w:val="28"/>
        </w:rPr>
      </w:pPr>
      <w:r w:rsidRPr="00854875">
        <w:rPr>
          <w:sz w:val="28"/>
        </w:rPr>
        <w:t>Performance evaluation of data-limited length-based stock assessment methods</w:t>
      </w:r>
    </w:p>
    <w:p w14:paraId="15984C13" w14:textId="77777777" w:rsidR="00591118" w:rsidRPr="00854875" w:rsidRDefault="00591118" w:rsidP="008916E8">
      <w:pPr>
        <w:spacing w:line="480" w:lineRule="auto"/>
      </w:pPr>
    </w:p>
    <w:p w14:paraId="1CF4619D" w14:textId="77777777" w:rsidR="008916E8" w:rsidRPr="00854875" w:rsidRDefault="008916E8" w:rsidP="008916E8">
      <w:pPr>
        <w:spacing w:line="480" w:lineRule="auto"/>
      </w:pPr>
      <w:r w:rsidRPr="00854875">
        <w:t>Lisa Chong</w:t>
      </w:r>
    </w:p>
    <w:p w14:paraId="5E5AB3F9" w14:textId="27E0D1D1" w:rsidR="00591118" w:rsidRPr="00854875" w:rsidRDefault="00054E7C" w:rsidP="008916E8">
      <w:pPr>
        <w:spacing w:line="480" w:lineRule="auto"/>
      </w:pPr>
      <w:r w:rsidRPr="00854875">
        <w:t xml:space="preserve">1. </w:t>
      </w:r>
      <w:r w:rsidR="008916E8" w:rsidRPr="00854875">
        <w:t xml:space="preserve">Leibniz Centre for Tropical Marine Research (ZMT), </w:t>
      </w:r>
      <w:r w:rsidR="005301CD" w:rsidRPr="00854875">
        <w:t xml:space="preserve">Fahrenheitstr. 6, </w:t>
      </w:r>
      <w:r w:rsidR="008916E8" w:rsidRPr="00854875">
        <w:t>Bremen,</w:t>
      </w:r>
      <w:r w:rsidR="00D63E0D" w:rsidRPr="00854875">
        <w:t xml:space="preserve"> 28359</w:t>
      </w:r>
      <w:r w:rsidR="005301CD" w:rsidRPr="00854875">
        <w:t xml:space="preserve"> </w:t>
      </w:r>
      <w:r w:rsidR="008916E8" w:rsidRPr="00854875">
        <w:t xml:space="preserve">Germany </w:t>
      </w:r>
    </w:p>
    <w:p w14:paraId="60AA3402" w14:textId="4CC93748" w:rsidR="008916E8" w:rsidRPr="00854875" w:rsidRDefault="008916E8" w:rsidP="008916E8">
      <w:pPr>
        <w:spacing w:line="480" w:lineRule="auto"/>
      </w:pPr>
      <w:r w:rsidRPr="00854875">
        <w:t>lisa.chong8594@gmail.com</w:t>
      </w:r>
    </w:p>
    <w:p w14:paraId="2E064304" w14:textId="77777777" w:rsidR="00591118" w:rsidRPr="00854875" w:rsidRDefault="00591118" w:rsidP="008916E8">
      <w:pPr>
        <w:spacing w:line="480" w:lineRule="auto"/>
      </w:pPr>
    </w:p>
    <w:p w14:paraId="7C9A1188" w14:textId="53C91558" w:rsidR="008916E8" w:rsidRPr="00854875" w:rsidRDefault="00591118" w:rsidP="008916E8">
      <w:pPr>
        <w:spacing w:line="480" w:lineRule="auto"/>
      </w:pPr>
      <w:r w:rsidRPr="00854875">
        <w:t>Tobias K. Mildenberger</w:t>
      </w:r>
    </w:p>
    <w:p w14:paraId="51AFBB29" w14:textId="275A6D40" w:rsidR="008916E8" w:rsidRPr="00854875" w:rsidRDefault="00054E7C" w:rsidP="009D6B46">
      <w:pPr>
        <w:spacing w:line="480" w:lineRule="auto"/>
        <w:rPr>
          <w:lang w:val="en-US"/>
        </w:rPr>
      </w:pPr>
      <w:r w:rsidRPr="00854875">
        <w:rPr>
          <w:lang w:val="en-US"/>
        </w:rPr>
        <w:t xml:space="preserve">2. </w:t>
      </w:r>
      <w:r w:rsidR="009D6B46" w:rsidRPr="00854875">
        <w:rPr>
          <w:lang w:val="en-US"/>
        </w:rPr>
        <w:t>National Institute of Aquatic Resources, Technical University of Denmark, Kemitorvet, Building 202, 2800 Kgs. Lyngby, Denmark</w:t>
      </w:r>
    </w:p>
    <w:p w14:paraId="20A88D83" w14:textId="704989B0" w:rsidR="009D6B46" w:rsidRPr="00854875" w:rsidRDefault="009D6B46" w:rsidP="009D6B46">
      <w:pPr>
        <w:spacing w:line="480" w:lineRule="auto"/>
        <w:rPr>
          <w:lang w:val="en-US"/>
        </w:rPr>
      </w:pPr>
      <w:r w:rsidRPr="00854875">
        <w:rPr>
          <w:lang w:val="en-US"/>
        </w:rPr>
        <w:t>tobm@aqua.dtu.dk</w:t>
      </w:r>
    </w:p>
    <w:p w14:paraId="063CF15B" w14:textId="77777777" w:rsidR="009D6B46" w:rsidRPr="00854875" w:rsidRDefault="009D6B46" w:rsidP="009D6B46">
      <w:pPr>
        <w:spacing w:line="480" w:lineRule="auto"/>
        <w:rPr>
          <w:lang w:val="en-US"/>
        </w:rPr>
      </w:pPr>
    </w:p>
    <w:p w14:paraId="4859AF5A" w14:textId="20A4E76B" w:rsidR="00591118" w:rsidRPr="00854875" w:rsidRDefault="00591118" w:rsidP="00591118">
      <w:pPr>
        <w:spacing w:line="480" w:lineRule="auto"/>
      </w:pPr>
      <w:r w:rsidRPr="00854875">
        <w:t>Merrill B. Rudd</w:t>
      </w:r>
    </w:p>
    <w:p w14:paraId="63F117B8" w14:textId="51B0D8D8" w:rsidR="009D6B46" w:rsidRPr="00854875" w:rsidRDefault="00054E7C" w:rsidP="00591118">
      <w:pPr>
        <w:spacing w:line="480" w:lineRule="auto"/>
      </w:pPr>
      <w:r w:rsidRPr="00854875">
        <w:t xml:space="preserve">3. </w:t>
      </w:r>
      <w:r w:rsidR="009D6B46" w:rsidRPr="00854875">
        <w:t>School of Aquatic and Fishery Sciences, University of Washington, Box 355020, Seattle, WA 98195-5020, USA</w:t>
      </w:r>
    </w:p>
    <w:p w14:paraId="16CDEAAC" w14:textId="1041114D" w:rsidR="009D6B46" w:rsidRPr="00854875" w:rsidRDefault="00054E7C" w:rsidP="009D6B46">
      <w:pPr>
        <w:spacing w:line="480" w:lineRule="auto"/>
      </w:pPr>
      <w:r w:rsidRPr="00854875">
        <w:t xml:space="preserve">4. </w:t>
      </w:r>
      <w:r w:rsidR="009D6B46" w:rsidRPr="00854875">
        <w:t>Fishery Resource Analysis and Monitoring Division, National Oceanic and Atmospheric Administration, National Marine Fisheries Service,</w:t>
      </w:r>
    </w:p>
    <w:p w14:paraId="575C4DB7" w14:textId="74B07451" w:rsidR="009D6B46" w:rsidRPr="00854875" w:rsidRDefault="009D6B46" w:rsidP="009D6B46">
      <w:pPr>
        <w:spacing w:line="480" w:lineRule="auto"/>
      </w:pPr>
      <w:r w:rsidRPr="00854875">
        <w:t>Northwest Fisheries Science Center, 2725 Montlake Boulevard East, Seattle, WA 98112-2097, USA</w:t>
      </w:r>
    </w:p>
    <w:p w14:paraId="179D2D55" w14:textId="45109100" w:rsidR="00591118" w:rsidRPr="00854875" w:rsidRDefault="00BA4DDD" w:rsidP="00591118">
      <w:pPr>
        <w:spacing w:line="480" w:lineRule="auto"/>
      </w:pPr>
      <w:r w:rsidRPr="00854875">
        <w:t>merrillrudd@gmail.com</w:t>
      </w:r>
    </w:p>
    <w:p w14:paraId="0565E915" w14:textId="77777777" w:rsidR="00BA4DDD" w:rsidRPr="00854875" w:rsidRDefault="00BA4DDD" w:rsidP="00591118">
      <w:pPr>
        <w:spacing w:line="480" w:lineRule="auto"/>
      </w:pPr>
    </w:p>
    <w:p w14:paraId="78E67CBE" w14:textId="329AC12B" w:rsidR="00591118" w:rsidRPr="00854875" w:rsidRDefault="00591118" w:rsidP="00591118">
      <w:pPr>
        <w:spacing w:line="480" w:lineRule="auto"/>
      </w:pPr>
      <w:r w:rsidRPr="00854875">
        <w:t>Marc H. Taylor</w:t>
      </w:r>
    </w:p>
    <w:p w14:paraId="3D4C811B" w14:textId="0ACD9009" w:rsidR="00591118" w:rsidRPr="00854875" w:rsidRDefault="00054E7C" w:rsidP="00591118">
      <w:pPr>
        <w:spacing w:line="480" w:lineRule="auto"/>
      </w:pPr>
      <w:r w:rsidRPr="00854875">
        <w:t xml:space="preserve">5. </w:t>
      </w:r>
      <w:r w:rsidRPr="00854875">
        <w:rPr>
          <w:lang w:val="en-US"/>
        </w:rPr>
        <w:t xml:space="preserve">Marine Living Resources, Thünen Institute of Sea Fisheries, Herwigstr. 31, Bremerhaven, </w:t>
      </w:r>
      <w:r w:rsidR="00D63E0D" w:rsidRPr="00854875">
        <w:rPr>
          <w:lang w:val="en-US"/>
        </w:rPr>
        <w:lastRenderedPageBreak/>
        <w:t xml:space="preserve">27572, </w:t>
      </w:r>
      <w:r w:rsidRPr="00854875">
        <w:rPr>
          <w:lang w:val="en-US"/>
        </w:rPr>
        <w:t>Germany</w:t>
      </w:r>
    </w:p>
    <w:p w14:paraId="511E0AA7" w14:textId="1DC3D7A3" w:rsidR="00054E7C" w:rsidRPr="00854875" w:rsidRDefault="00054E7C" w:rsidP="00591118">
      <w:pPr>
        <w:spacing w:line="480" w:lineRule="auto"/>
      </w:pPr>
      <w:r w:rsidRPr="00854875">
        <w:t>marc.taylor@thuenen.de</w:t>
      </w:r>
    </w:p>
    <w:p w14:paraId="4E1B8A06" w14:textId="77777777" w:rsidR="00054E7C" w:rsidRPr="00854875" w:rsidRDefault="00054E7C" w:rsidP="00591118">
      <w:pPr>
        <w:spacing w:line="480" w:lineRule="auto"/>
      </w:pPr>
    </w:p>
    <w:p w14:paraId="5DEDF861" w14:textId="7DB56237" w:rsidR="00054E7C" w:rsidRPr="00854875" w:rsidRDefault="00054E7C" w:rsidP="00591118">
      <w:pPr>
        <w:spacing w:line="480" w:lineRule="auto"/>
      </w:pPr>
      <w:r w:rsidRPr="00854875">
        <w:t>Jason M. Cope</w:t>
      </w:r>
    </w:p>
    <w:p w14:paraId="57CF80AC" w14:textId="77777777" w:rsidR="00054E7C" w:rsidRPr="00854875" w:rsidRDefault="00054E7C" w:rsidP="00054E7C">
      <w:pPr>
        <w:spacing w:line="480" w:lineRule="auto"/>
      </w:pPr>
      <w:r w:rsidRPr="00854875">
        <w:t>3. School of Aquatic and Fishery Sciences, University of Washington, Box 355020, Seattle, WA 98195-5020, USA</w:t>
      </w:r>
    </w:p>
    <w:p w14:paraId="4E8819F4" w14:textId="77777777" w:rsidR="00054E7C" w:rsidRPr="00854875" w:rsidRDefault="00054E7C" w:rsidP="00054E7C">
      <w:pPr>
        <w:spacing w:line="480" w:lineRule="auto"/>
      </w:pPr>
      <w:r w:rsidRPr="00854875">
        <w:t>4. Fishery Resource Analysis and Monitoring Division, National Oceanic and Atmospheric Administration, National Marine Fisheries Service,</w:t>
      </w:r>
    </w:p>
    <w:p w14:paraId="56588CD1" w14:textId="77777777" w:rsidR="00054E7C" w:rsidRPr="00854875" w:rsidRDefault="00054E7C" w:rsidP="00054E7C">
      <w:pPr>
        <w:spacing w:line="480" w:lineRule="auto"/>
      </w:pPr>
      <w:r w:rsidRPr="00854875">
        <w:t>Northwest Fisheries Science Center, 2725 Montlake Boulevard East, Seattle, WA 98112-2097, USA</w:t>
      </w:r>
    </w:p>
    <w:p w14:paraId="3285C1B5" w14:textId="757EFD4A" w:rsidR="00054E7C" w:rsidRPr="00854875" w:rsidRDefault="00054E7C" w:rsidP="00591118">
      <w:pPr>
        <w:spacing w:line="480" w:lineRule="auto"/>
      </w:pPr>
      <w:r w:rsidRPr="00854875">
        <w:t>jason.cope@noaa.gov</w:t>
      </w:r>
    </w:p>
    <w:p w14:paraId="14A518B1" w14:textId="751336CE" w:rsidR="00591118" w:rsidRPr="00854875" w:rsidRDefault="00591118" w:rsidP="00591118">
      <w:pPr>
        <w:spacing w:line="480" w:lineRule="auto"/>
      </w:pPr>
    </w:p>
    <w:p w14:paraId="5A1EA0DB" w14:textId="2D3B0136" w:rsidR="00591118" w:rsidRPr="00854875" w:rsidRDefault="00591118" w:rsidP="00591118">
      <w:pPr>
        <w:spacing w:line="480" w:lineRule="auto"/>
      </w:pPr>
      <w:r w:rsidRPr="00854875">
        <w:t>Trevor A. Branch</w:t>
      </w:r>
    </w:p>
    <w:p w14:paraId="0B6BA285" w14:textId="77777777" w:rsidR="00054E7C" w:rsidRPr="00854875" w:rsidRDefault="00054E7C" w:rsidP="00054E7C">
      <w:pPr>
        <w:spacing w:line="480" w:lineRule="auto"/>
      </w:pPr>
      <w:r w:rsidRPr="00854875">
        <w:t>3. School of Aquatic and Fishery Sciences, University of Washington, Box 355020, Seattle, WA 98195-5020, USA</w:t>
      </w:r>
    </w:p>
    <w:p w14:paraId="7D2A8461" w14:textId="27191D00" w:rsidR="00591118" w:rsidRPr="00854875" w:rsidRDefault="00054E7C" w:rsidP="00591118">
      <w:pPr>
        <w:spacing w:line="480" w:lineRule="auto"/>
      </w:pPr>
      <w:r w:rsidRPr="00854875">
        <w:t>tbranch@uw.edu</w:t>
      </w:r>
    </w:p>
    <w:p w14:paraId="1F8E4F39" w14:textId="77777777" w:rsidR="00054E7C" w:rsidRPr="00854875" w:rsidRDefault="00054E7C" w:rsidP="00591118">
      <w:pPr>
        <w:spacing w:line="480" w:lineRule="auto"/>
      </w:pPr>
    </w:p>
    <w:p w14:paraId="38FF8A26" w14:textId="4D257307" w:rsidR="00591118" w:rsidRPr="00854875" w:rsidRDefault="00591118" w:rsidP="00591118">
      <w:pPr>
        <w:spacing w:line="480" w:lineRule="auto"/>
      </w:pPr>
      <w:r w:rsidRPr="00854875">
        <w:t>Matthias Wolff</w:t>
      </w:r>
    </w:p>
    <w:p w14:paraId="1DA8DBEB" w14:textId="77777777" w:rsidR="00D63E0D" w:rsidRPr="00854875" w:rsidRDefault="00D63E0D" w:rsidP="00D63E0D">
      <w:pPr>
        <w:spacing w:line="480" w:lineRule="auto"/>
      </w:pPr>
      <w:r w:rsidRPr="00854875">
        <w:t xml:space="preserve">1. Leibniz Centre for Tropical Marine Research (ZMT), Fahrenheitstr. 6, Bremen, 28359 Germany </w:t>
      </w:r>
    </w:p>
    <w:p w14:paraId="2B151B4F" w14:textId="7F1A06C1" w:rsidR="00593420" w:rsidRPr="00854875" w:rsidRDefault="00593420" w:rsidP="00591118">
      <w:pPr>
        <w:spacing w:line="480" w:lineRule="auto"/>
      </w:pPr>
      <w:r w:rsidRPr="00854875">
        <w:t>matthias.wolff@leibniz-zmt.de</w:t>
      </w:r>
    </w:p>
    <w:p w14:paraId="22580958" w14:textId="7ED899D5" w:rsidR="00591118" w:rsidRPr="00854875" w:rsidRDefault="00591118" w:rsidP="00591118">
      <w:pPr>
        <w:spacing w:line="480" w:lineRule="auto"/>
      </w:pPr>
    </w:p>
    <w:p w14:paraId="70284CEC" w14:textId="2B951250" w:rsidR="00591118" w:rsidRPr="00854875" w:rsidRDefault="00591118" w:rsidP="00591118">
      <w:pPr>
        <w:spacing w:line="480" w:lineRule="auto"/>
        <w:rPr>
          <w:lang w:val="en-US"/>
        </w:rPr>
      </w:pPr>
      <w:r w:rsidRPr="00854875">
        <w:t xml:space="preserve">Moritz </w:t>
      </w:r>
      <w:r w:rsidRPr="00854875">
        <w:rPr>
          <w:lang w:val="en-US"/>
        </w:rPr>
        <w:t>Stäbler</w:t>
      </w:r>
    </w:p>
    <w:p w14:paraId="7D4836C8" w14:textId="77777777" w:rsidR="00D63E0D" w:rsidRPr="00854875" w:rsidRDefault="00D63E0D" w:rsidP="00D63E0D">
      <w:pPr>
        <w:spacing w:line="480" w:lineRule="auto"/>
      </w:pPr>
      <w:r w:rsidRPr="00854875">
        <w:lastRenderedPageBreak/>
        <w:t xml:space="preserve">1. Leibniz Centre for Tropical Marine Research (ZMT), Fahrenheitstr. 6, Bremen, 28359 Germany </w:t>
      </w:r>
    </w:p>
    <w:p w14:paraId="72AC7A93" w14:textId="7C69962E" w:rsidR="00593420" w:rsidRPr="00854875" w:rsidRDefault="00593420" w:rsidP="00591118">
      <w:pPr>
        <w:spacing w:line="480" w:lineRule="auto"/>
        <w:rPr>
          <w:szCs w:val="32"/>
        </w:rPr>
      </w:pPr>
      <w:r w:rsidRPr="00854875">
        <w:t>moritz.staebler@leibniz-zmt.de</w:t>
      </w:r>
    </w:p>
    <w:p w14:paraId="2CF631E2" w14:textId="77777777" w:rsidR="00591118" w:rsidRPr="00854875" w:rsidRDefault="00591118" w:rsidP="008916E8">
      <w:pPr>
        <w:spacing w:line="480" w:lineRule="auto"/>
        <w:rPr>
          <w:szCs w:val="32"/>
        </w:rPr>
      </w:pPr>
    </w:p>
    <w:p w14:paraId="5DABED48" w14:textId="3ED08DF3" w:rsidR="008916E8" w:rsidRPr="00854875" w:rsidRDefault="00EA1B34" w:rsidP="008916E8">
      <w:pPr>
        <w:spacing w:line="480" w:lineRule="auto"/>
        <w:rPr>
          <w:szCs w:val="32"/>
        </w:rPr>
      </w:pPr>
      <w:r w:rsidRPr="00854875">
        <w:rPr>
          <w:szCs w:val="32"/>
        </w:rPr>
        <w:t>1</w:t>
      </w:r>
      <w:r w:rsidR="00AF2BFA">
        <w:rPr>
          <w:szCs w:val="32"/>
        </w:rPr>
        <w:t>2</w:t>
      </w:r>
      <w:bookmarkStart w:id="0" w:name="_GoBack"/>
      <w:bookmarkEnd w:id="0"/>
      <w:r w:rsidR="00B82825" w:rsidRPr="00854875">
        <w:rPr>
          <w:szCs w:val="32"/>
        </w:rPr>
        <w:t>/03/19</w:t>
      </w:r>
    </w:p>
    <w:p w14:paraId="2B681758" w14:textId="77777777" w:rsidR="006E706E" w:rsidRPr="00854875" w:rsidRDefault="006E706E">
      <w:pPr>
        <w:widowControl/>
        <w:autoSpaceDE/>
        <w:autoSpaceDN/>
        <w:spacing w:after="160" w:line="259" w:lineRule="auto"/>
      </w:pPr>
      <w:r w:rsidRPr="00854875">
        <w:br w:type="page"/>
      </w:r>
    </w:p>
    <w:p w14:paraId="3D559D7A" w14:textId="15AB14DD" w:rsidR="000615F8" w:rsidRPr="00854875" w:rsidRDefault="006E706E" w:rsidP="000615F8">
      <w:pPr>
        <w:pStyle w:val="ListParagraph"/>
        <w:numPr>
          <w:ilvl w:val="0"/>
          <w:numId w:val="5"/>
        </w:numPr>
        <w:spacing w:line="480" w:lineRule="auto"/>
        <w:ind w:left="360"/>
        <w:jc w:val="both"/>
        <w:rPr>
          <w:rFonts w:ascii="Times New Roman" w:hAnsi="Times New Roman" w:cs="Times New Roman"/>
          <w:sz w:val="28"/>
        </w:rPr>
      </w:pPr>
      <w:r w:rsidRPr="00854875">
        <w:rPr>
          <w:rFonts w:ascii="Times New Roman" w:hAnsi="Times New Roman" w:cs="Times New Roman"/>
          <w:sz w:val="28"/>
        </w:rPr>
        <w:lastRenderedPageBreak/>
        <w:t>Abstrac</w:t>
      </w:r>
      <w:r w:rsidR="000615F8" w:rsidRPr="00854875">
        <w:rPr>
          <w:rFonts w:ascii="Times New Roman" w:hAnsi="Times New Roman" w:cs="Times New Roman"/>
          <w:sz w:val="28"/>
        </w:rPr>
        <w:t>t</w:t>
      </w:r>
    </w:p>
    <w:p w14:paraId="4D65E68B" w14:textId="3540EDA9" w:rsidR="00C47676" w:rsidRPr="00854875" w:rsidRDefault="004F76C7" w:rsidP="004F76C7">
      <w:pPr>
        <w:spacing w:line="480" w:lineRule="auto"/>
        <w:ind w:firstLine="720"/>
        <w:jc w:val="both"/>
      </w:pPr>
      <w:bookmarkStart w:id="1" w:name="_Hlk2855138"/>
      <w:r w:rsidRPr="00854875">
        <w:t xml:space="preserve">Performance evaluation of the multitude of data-limited length-based methods is instrumental to determine and quantify their precision and bias under various assumptions/scenarios and thus providing guidance about model applicability and limitations to stock assessment scientists and managers. </w:t>
      </w:r>
      <w:bookmarkEnd w:id="1"/>
      <w:r w:rsidRPr="00854875">
        <w:t xml:space="preserve">A simulation-estimation analysis was conducted using an individual based operating model to compare the performance of four length-based stock assessment methods, length-based Thompson and Bell (TB), length-based </w:t>
      </w:r>
      <w:r w:rsidR="00B71250" w:rsidRPr="00854875">
        <w:t>spawning potential ratio</w:t>
      </w:r>
      <w:r w:rsidRPr="00854875">
        <w:t xml:space="preserve"> (LBSPR), length-based integrated mixed effects (LIME), and length-based risk analysis (LBRA), under varying life history, exploitation status, and recruitment error scenarios. We found that all methods have difficulties when assessing short-lived species. When the stocks are severely overexploited, the methods are less accurate in estimating the degree of recruitment overfishing while the methods present inconsistencies in determining growth overfishing when the stocks are underexploited. While having additional recruitment error does decrease precision, it does not necessarily increase bias. Furthermore, we found that there is a higher precision in estimation of relative reference points (i.e. </w:t>
      </w:r>
      <w:r w:rsidR="00B71250" w:rsidRPr="00854875">
        <w:t>spawning potential ratio</w:t>
      </w:r>
      <w:r w:rsidRPr="00854875">
        <w:t xml:space="preserve"> and F/F</w:t>
      </w:r>
      <w:r w:rsidR="00E90DA8" w:rsidRPr="00854875">
        <w:rPr>
          <w:vertAlign w:val="subscript"/>
        </w:rPr>
        <w:t>MSY</w:t>
      </w:r>
      <w:r w:rsidRPr="00854875">
        <w:t>) than absolute ones (e.g. F</w:t>
      </w:r>
      <w:r w:rsidR="00E90DA8" w:rsidRPr="00854875">
        <w:rPr>
          <w:vertAlign w:val="subscript"/>
        </w:rPr>
        <w:t>MSY</w:t>
      </w:r>
      <w:r w:rsidRPr="00854875">
        <w:t>). Across all scenarios, TB and LBSPR were most the consistent and accurate assessment methods. This study highlights the importance of quantifying the accuracy of stock assessment methods and testing methods in different scenarios to determine their strengths and weaknesses, which will lead to better utilization of these methods.</w:t>
      </w:r>
    </w:p>
    <w:p w14:paraId="50550235" w14:textId="338CC95E" w:rsidR="006E706E" w:rsidRPr="00854875" w:rsidRDefault="000615F8" w:rsidP="004F76C7">
      <w:pPr>
        <w:spacing w:line="480" w:lineRule="auto"/>
        <w:jc w:val="both"/>
      </w:pPr>
      <w:r w:rsidRPr="00854875">
        <w:t xml:space="preserve">Keywords: simulation-estimation analysis; data-limited fishery; length-based assessment; </w:t>
      </w:r>
      <w:r w:rsidR="00B71250" w:rsidRPr="00854875">
        <w:t>spawning potential ratio</w:t>
      </w:r>
      <w:r w:rsidRPr="00854875">
        <w:t>; MSY</w:t>
      </w:r>
      <w:r w:rsidR="006E706E" w:rsidRPr="00854875">
        <w:br w:type="page"/>
      </w:r>
    </w:p>
    <w:p w14:paraId="1A356CA3" w14:textId="6074DA1B" w:rsidR="00295721" w:rsidRPr="00854875" w:rsidRDefault="006E706E" w:rsidP="00295721">
      <w:pPr>
        <w:pStyle w:val="ListParagraph"/>
        <w:numPr>
          <w:ilvl w:val="0"/>
          <w:numId w:val="5"/>
        </w:numPr>
        <w:spacing w:line="480" w:lineRule="auto"/>
        <w:ind w:left="360"/>
        <w:jc w:val="both"/>
        <w:rPr>
          <w:rFonts w:ascii="Times New Roman" w:hAnsi="Times New Roman" w:cs="Times New Roman"/>
          <w:sz w:val="28"/>
        </w:rPr>
      </w:pPr>
      <w:r w:rsidRPr="00854875">
        <w:rPr>
          <w:rFonts w:ascii="Times New Roman" w:hAnsi="Times New Roman" w:cs="Times New Roman"/>
          <w:sz w:val="28"/>
        </w:rPr>
        <w:lastRenderedPageBreak/>
        <w:t>Introduction</w:t>
      </w:r>
    </w:p>
    <w:p w14:paraId="223475A2" w14:textId="2899C286" w:rsidR="00834D2A" w:rsidRPr="00854875" w:rsidRDefault="00C1156C" w:rsidP="009729D9">
      <w:pPr>
        <w:spacing w:line="480" w:lineRule="auto"/>
        <w:ind w:firstLine="720"/>
        <w:jc w:val="both"/>
      </w:pPr>
      <w:r w:rsidRPr="00854875">
        <w:t xml:space="preserve">Fisheries are considered data-limited if the available scientific information (typically catches and/or length compositions) is inadequate for determining current stock status with respect to meaningful reference points </w:t>
      </w:r>
      <w:r w:rsidRPr="00854875">
        <w:fldChar w:fldCharType="begin"/>
      </w:r>
      <w:r w:rsidRPr="00854875">
        <w:instrText xml:space="preserve"> ADDIN ZOTERO_ITEM CSL_CITATION {"citationID":"vqvLs6m6","properties":{"formattedCitation":"(Richards and Maguire, 1998; Pilling {\\i{}et al.}, 2008; Dowling {\\i{}et al.}, 2015)","plainCitation":"(Richards and Maguire, 1998; Pilling et al., 2008; Dowling et al., 2015)","noteIndex":0},"citationItems":[{"id":398,"uris":["http://zotero.org/users/4993581/items/Z3VWNHMS"],"uri":["http://zotero.org/users/4993581/items/Z3VWNHMS"],"itemData":{"id":398,"type":"article-journal","title":"Recent international agreements and the precautionary approach: new directions for fisheries management science","page":"8","volume":"55","source":"Zotero","abstract":"The dynamics of exploited fish populations can be highly uncertain and the precautionary approach to fisheries management addresses such uncertainties. The precautionary approach is now embodied in several international agreements, including (i) the UN Straddling Fish Stocks and Highly Migratory Fish Stocks Agreement and (ii) the FAO Code of Conduct. We discuss how application of these agreements will change the daily operations of many fisheries agencies. Contrary to past practices, the absence of adequate scientific information can no longer be a reason for postponing or failing to take conservation measures. Future harvest strategies will be based on stock-specific reference points and predefined decision rules. However, more research is required to quantify uncertainties associated with reference point definitions and their practical application in a management context. In addition, future research will emphasize environmental issues with extensive data requirements, such as ecosystem impacts of fishing. Data collection will remain a core business activity; agencies must address the costs of maintaining shared and documented data archives over the long term.","language":"en","author":[{"family":"Richards","given":"Laura J"},{"family":"Maguire","given":"Jean-Jacques"}],"issued":{"date-parts":[["1998"]]}}},{"id":410,"uris":["http://zotero.org/users/4993581/items/TCANF23E"],"uri":["http://zotero.org/users/4993581/items/TCANF23E"],"itemData":{"id":410,"type":"chapter","title":"Assessment and Management of Data-Poor Fisheries","container-title":"Advances in Fisheries Science","publisher":"Blackwell Publishing Ltd.","publisher-place":"Oxford, UK","page":"280-305","source":"Crossref","event-place":"Oxford, UK","abstract":"The problem of data-poor situations – where information is insufﬁcient to estimate appropriate reference points and relative stock status – spans a wide range of ﬁsheries all over the world, including some of the ﬁsheries upon which Beverton and Holt published their work 50 years ago. Here, we look at a range of case studies to illustrate some of the approaches that have been, or have the potential to be, applied to meet the requirements of ﬁsheries management where information is either lacking or highly uncertain. These approaches are diverse, ranging from more classic single-species approaches based upon catch, effort and biological information (tropical and deep-water examples), through the novel use of this information (calculation of catch trophic level in the Cyclades Islands of Greece) and information from markets (small-scale Spanish Mediterranean ﬁsheries, UK inshore ﬁsheries), to the incorporation of information from similar species or ﬁsheries (blue shark in the Atlantic). Assessment should be driven by the aims of management, be they resource conservation, sustainable utilization, employment, economic viability, or a combination of these and other aims. Although many of the datapoor assessment methods applied concentrate on the assessment of biological resource status, methods to understand the economic drivers of ﬁshers are also detailed. However, such approaches will only be successful where the will of management is strong enough to apply the precautionary approach in the face of uncertainty. In such cases, all available data should be considered and used to inform simple management guidelines and controls that are robust to the uncertainties within data-poor ﬁsheries.","URL":"http://doi.wiley.com/10.1002/9781444302653.ch12","ISBN":"978-1-4443-0265-3","note":"DOI: 10.1002/9781444302653.ch12","language":"en","editor":[{"family":"Payne","given":"Andy"},{"family":"Cotter","given":"John"},{"family":"Potter","given":"Ted"}],"author":[{"family":"Pilling","given":"Graham M."},{"family":"Apostolaki","given":"Panayiota"},{"family":"Failler","given":"Pierre"},{"family":"Floros","given":"Christos"},{"family":"Large","given":"Philip A."},{"family":"Morales-Nin","given":"Beatriz"},{"family":"Reglero","given":"Patricia"},{"family":"Stergiou","given":"Konstantinos I."},{"family":"Tsikliras","given":"Athanassios C."}],"issued":{"date-parts":[["2008",4,17]]},"accessed":{"date-parts":[["2018",10,10]]}}},{"id":404,"uris":["http://zotero.org/users/4993581/items/W3J9W9LC"],"uri":["http://zotero.org/users/4993581/items/W3J9W9LC"],"itemData":{"id":404,"type":"article-journal","title":"Guidelines for developing formal harvest strategies for data-poor species and fisheries","container-title":"Fisheries Research","page":"130-140","volume":"171","source":"Crossref","abstract":"There has been extensive literature discussion regarding data-poor assessments, but considerably less on harvest strategies for data-poor ﬁsheries. There is also a large body of work around harvest strategy development for data-rich ﬁsheries. However, there has been little discussion or speciﬁc guidance regarding the process of developing and implementing formal harvest strategies for data-poor ﬁsheries. We outline such a process, illustrated using case studies of data-poor Australian Commonwealth ﬁsheries. The process comprises: (1) compile and review available information; (2) identify possibly indicators; (3) identify reference points for key indicators; (4) select an appropriate harvest strategy and decision rules; (5) if possible, formally evaluate whether the harvest strategy options are likely to achieve the management objectives; and (6) implementation. While this approach is similar to that for data-rich cases, there is less statistical or estimation detail within each step. Even with minimal capacity, the guidelines outlined here, backed by even the simplest form of management strategy evaluation, provide an approach that should enable harvest strategies to be proposed and associated monitoring to be implemented. Monitoring requirements may be explicitly built into harvest strategies via trigger reference points and control rules related to data-collection. While prior formal evaluation provides the best basis for testing the efﬁcacy of a harvest strategy, there remains disparity between the corresponding required capacity and what many agencies and institutions worldwide are capable of providing. Thus, the extent to which harvest strategies may be effectively evaluated and implemented remains an unresolved challenge for data-poor ﬁsheries, but one whose resolution is predicated, at least in the ﬁrst instance, on adequate monitoring.","DOI":"10.1016/j.fishres.2014.09.013","ISSN":"01657836","language":"en","author":[{"family":"Dowling","given":"N.A."},{"family":"Dichmont","given":"C.M."},{"family":"Haddon","given":"M."},{"family":"Smith","given":"D.C."},{"family":"Smith","given":"A.D.M."},{"family":"Sainsbury","given":"K."}],"issued":{"date-parts":[["2015",11]]}}}],"schema":"https://github.com/citation-style-language/schema/raw/master/csl-citation.json"} </w:instrText>
      </w:r>
      <w:r w:rsidRPr="00854875">
        <w:fldChar w:fldCharType="separate"/>
      </w:r>
      <w:r w:rsidRPr="00854875">
        <w:t xml:space="preserve">(Richards and Maguire, 1998; Pilling </w:t>
      </w:r>
      <w:r w:rsidRPr="00854875">
        <w:rPr>
          <w:i/>
          <w:iCs/>
        </w:rPr>
        <w:t>et al.</w:t>
      </w:r>
      <w:r w:rsidRPr="00854875">
        <w:t xml:space="preserve">, 2008; Dowling </w:t>
      </w:r>
      <w:r w:rsidRPr="00854875">
        <w:rPr>
          <w:i/>
          <w:iCs/>
        </w:rPr>
        <w:t>et al.</w:t>
      </w:r>
      <w:r w:rsidRPr="00854875">
        <w:t>, 2015)</w:t>
      </w:r>
      <w:r w:rsidRPr="00854875">
        <w:fldChar w:fldCharType="end"/>
      </w:r>
      <w:r w:rsidRPr="00854875">
        <w:t xml:space="preserve">. In data-limited fisheries, length data is often the primary data type collected as it is relatively economical and easy to collect </w:t>
      </w:r>
      <w:r w:rsidRPr="00854875">
        <w:fldChar w:fldCharType="begin"/>
      </w:r>
      <w:r w:rsidRPr="00854875">
        <w:instrText xml:space="preserve"> ADDIN ZOTERO_ITEM CSL_CITATION {"citationID":"GRF77Uq5","properties":{"formattedCitation":"(Pilling {\\i{}et al.}, 2008; Hordyk {\\i{}et al.}, 2015a; Mildenberger {\\i{}et al.}, 2017)","plainCitation":"(Pilling et al., 2008; Hordyk et al., 2015a; Mildenberger et al., 2017)","noteIndex":0},"citationItems":[{"id":410,"uris":["http://zotero.org/users/4993581/items/TCANF23E"],"uri":["http://zotero.org/users/4993581/items/TCANF23E"],"itemData":{"id":410,"type":"chapter","title":"Assessment and Management of Data-Poor Fisheries","container-title":"Advances in Fisheries Science","publisher":"Blackwell Publishing Ltd.","publisher-place":"Oxford, UK","page":"280-305","source":"Crossref","event-place":"Oxford, UK","abstract":"The problem of data-poor situations – where information is insufﬁcient to estimate appropriate reference points and relative stock status – spans a wide range of ﬁsheries all over the world, including some of the ﬁsheries upon which Beverton and Holt published their work 50 years ago. Here, we look at a range of case studies to illustrate some of the approaches that have been, or have the potential to be, applied to meet the requirements of ﬁsheries management where information is either lacking or highly uncertain. These approaches are diverse, ranging from more classic single-species approaches based upon catch, effort and biological information (tropical and deep-water examples), through the novel use of this information (calculation of catch trophic level in the Cyclades Islands of Greece) and information from markets (small-scale Spanish Mediterranean ﬁsheries, UK inshore ﬁsheries), to the incorporation of information from similar species or ﬁsheries (blue shark in the Atlantic). Assessment should be driven by the aims of management, be they resource conservation, sustainable utilization, employment, economic viability, or a combination of these and other aims. Although many of the datapoor assessment methods applied concentrate on the assessment of biological resource status, methods to understand the economic drivers of ﬁshers are also detailed. However, such approaches will only be successful where the will of management is strong enough to apply the precautionary approach in the face of uncertainty. In such cases, all available data should be considered and used to inform simple management guidelines and controls that are robust to the uncertainties within data-poor ﬁsheries.","URL":"http://doi.wiley.com/10.1002/9781444302653.ch12","ISBN":"978-1-4443-0265-3","note":"DOI: 10.1002/9781444302653.ch12","language":"en","editor":[{"family":"Payne","given":"Andy"},{"family":"Cotter","given":"John"},{"family":"Potter","given":"Ted"}],"author":[{"family":"Pilling","given":"Graham M."},{"family":"Apostolaki","given":"Panayiota"},{"family":"Failler","given":"Pierre"},{"family":"Floros","given":"Christos"},{"family":"Large","given":"Philip A."},{"family":"Morales-Nin","given":"Beatriz"},{"family":"Reglero","given":"Patricia"},{"family":"Stergiou","given":"Konstantinos I."},{"family":"Tsikliras","given":"Athanassios C."}],"issued":{"date-parts":[["2008",4,17]]},"accessed":{"date-parts":[["2018",10,10]]}}},{"id":412,"uris":["http://zotero.org/users/4993581/items/W27PUHA6"],"uri":["http://zotero.org/users/4993581/items/W27PUHA6"],"itemData":{"id":412,"type":"article-journal","title":"Some explorations of the life history ratios to describe length composition, spawning-per-recruit, and the spawning potential ratio","container-title":"ICES Journal of Marine Science","page":"204-216","volume":"72","issue":"1","source":"Crossref","DOI":"10.1093/icesjms/fst235","ISSN":"1054-3139, 1095-9289","language":"en","author":[{"family":"Hordyk","given":"A."},{"family":"Ono","given":"K."},{"family":"Sainsbury","given":"K."},{"family":"Loneragan","given":"N."},{"family":"Prince","given":"J."}],"issued":{"date-parts":[["2015",1,1]]}}},{"id":399,"uris":["http://zotero.org/users/4993581/items/KVJSU8I6"],"uri":["http://zotero.org/users/4993581/items/KVJSU8I6"],"itemData":{"id":399,"type":"article-journal","title":"TropFishR: an R package for fisheries analysis with length-frequency data","container-title":"Methods in Ecology and Evolution","page":"1520-1527","volume":"8","issue":"11","source":"Crossref","DOI":"10.1111/2041-210X.12791","ISSN":"2041210X","shortTitle":"&lt;b&gt;TropFishR&lt;/b&gt;","language":"en","author":[{"family":"Mildenberger","given":"Tobias Karl"},{"family":"Taylor","given":"Marc Hollis"},{"family":"Wolff","given":"Matthias"}],"editor":[{"family":"Price","given":"Samantha"}],"issued":{"date-parts":[["2017",11]]}}}],"schema":"https://github.com/citation-style-language/schema/raw/master/csl-citation.json"} </w:instrText>
      </w:r>
      <w:r w:rsidRPr="00854875">
        <w:fldChar w:fldCharType="separate"/>
      </w:r>
      <w:r w:rsidRPr="00854875">
        <w:t xml:space="preserve">(Pilling </w:t>
      </w:r>
      <w:r w:rsidRPr="00854875">
        <w:rPr>
          <w:i/>
          <w:iCs/>
        </w:rPr>
        <w:t>et al.</w:t>
      </w:r>
      <w:r w:rsidRPr="00854875">
        <w:t xml:space="preserve">, 2008; Hordyk </w:t>
      </w:r>
      <w:r w:rsidRPr="00854875">
        <w:rPr>
          <w:i/>
          <w:iCs/>
        </w:rPr>
        <w:t>et al.</w:t>
      </w:r>
      <w:r w:rsidRPr="00854875">
        <w:t xml:space="preserve">, 2015a; Mildenberger </w:t>
      </w:r>
      <w:r w:rsidRPr="00854875">
        <w:rPr>
          <w:i/>
          <w:iCs/>
        </w:rPr>
        <w:t>et al.</w:t>
      </w:r>
      <w:r w:rsidRPr="00854875">
        <w:t>, 2017)</w:t>
      </w:r>
      <w:r w:rsidRPr="00854875">
        <w:fldChar w:fldCharType="end"/>
      </w:r>
      <w:r w:rsidRPr="00854875">
        <w:t>. As a result, length-based methodologies have been developed</w:t>
      </w:r>
      <w:r w:rsidR="00A674DA" w:rsidRPr="00854875">
        <w:t xml:space="preserve"> extensively</w:t>
      </w:r>
      <w:r w:rsidRPr="00854875">
        <w:t>.</w:t>
      </w:r>
      <w:r w:rsidR="00A674DA" w:rsidRPr="00854875">
        <w:t xml:space="preserve"> </w:t>
      </w:r>
      <w:r w:rsidRPr="00854875">
        <w:t xml:space="preserve">Prominent length-based methods include the </w:t>
      </w:r>
      <w:r w:rsidR="00B71250" w:rsidRPr="00854875">
        <w:t>l</w:t>
      </w:r>
      <w:r w:rsidR="00462B09" w:rsidRPr="00854875">
        <w:t xml:space="preserve">ength-based </w:t>
      </w:r>
      <w:r w:rsidR="006B0241" w:rsidRPr="00854875">
        <w:t>T</w:t>
      </w:r>
      <w:r w:rsidR="00462B09" w:rsidRPr="00854875">
        <w:t>hompson</w:t>
      </w:r>
      <w:r w:rsidRPr="00854875">
        <w:t>-and-</w:t>
      </w:r>
      <w:r w:rsidR="006B0241" w:rsidRPr="00854875">
        <w:t>B</w:t>
      </w:r>
      <w:r w:rsidRPr="00854875">
        <w:t>ell model</w:t>
      </w:r>
      <w:r w:rsidR="00B71250" w:rsidRPr="00854875">
        <w:t xml:space="preserve"> (TB)</w:t>
      </w:r>
      <w:r w:rsidRPr="00854875">
        <w:t xml:space="preserve">, </w:t>
      </w:r>
      <w:r w:rsidR="00B71250" w:rsidRPr="00854875">
        <w:t>l</w:t>
      </w:r>
      <w:r w:rsidRPr="00854875">
        <w:t>ength-</w:t>
      </w:r>
      <w:r w:rsidR="00B71250" w:rsidRPr="00854875">
        <w:t>b</w:t>
      </w:r>
      <w:r w:rsidRPr="00854875">
        <w:t xml:space="preserve">ased </w:t>
      </w:r>
      <w:r w:rsidR="00B71250" w:rsidRPr="00854875">
        <w:t>spawning potential ratio (LBSPR)</w:t>
      </w:r>
      <w:r w:rsidR="006B0241" w:rsidRPr="00854875">
        <w:t>,</w:t>
      </w:r>
      <w:r w:rsidRPr="00854875">
        <w:t xml:space="preserve"> </w:t>
      </w:r>
      <w:r w:rsidR="00B71250" w:rsidRPr="00854875">
        <w:t>l</w:t>
      </w:r>
      <w:r w:rsidRPr="00854875">
        <w:t xml:space="preserve">ength-based </w:t>
      </w:r>
      <w:r w:rsidR="00B71250" w:rsidRPr="00854875">
        <w:t>i</w:t>
      </w:r>
      <w:r w:rsidRPr="00854875">
        <w:t xml:space="preserve">ntegrated </w:t>
      </w:r>
      <w:r w:rsidR="00B71250" w:rsidRPr="00854875">
        <w:t>m</w:t>
      </w:r>
      <w:r w:rsidRPr="00854875">
        <w:t xml:space="preserve">ixed </w:t>
      </w:r>
      <w:r w:rsidR="00B71250" w:rsidRPr="00854875">
        <w:t>e</w:t>
      </w:r>
      <w:r w:rsidRPr="00854875">
        <w:t>ffects</w:t>
      </w:r>
      <w:r w:rsidR="00B71250" w:rsidRPr="00854875">
        <w:t xml:space="preserve"> (LIME)</w:t>
      </w:r>
      <w:r w:rsidR="006B0241" w:rsidRPr="00854875">
        <w:t>, and length-based risk analysis (LBRA)</w:t>
      </w:r>
      <w:r w:rsidR="004438D6" w:rsidRPr="00854875">
        <w:t>.</w:t>
      </w:r>
      <w:r w:rsidR="00DB0917" w:rsidRPr="00854875">
        <w:t xml:space="preserve"> </w:t>
      </w:r>
    </w:p>
    <w:p w14:paraId="5EEE9547" w14:textId="2FA95C39" w:rsidR="00B71250" w:rsidRPr="00854875" w:rsidRDefault="00B71250" w:rsidP="009729D9">
      <w:pPr>
        <w:spacing w:line="480" w:lineRule="auto"/>
        <w:ind w:firstLine="720"/>
        <w:jc w:val="both"/>
      </w:pPr>
      <w:r w:rsidRPr="00854875">
        <w:t xml:space="preserve">TB </w:t>
      </w:r>
      <w:r w:rsidR="004438D6" w:rsidRPr="00854875">
        <w:t>is one of the oldest length-based methods that is a yield per recruit model</w:t>
      </w:r>
      <w:r w:rsidR="006F1E11" w:rsidRPr="00854875">
        <w:t xml:space="preserve"> and</w:t>
      </w:r>
      <w:r w:rsidR="004438D6" w:rsidRPr="00854875">
        <w:t xml:space="preserve"> evaluates the stock’s status relative to fishing and selectivity reference levels </w:t>
      </w:r>
      <w:r w:rsidR="004438D6" w:rsidRPr="00854875">
        <w:fldChar w:fldCharType="begin"/>
      </w:r>
      <w:r w:rsidR="004438D6" w:rsidRPr="00854875">
        <w:instrText xml:space="preserve"> ADDIN ZOTERO_ITEM CSL_CITATION {"citationID":"I46jLX6f","properties":{"formattedCitation":"(Mildenberger {\\i{}et al.}, 2017)","plainCitation":"(Mildenberger et al., 2017)","noteIndex":0},"citationItems":[{"id":399,"uris":["http://zotero.org/users/4993581/items/KVJSU8I6"],"uri":["http://zotero.org/users/4993581/items/KVJSU8I6"],"itemData":{"id":399,"type":"article-journal","title":"TropFishR: an R package for fisheries analysis with length-frequency data","container-title":"Methods in Ecology and Evolution","page":"1520-1527","volume":"8","issue":"11","source":"Crossref","DOI":"10.1111/2041-210X.12791","ISSN":"2041210X","shortTitle":"&lt;b&gt;TropFishR&lt;/b&gt;","language":"en","author":[{"family":"Mildenberger","given":"Tobias Karl"},{"family":"Taylor","given":"Marc Hollis"},{"family":"Wolff","given":"Matthias"}],"editor":[{"family":"Price","given":"Samantha"}],"issued":{"date-parts":[["2017",11]]}}}],"schema":"https://github.com/citation-style-language/schema/raw/master/csl-citation.json"} </w:instrText>
      </w:r>
      <w:r w:rsidR="004438D6" w:rsidRPr="00854875">
        <w:fldChar w:fldCharType="separate"/>
      </w:r>
      <w:r w:rsidR="004438D6" w:rsidRPr="00854875">
        <w:t xml:space="preserve">(Mildenberger </w:t>
      </w:r>
      <w:r w:rsidR="004438D6" w:rsidRPr="00854875">
        <w:rPr>
          <w:i/>
          <w:iCs/>
        </w:rPr>
        <w:t>et al.</w:t>
      </w:r>
      <w:r w:rsidR="004438D6" w:rsidRPr="00854875">
        <w:t>, 2017)</w:t>
      </w:r>
      <w:r w:rsidR="004438D6" w:rsidRPr="00854875">
        <w:fldChar w:fldCharType="end"/>
      </w:r>
      <w:r w:rsidR="004438D6" w:rsidRPr="00854875">
        <w:t xml:space="preserve">. </w:t>
      </w:r>
      <w:r w:rsidRPr="00854875">
        <w:t xml:space="preserve">LBSPR is a prominent length-based model that assesses stock status by comparing the length composition data to the expected unfished length structure </w:t>
      </w:r>
      <w:r w:rsidRPr="00854875">
        <w:fldChar w:fldCharType="begin"/>
      </w:r>
      <w:r w:rsidRPr="00854875">
        <w:instrText xml:space="preserve"> ADDIN ZOTERO_ITEM CSL_CITATION {"citationID":"Dn0AwJbC","properties":{"formattedCitation":"(Hordyk {\\i{}et al.}, 2015b)","plainCitation":"(Hordyk et al., 2015b)","noteIndex":0},"citationItems":[{"id":433,"uris":["http://zotero.org/users/4993581/items/39KT3S9Z"],"uri":["http://zotero.org/users/4993581/items/39KT3S9Z"],"itemData":{"id":433,"type":"article-journal","title":"A novel length-based empirical estimation method of spawning potential ratio (SPR), and tests of its performance, for small-scale, data-poor fisheries","container-title":"ICES Journal of Marine Science","page":"217-231","volume":"72","issue":"1","source":"Crossref","DOI":"10.1093/icesjms/fsu004","ISSN":"1054-3139, 1095-9289","language":"en","author":[{"family":"Hordyk","given":"A."},{"family":"Ono","given":"K."},{"family":"Valencia","given":"S."},{"family":"Loneragan","given":"N."},{"family":"Prince","given":"J."}],"issued":{"date-parts":[["2015",1,1]]}}}],"schema":"https://github.com/citation-style-language/schema/raw/master/csl-citation.json"} </w:instrText>
      </w:r>
      <w:r w:rsidRPr="00854875">
        <w:fldChar w:fldCharType="separate"/>
      </w:r>
      <w:r w:rsidRPr="00854875">
        <w:t xml:space="preserve">(Hordyk </w:t>
      </w:r>
      <w:r w:rsidRPr="00854875">
        <w:rPr>
          <w:i/>
          <w:iCs/>
        </w:rPr>
        <w:t>et al.</w:t>
      </w:r>
      <w:r w:rsidRPr="00854875">
        <w:t>, 2015b)</w:t>
      </w:r>
      <w:r w:rsidRPr="00854875">
        <w:fldChar w:fldCharType="end"/>
      </w:r>
      <w:r w:rsidRPr="00854875">
        <w:t>.</w:t>
      </w:r>
      <w:r w:rsidR="002B0432" w:rsidRPr="00854875">
        <w:t xml:space="preserve"> </w:t>
      </w:r>
      <w:r w:rsidR="00842834" w:rsidRPr="00854875">
        <w:t>LIME accounts for time-varying recruitment and fishing mortality</w:t>
      </w:r>
      <w:r w:rsidRPr="00854875">
        <w:t>, relaxes the equilibrium assumption</w:t>
      </w:r>
      <w:r w:rsidR="00842834" w:rsidRPr="00854875">
        <w:t xml:space="preserve"> and derives population parameters associated with an age-structured model</w:t>
      </w:r>
      <w:r w:rsidRPr="00854875">
        <w:t xml:space="preserve"> </w:t>
      </w:r>
      <w:r w:rsidRPr="00854875">
        <w:fldChar w:fldCharType="begin"/>
      </w:r>
      <w:r w:rsidRPr="00854875">
        <w:instrText xml:space="preserve"> ADDIN ZOTERO_ITEM CSL_CITATION {"citationID":"0nt8TQ2V","properties":{"formattedCitation":"(Rudd and Thorson, 2018)","plainCitation":"(Rudd and Thorson, 2018)","noteIndex":0},"citationItems":[{"id":397,"uris":["http://zotero.org/users/4993581/items/AY3YRFFU"],"uri":["http://zotero.org/users/4993581/items/AY3YRFFU"],"itemData":{"id":397,"type":"article-journal","title":"Accounting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Pr="00854875">
        <w:fldChar w:fldCharType="separate"/>
      </w:r>
      <w:r w:rsidRPr="00854875">
        <w:t>(Rudd and Thorson, 2018)</w:t>
      </w:r>
      <w:r w:rsidRPr="00854875">
        <w:fldChar w:fldCharType="end"/>
      </w:r>
      <w:r w:rsidR="00842834" w:rsidRPr="00854875">
        <w:t>.</w:t>
      </w:r>
      <w:r w:rsidR="00017BA8" w:rsidRPr="00854875">
        <w:t xml:space="preserve"> </w:t>
      </w:r>
      <w:r w:rsidRPr="00854875">
        <w:t xml:space="preserve">LBRA </w:t>
      </w:r>
      <w:r w:rsidR="00917964" w:rsidRPr="00854875">
        <w:t>uses</w:t>
      </w:r>
      <w:r w:rsidRPr="00854875">
        <w:t xml:space="preserve"> </w:t>
      </w:r>
      <w:r w:rsidR="00917964" w:rsidRPr="00854875">
        <w:t xml:space="preserve">the </w:t>
      </w:r>
      <w:r w:rsidRPr="00854875">
        <w:t>mean length of the catch</w:t>
      </w:r>
      <w:r w:rsidR="00917964" w:rsidRPr="00854875">
        <w:t xml:space="preserve">, one of the most common metabolic-based indicators that is highly correlated with population size </w:t>
      </w:r>
      <w:r w:rsidR="00917964" w:rsidRPr="00854875">
        <w:fldChar w:fldCharType="begin"/>
      </w:r>
      <w:r w:rsidR="00917964" w:rsidRPr="00854875">
        <w:instrText xml:space="preserve"> ADDIN ZOTERO_ITEM CSL_CITATION {"citationID":"G3I2wJma","properties":{"formattedCitation":"(Ricker, 1963; Pauly {\\i{}et al.}, 1987; Ehrhardt and Ault, 1992; Beverton and Holt, 1993; Jennings {\\i{}et al.}, 2001; Kerr and Dickie, 2001; Ault {\\i{}et al.}, 2008)","plainCitation":"(Ricker, 1963; Pauly et al., 1987; Ehrhardt and Ault, 1992; Beverton and Holt, 1993; Jennings et al., 2001; Kerr and Dickie, 2001; Ault et al., 2008)","dontUpdate":true,"noteIndex":0},"citationItems":[{"id":559,"uris":["http://zotero.org/users/4993581/items/8S5FQIVZ"],"uri":["http://zotero.org/users/4993581/items/8S5FQIVZ"],"itemData":{"id":559,"type":"article-journal","title":"Big Effects from Small Causes: Two Examples from Fish Population Dynamics","container-title":"Journal of the Fisheries Research Board of Canada","page":"257-264","volume":"20","issue":"2","source":"Crossref","DOI":"10.1139/f63-022","ISSN":"0015-296X","shortTitle":"Big Effects from Small Causes","language":"en","author":[{"family":"Ricker","given":"W. E."}],"issued":{"date-parts":[["1963",2]]}}},{"id":415,"uris":["http://zotero.org/users/4993581/items/EXBV434W"],"uri":["http://zotero.org/users/4993581/items/EXBV434W"],"itemData":{"id":415,"type":"book","title":"Length-based methods in fisheries research","collection-title":"ICLARM contribution","collection-number":"no. 325","publisher":"International Center for Living Aquatic Resources Management ; Kuwait Institute for Scientific Research","publisher-place":"Makati, Metro Manila, Philippines : Safat, Kuwait","number-of-pages":"468","source":"Library of Congress ISBN","event-place":"Makati, Metro Manila, Philippines : Safat, Kuwait","ISBN":"978-971-10-2228-0","call-number":"SH332 .I59 1985","editor":[{"family":"Pauly","given":"D."},{"family":"Morgan","given":"G. R."}],"issued":{"date-parts":[["1987"]]}}},{"id":560,"uris":["http://zotero.org/users/4993581/items/9CL28AGG"],"uri":["http://zotero.org/users/4993581/items/9CL28AGG"],"itemData":{"id":560,"type":"article-journal","title":"Analysis of two length-based mortality models applied to bounded catch length frequencies","container-title":"Transactions of the American Fisheries Society","page":"115-122","volume":"121","issue":"1","DOI":"https://doi.org/10.1577/1548-8659(1992)121[0115:AOTLMM]2.3.CO;2","author":[{"family":"Ehrhardt","given":"N.M."},{"family":"Ault","given":"J.S."}],"issued":{"date-parts":[["1992"]]}}},{"id":414,"uris":["http://zotero.org/users/4993581/items/F7LFNJSR"],"uri":["http://zotero.org/users/4993581/items/F7LFNJSR"],"itemData":{"id":414,"type":"book","title":"On the Dynamics of Exploited Fish Populations","publisher":"Springer Netherlands","publisher-place":"Dordrecht","source":"Crossref","event-place":"Dordrecht","URL":"http://link.springer.com/10.1007/978-94-011-2106-4","ISBN":"978-94-010-4934-4","note":"DOI: 10.1007/978-94-011-2106-4","language":"en","author":[{"family":"Beverton","given":"Raymond J. H."},{"family":"Holt","given":"Sidney J."}],"issued":{"date-parts":[["1993"]]},"accessed":{"date-parts":[["2018",10,10]]}}},{"id":562,"uris":["http://zotero.org/users/4993581/items/N586ZDL8"],"uri":["http://zotero.org/users/4993581/items/N586ZDL8"],"itemData":{"id":562,"type":"book","title":"Marine fisheries ecology","publisher":"Blackwell Science","publisher-place":"Oxford ; Malden, MA, USA","number-of-pages":"417","source":"Library of Congress ISBN","event-place":"Oxford ; Malden, MA, USA","ISBN":"978-0-632-05098-7","call-number":"SH328 .J46 2001","author":[{"family":"Jennings","given":"Simon"},{"family":"Kaiser","given":"Michel J."},{"family":"Reynolds","given":"John D."}],"issued":{"date-parts":[["2001"]]}}},{"id":561,"uris":["http://zotero.org/users/4993581/items/D9N466R2"],"uri":["http://zotero.org/users/4993581/items/D9N466R2"],"itemData":{"id":561,"type":"book","title":"The biomass spectrum: a predator-prey theory of aquatic production","collection-title":"Complexity in ecological systems series","publisher":"Columbia University Press","publisher-place":"New York","number-of-pages":"320","source":"Library of Congress ISBN","event-place":"New York","ISBN":"978-0-231-08458-1","call-number":"QH510 .K45 2001","shortTitle":"The biomass spectrum","author":[{"family":"Kerr","given":"S. R."},{"family":"Dickie","given":"L. M."}],"issued":{"date-parts":[["2001"]]}}},{"id":432,"uris":["http://zotero.org/users/4993581/items/JFQKWX88"],"uri":["http://zotero.org/users/4993581/items/JFQKWX88"],"itemData":{"id":432,"type":"article-journal","title":"Length-based assessment of sustainability benchmarks for coral reef fishes in Puerto Rico","container-title":"Environmental Conservation","page":"221","volume":"35","issue":"03","source":"Crossref","DOI":"10.1017/S0376892908005043","ISSN":"0376-8929, 1469-4387","language":"en","author":[{"family":"Ault","given":"Jerald S."},{"family":"Smith","given":"Steven G."},{"family":"Luo","given":"Jiangang"},{"family":"Monaco","given":"Mark E."},{"family":"Appeldoorn","given":"Richard S."}],"issued":{"date-parts":[["2008",9]]}}}],"schema":"https://github.com/citation-style-language/schema/raw/master/csl-citation.json"} </w:instrText>
      </w:r>
      <w:r w:rsidR="00917964" w:rsidRPr="00854875">
        <w:fldChar w:fldCharType="separate"/>
      </w:r>
      <w:r w:rsidR="00917964" w:rsidRPr="00854875">
        <w:t xml:space="preserve">(Ricker, 1963; Pauly </w:t>
      </w:r>
      <w:r w:rsidR="00917964" w:rsidRPr="00854875">
        <w:rPr>
          <w:iCs/>
        </w:rPr>
        <w:t>and Morgan</w:t>
      </w:r>
      <w:r w:rsidR="00917964" w:rsidRPr="00854875">
        <w:t xml:space="preserve">, 1987; Ehrhardt and Ault, 1992; Beverton and Holt, 1993; Jennings </w:t>
      </w:r>
      <w:r w:rsidR="00917964" w:rsidRPr="00854875">
        <w:rPr>
          <w:i/>
          <w:iCs/>
        </w:rPr>
        <w:t>et al.</w:t>
      </w:r>
      <w:r w:rsidR="00917964" w:rsidRPr="00854875">
        <w:t xml:space="preserve">, 2001; Kerr and Dickie, 2001; Ault </w:t>
      </w:r>
      <w:r w:rsidR="00917964" w:rsidRPr="00854875">
        <w:rPr>
          <w:i/>
          <w:iCs/>
        </w:rPr>
        <w:t>et al.</w:t>
      </w:r>
      <w:r w:rsidR="00917964" w:rsidRPr="00854875">
        <w:t>, 2008)</w:t>
      </w:r>
      <w:r w:rsidR="00917964" w:rsidRPr="00854875">
        <w:fldChar w:fldCharType="end"/>
      </w:r>
      <w:r w:rsidR="00917964" w:rsidRPr="00854875">
        <w:t xml:space="preserve">, to calculate reference points </w:t>
      </w:r>
      <w:r w:rsidR="006B0241" w:rsidRPr="00854875">
        <w:t>that</w:t>
      </w:r>
      <w:r w:rsidR="00917964" w:rsidRPr="00854875">
        <w:t xml:space="preserve"> address sustainability risks </w:t>
      </w:r>
      <w:r w:rsidRPr="00854875">
        <w:fldChar w:fldCharType="begin"/>
      </w:r>
      <w:r w:rsidR="00884BD1" w:rsidRPr="00854875">
        <w:instrText xml:space="preserve"> ADDIN ZOTERO_ITEM CSL_CITATION {"citationID":"Bo110oXr","properties":{"formattedCitation":"(Ault {\\i{}et al.}, 1998, 2008, 2018)","plainCitation":"(Ault et al., 1998, 2008, 2018)","noteIndex":0},"citationItems":[{"id":431,"uris":["http://zotero.org/users/4993581/items/QWTQZ42K"],"uri":["http://zotero.org/users/4993581/items/QWTQZ42K"],"itemData":{"id":431,"type":"article-journal","title":"A Retrospective (1979-1996) Multispecies Assessment of Coral Reef Fish Stocks in the Florida Keys.","container-title":"Fishery Bulletin- National Oceanic and Atmospheric Administration","page":"395-414","volume":"96","author":[{"family":"Ault","given":"Jerald"},{"family":"Bohnsack","given":"James"},{"family":"Meester","given":"Geoffrey"}],"issued":{"date-parts":[["1998"]]}}},{"id":432,"uris":["http://zotero.org/users/4993581/items/JFQKWX88"],"uri":["http://zotero.org/users/4993581/items/JFQKWX88"],"itemData":{"id":432,"type":"article-journal","title":"Length-based assessment of sustainability benchmarks for coral reef fishes in Puerto Rico","container-title":"Environmental Conservation","page":"221","volume":"35","issue":"03","source":"Crossref","DOI":"10.1017/S0376892908005043","ISSN":"0376-8929, 1469-4387","language":"en","author":[{"family":"Ault","given":"Jerald S."},{"family":"Smith","given":"Steven G."},{"family":"Luo","given":"Jiangang"},{"family":"Monaco","given":"Mark E."},{"family":"Appeldoorn","given":"Richard S."}],"issued":{"date-parts":[["2008",9]]}}},{"id":"eLcJOcSK/iTbFaiaP","uris":["http://zotero.org/users/4993581/items/NA4IHSUK"],"uri":["http://zotero.org/users/4993581/items/NA4IHSUK"],"itemData":{"id":"xIeCCq4n/WQfMk9zU","type":"article-journal","title":"Length-based risk analysis for assessing sustainability of data-limited tropical reef ﬁsheries","page":"16","source":"Zotero","abstract":"This study extended a “data-limited” length-based stock assessment approach to a risk analysis context. The estimation-simulation method used length frequencies as the principal data in lieu of catch and effort. Key developments were to: (i) incorporate probabilistic mortality and growth dynamics into a numerical cohort model; (ii) employ a precautionary approach for setting sustainability reference points for ﬁshing mortality (FREF) and stock reproductive biomass (BREF); (iii) deﬁne sustainability risks in terms of probability distributions; and, (iv) evaluate exploitation status in terms of expected length frequencies, the main “observable” population metric. This reﬁned length-based approach was applied to six principal exploited reef ﬁsh species in the Florida Keys region, consisting of three groupers (black grouper, red grouper, and coney), two snappers (mutton snapper and yellowtail snapper), and one wrasse (hogﬁsh). The estimated sustainability risks for coney were low (&lt;35%) in terms of benchmarks for ﬁshing mortality rate and stock reproductive biomass. The other ﬁve species had estimated sustainability risks of greater than 95% for both benchmarks. The data-limited risk analysis methodology allowed for a fairly comprehensive probabilistic evaluation of sustainability status from species and community perspectives, and also a frame of reference for exploring management options balancing sustainability risks and ﬁshery production.","language":"en","author":[{"family":"Ault","given":"Jerald S"},{"family":"Smith","given":"Steven G"},{"family":"Bohnsack","given":"James A"},{"family":"Luo","given":"Jiangang"},{"family":"Stevens","given":"Molly H"},{"family":"DiNardo","given":"Gerard T"},{"family":"Johnson","given":"Matthew W"},{"family":"Bryan","given":"David R"}],"issued":{"date-parts":[["2018"]]}}}],"schema":"https://github.com/citation-style-language/schema/raw/master/csl-citation.json"} </w:instrText>
      </w:r>
      <w:r w:rsidRPr="00854875">
        <w:fldChar w:fldCharType="separate"/>
      </w:r>
      <w:r w:rsidRPr="00854875">
        <w:t xml:space="preserve">(Ault </w:t>
      </w:r>
      <w:r w:rsidRPr="00854875">
        <w:rPr>
          <w:i/>
          <w:iCs/>
        </w:rPr>
        <w:t>et al.</w:t>
      </w:r>
      <w:r w:rsidRPr="00854875">
        <w:t>, 1998, 2008, 2018)</w:t>
      </w:r>
      <w:r w:rsidRPr="00854875">
        <w:fldChar w:fldCharType="end"/>
      </w:r>
      <w:r w:rsidRPr="00854875">
        <w:t xml:space="preserve">. </w:t>
      </w:r>
    </w:p>
    <w:p w14:paraId="031B20E5" w14:textId="51144228" w:rsidR="006E22BA" w:rsidRPr="00854875" w:rsidRDefault="00B71250" w:rsidP="006E22BA">
      <w:pPr>
        <w:spacing w:line="480" w:lineRule="auto"/>
        <w:ind w:firstLine="720"/>
        <w:jc w:val="both"/>
      </w:pPr>
      <w:r w:rsidRPr="00854875">
        <w:t>T</w:t>
      </w:r>
      <w:r w:rsidR="00377699" w:rsidRPr="00854875">
        <w:t xml:space="preserve">hese methods derive the </w:t>
      </w:r>
      <w:r w:rsidRPr="00854875">
        <w:t>spawning potential ratio</w:t>
      </w:r>
      <w:r w:rsidR="00377699" w:rsidRPr="00854875">
        <w:t xml:space="preserve"> (SPR)</w:t>
      </w:r>
      <w:r w:rsidR="00DB0917" w:rsidRPr="00854875">
        <w:t xml:space="preserve"> and F/F</w:t>
      </w:r>
      <w:r w:rsidR="00DB0917" w:rsidRPr="00854875">
        <w:rPr>
          <w:vertAlign w:val="subscript"/>
        </w:rPr>
        <w:t>MSY</w:t>
      </w:r>
      <w:r w:rsidR="00DB0917" w:rsidRPr="00854875">
        <w:t>. SPR</w:t>
      </w:r>
      <w:r w:rsidR="00377699" w:rsidRPr="00854875">
        <w:t xml:space="preserve"> is defined as the proportion of the unfished reproductive potential left at any given level of fishing pressure </w:t>
      </w:r>
      <w:r w:rsidR="00377699" w:rsidRPr="00854875">
        <w:fldChar w:fldCharType="begin"/>
      </w:r>
      <w:r w:rsidR="00377699" w:rsidRPr="00854875">
        <w:instrText xml:space="preserve"> ADDIN ZOTERO_ITEM CSL_CITATION {"citationID":"8mqUjEn8","properties":{"formattedCitation":"(Hordyk {\\i{}et al.}, 2015b)","plainCitation":"(Hordyk et al., 2015b)","noteIndex":0},"citationItems":[{"id":433,"uris":["http://zotero.org/users/4993581/items/39KT3S9Z"],"uri":["http://zotero.org/users/4993581/items/39KT3S9Z"],"itemData":{"id":433,"type":"article-journal","title":"A novel length-based empirical estimation method of spawning potential ratio (SPR), and tests of its performance, for small-scale, data-poor fisheries","container-title":"ICES Journal of Marine Science","page":"217-231","volume":"72","issue":"1","source":"Crossref","DOI":"10.1093/icesjms/fsu004","ISSN":"1054-3139, 1095-9289","language":"en","author":[{"family":"Hordyk","given":"A."},{"family":"Ono","given":"K."},{"family":"Valencia","given":"S."},{"family":"Loneragan","given":"N."},{"family":"Prince","given":"J."}],"issued":{"date-parts":[["2015",1,1]]}}}],"schema":"https://github.com/citation-style-language/schema/raw/master/csl-citation.json"} </w:instrText>
      </w:r>
      <w:r w:rsidR="00377699" w:rsidRPr="00854875">
        <w:fldChar w:fldCharType="separate"/>
      </w:r>
      <w:r w:rsidR="00377699" w:rsidRPr="00854875">
        <w:t xml:space="preserve">(Hordyk </w:t>
      </w:r>
      <w:r w:rsidR="00377699" w:rsidRPr="00854875">
        <w:rPr>
          <w:i/>
          <w:iCs/>
        </w:rPr>
        <w:t>et al.</w:t>
      </w:r>
      <w:r w:rsidR="00377699" w:rsidRPr="00854875">
        <w:t>, 2015b)</w:t>
      </w:r>
      <w:r w:rsidR="00377699" w:rsidRPr="00854875">
        <w:fldChar w:fldCharType="end"/>
      </w:r>
      <w:r w:rsidR="00377699" w:rsidRPr="00854875">
        <w:t xml:space="preserve">. The SPR equals 100% in an unexploited stock, and 0% in a stock with no </w:t>
      </w:r>
      <w:r w:rsidR="00377699" w:rsidRPr="00854875">
        <w:lastRenderedPageBreak/>
        <w:t>spawning (e.g. all mature fish have been removed or all female fish have been caught).</w:t>
      </w:r>
      <w:r w:rsidR="004E6667" w:rsidRPr="00854875">
        <w:t xml:space="preserve"> Many studies have explored the levels of SPR to be used as target and limit reference points, resulting in assessments of many species using SPR of 30% as a limit and 40% as a target reference point</w:t>
      </w:r>
      <w:ins w:id="2" w:author="Chong,Lisa" w:date="2018-11-08T17:45:00Z">
        <w:r w:rsidR="004E6667" w:rsidRPr="00854875">
          <w:t xml:space="preserve"> </w:t>
        </w:r>
      </w:ins>
      <w:r w:rsidR="004E6667" w:rsidRPr="00854875">
        <w:fldChar w:fldCharType="begin"/>
      </w:r>
      <w:r w:rsidR="004E6667" w:rsidRPr="00854875">
        <w:instrText xml:space="preserve"> ADDIN ZOTERO_ITEM CSL_CITATION {"citationID":"SNcftRkO","properties":{"formattedCitation":"(Mace and Sissenwine, 1993; Clark, 2002; Hordyk {\\i{}et al.}, 2015c)","plainCitation":"(Mace and Sissenwine, 1993; Clark, 2002; Hordyk et al., 2015c)","noteIndex":0},"citationItems":[{"id":476,"uris":["http://zotero.org/users/4993581/items/6M4T8S2Z"],"uri":["http://zotero.org/users/4993581/items/6M4T8S2Z"],"itemData":{"id":476,"type":"article-journal","title":"How much spawning per recruit is enough?","container-title":"Canadian Special Publication of Fisheries and Aquatic Science No. 120","collection-title":"Risk Evaluation and Biological Reference Points for Fisheries Managemen","page":"101-118","volume":"120","author":[{"family":"Mace","given":"P.M."},{"family":"Sissenwine","given":"M.P."}],"issued":{"date-parts":[["1993"]]}}},{"id":458,"uris":["http://zotero.org/users/4993581/items/MRHFVKF4"],"uri":["http://zotero.org/users/4993581/items/MRHFVKF4"],"itemData":{"id":458,"type":"article-journal","title":"&lt;i&gt;F&lt;/i&gt;&lt;sub&gt;35%&lt;/sub&gt; Revisited Ten Years Later","container-title":"North American Journal of Fisheries Management","page":"251-257","volume":"22","issue":"1","source":"Crossref","DOI":"10.1577/1548-8675(2002)022&lt;0251:FRTYL&gt;2.0.CO;2","ISSN":"0275-5947, 1548-8675","language":"en","author":[{"family":"Clark","given":"William G."}],"issued":{"date-parts":[["2002",2]]}}},{"id":449,"uris":["http://zotero.org/users/4993581/items/4HD9F773"],"uri":["http://zotero.org/users/4993581/items/4HD9F773"],"itemData":{"id":449,"type":"article-journal","title":"An evaluation of an iterative harvest strategy for data-poor fisheries using the length-based spawning potential ratio assessment methodology","container-title":"Fisheries Research","page":"20-32","volume":"171","source":"Crossref","DOI":"10.1016/j.fishres.2014.12.018","ISSN":"01657836","language":"en","author":[{"family":"Hordyk","given":"Adrian R."},{"family":"Loneragan","given":"Neil R."},{"family":"Prince","given":"Jeremy D."}],"issued":{"date-parts":[["2015",11]]}}}],"schema":"https://github.com/citation-style-language/schema/raw/master/csl-citation.json"} </w:instrText>
      </w:r>
      <w:r w:rsidR="004E6667" w:rsidRPr="00854875">
        <w:fldChar w:fldCharType="separate"/>
      </w:r>
      <w:r w:rsidR="004E6667" w:rsidRPr="00854875">
        <w:t xml:space="preserve">(Mace and Sissenwine, 1993; Clark, 2002; Hordyk </w:t>
      </w:r>
      <w:r w:rsidR="004E6667" w:rsidRPr="00854875">
        <w:rPr>
          <w:i/>
          <w:iCs/>
        </w:rPr>
        <w:t>et al.</w:t>
      </w:r>
      <w:r w:rsidR="004E6667" w:rsidRPr="00854875">
        <w:t>, 2015c)</w:t>
      </w:r>
      <w:r w:rsidR="004E6667" w:rsidRPr="00854875">
        <w:fldChar w:fldCharType="end"/>
      </w:r>
      <w:r w:rsidR="004E6667" w:rsidRPr="00854875">
        <w:t>.</w:t>
      </w:r>
      <w:ins w:id="3" w:author="Chong,Lisa" w:date="2018-11-08T17:45:00Z">
        <w:r w:rsidR="004E6667" w:rsidRPr="00854875">
          <w:t xml:space="preserve"> </w:t>
        </w:r>
      </w:ins>
      <w:r w:rsidR="009729D9" w:rsidRPr="00854875">
        <w:t>F/F</w:t>
      </w:r>
      <w:r w:rsidR="009729D9" w:rsidRPr="00854875">
        <w:rPr>
          <w:vertAlign w:val="subscript"/>
        </w:rPr>
        <w:t xml:space="preserve">MSY </w:t>
      </w:r>
      <w:r w:rsidR="009729D9" w:rsidRPr="00854875">
        <w:t xml:space="preserve">is a ratio-based reference point </w:t>
      </w:r>
      <w:r w:rsidR="002F3137" w:rsidRPr="00854875">
        <w:t>of current fishing mortality to the level that would generate maximum</w:t>
      </w:r>
      <w:r w:rsidR="009729D9" w:rsidRPr="00854875">
        <w:t xml:space="preserve"> </w:t>
      </w:r>
      <w:r w:rsidR="002F3137" w:rsidRPr="00854875">
        <w:t>sustainable yield (F</w:t>
      </w:r>
      <w:r w:rsidR="002F3137" w:rsidRPr="00854875">
        <w:rPr>
          <w:vertAlign w:val="subscript"/>
        </w:rPr>
        <w:t>MSY</w:t>
      </w:r>
      <w:r w:rsidR="002F3137" w:rsidRPr="00854875">
        <w:t>).</w:t>
      </w:r>
      <w:r w:rsidR="00683322" w:rsidRPr="00854875">
        <w:t xml:space="preserve"> While the use of either SPR and F/F</w:t>
      </w:r>
      <w:r w:rsidR="00683322" w:rsidRPr="00854875">
        <w:rPr>
          <w:vertAlign w:val="subscript"/>
        </w:rPr>
        <w:t>MSY</w:t>
      </w:r>
      <w:r w:rsidR="00683322" w:rsidRPr="00854875">
        <w:t xml:space="preserve"> is still utilized in many assessments</w:t>
      </w:r>
      <w:r w:rsidR="000E2752" w:rsidRPr="00854875">
        <w:t xml:space="preserve"> around the world</w:t>
      </w:r>
      <w:r w:rsidR="00683322" w:rsidRPr="00854875">
        <w:t>, the common use of SPR is to indicate recruitment overfishing and F/F</w:t>
      </w:r>
      <w:r w:rsidR="00683322" w:rsidRPr="00854875">
        <w:rPr>
          <w:vertAlign w:val="subscript"/>
        </w:rPr>
        <w:t>SMY</w:t>
      </w:r>
      <w:r w:rsidR="00683322" w:rsidRPr="00854875">
        <w:t xml:space="preserve"> is to indicate growth overfishing.</w:t>
      </w:r>
    </w:p>
    <w:p w14:paraId="4253D987" w14:textId="56E61F33" w:rsidR="006E22BA" w:rsidRPr="00854875" w:rsidRDefault="006E22BA" w:rsidP="005F5EB3">
      <w:pPr>
        <w:spacing w:line="480" w:lineRule="auto"/>
        <w:ind w:firstLine="720"/>
        <w:jc w:val="both"/>
      </w:pPr>
      <w:r w:rsidRPr="00854875">
        <w:t>The above-mentioned methods are used by different authors and in different contexts, however a comprehensive performance evaluation is necessary to evaluate which methods perform best in various circumstances. Th</w:t>
      </w:r>
      <w:r w:rsidR="000B073D" w:rsidRPr="00854875">
        <w:t>us</w:t>
      </w:r>
      <w:r w:rsidRPr="00854875">
        <w:t>, a primary objective is to find the best methods for each configuration of fisheries</w:t>
      </w:r>
      <w:r w:rsidR="005F5EB3" w:rsidRPr="00854875">
        <w:t xml:space="preserve"> </w:t>
      </w:r>
      <w:r w:rsidRPr="00854875">
        <w:t>give an understanding of their behaviour and allow scientists and managers to examine issues associated with data collection and availability, model misspecifications and stochasticity in population dynamics. In a data-rich stock, more data and information are available that can help eliminate implausible scenarios, giving a better understanding of uncertainties. However, this is often not the case for data-limited stocks and conducting a stock assessment is significantly more challenging in these fisheries.</w:t>
      </w:r>
      <w:r w:rsidR="000B073D" w:rsidRPr="00854875">
        <w:t xml:space="preserve"> Therefore, a performance evaluation of the multitude of data-limited length-based methods is instrumental to determine and quantify their precision and bias under various assumptions/scenarios.</w:t>
      </w:r>
    </w:p>
    <w:p w14:paraId="7F132C2D" w14:textId="236DB118" w:rsidR="00C1156C" w:rsidRPr="00854875" w:rsidRDefault="00C1156C" w:rsidP="00C1156C">
      <w:pPr>
        <w:spacing w:line="480" w:lineRule="auto"/>
        <w:ind w:firstLine="720"/>
        <w:jc w:val="both"/>
      </w:pPr>
      <w:r w:rsidRPr="00854875">
        <w:t xml:space="preserve">Here we analyse </w:t>
      </w:r>
      <w:r w:rsidR="009E4DE4" w:rsidRPr="00854875">
        <w:t>four</w:t>
      </w:r>
      <w:r w:rsidRPr="00854875">
        <w:t xml:space="preserve"> length-based methods through a simulation-estimation analysis to test their performance with scenarios differing in fish longevity, exploitation level and recruitment type. The results are expected to reveal the strengths and weaknesses of each method with reference to how well they capture the stocks’ status and estimate the parameters, which could </w:t>
      </w:r>
      <w:r w:rsidRPr="00854875">
        <w:lastRenderedPageBreak/>
        <w:t xml:space="preserve">help managers and stock assessment scientists </w:t>
      </w:r>
      <w:r w:rsidR="00502D05" w:rsidRPr="00854875">
        <w:t>understand the applicability of these methods</w:t>
      </w:r>
      <w:r w:rsidRPr="00854875">
        <w:t xml:space="preserve">. Evaluating the performance of these methods will promote further development of data-limited approaches that will be able to better capture the fishery status and understand discrepancies in the performance of the methods </w:t>
      </w:r>
      <w:r w:rsidRPr="00854875">
        <w:fldChar w:fldCharType="begin"/>
      </w:r>
      <w:r w:rsidRPr="00854875">
        <w:instrText xml:space="preserve"> ADDIN ZOTERO_ITEM CSL_CITATION {"citationID":"MFSzd8lw","properties":{"formattedCitation":"(Cadrin and Dickey-Collas, 2015)","plainCitation":"(Cadrin and Dickey-Collas, 2015)","noteIndex":0},"citationItems":[{"id":435,"uris":["http://zotero.org/users/4993581/items/JBKE3XHL"],"uri":["http://zotero.org/users/4993581/items/JBKE3XHL"],"itemData":{"id":435,"type":"article-journal","title":"Stock assessment methods for sustainable fisheries","container-title":"ICES Journal of Marine Science","page":"1-6","volume":"72","issue":"1","source":"Crossref","DOI":"10.1093/icesjms/fsu228","ISSN":"1054-3139, 1095-9289","language":"en","author":[{"family":"Cadrin","given":"S. X."},{"family":"Dickey-Collas","given":"M."}],"issued":{"date-parts":[["2015",1,1]]}}}],"schema":"https://github.com/citation-style-language/schema/raw/master/csl-citation.json"} </w:instrText>
      </w:r>
      <w:r w:rsidRPr="00854875">
        <w:fldChar w:fldCharType="separate"/>
      </w:r>
      <w:r w:rsidRPr="00854875">
        <w:t>(Cadrin and Dickey-Collas, 2015)</w:t>
      </w:r>
      <w:r w:rsidRPr="00854875">
        <w:fldChar w:fldCharType="end"/>
      </w:r>
      <w:r w:rsidR="000B073D" w:rsidRPr="00854875">
        <w:t xml:space="preserve"> and thus provide guidance about model applicability and limitations to stock assessment scientists and managers.</w:t>
      </w:r>
    </w:p>
    <w:p w14:paraId="24F9ADDC" w14:textId="354F1D71" w:rsidR="006E706E" w:rsidRPr="00854875" w:rsidRDefault="006E706E" w:rsidP="006E706E">
      <w:pPr>
        <w:pStyle w:val="ListParagraph"/>
        <w:numPr>
          <w:ilvl w:val="0"/>
          <w:numId w:val="5"/>
        </w:numPr>
        <w:spacing w:line="480" w:lineRule="auto"/>
        <w:ind w:left="360"/>
        <w:jc w:val="both"/>
        <w:rPr>
          <w:rFonts w:ascii="Times New Roman" w:hAnsi="Times New Roman" w:cs="Times New Roman"/>
          <w:sz w:val="28"/>
        </w:rPr>
      </w:pPr>
      <w:r w:rsidRPr="00854875">
        <w:rPr>
          <w:rFonts w:ascii="Times New Roman" w:hAnsi="Times New Roman" w:cs="Times New Roman"/>
          <w:sz w:val="28"/>
        </w:rPr>
        <w:t>Methods</w:t>
      </w:r>
    </w:p>
    <w:p w14:paraId="66777472" w14:textId="08D00E7D" w:rsidR="006E706E" w:rsidRPr="00854875" w:rsidRDefault="006E706E" w:rsidP="00AD7BD7">
      <w:pPr>
        <w:spacing w:line="480" w:lineRule="auto"/>
        <w:ind w:firstLine="720"/>
        <w:jc w:val="both"/>
      </w:pPr>
      <w:r w:rsidRPr="00854875">
        <w:t>We conducted a simulation-estimation analysis using an individual-based population model (IBM) as the operating model</w:t>
      </w:r>
      <w:r w:rsidR="003C713A" w:rsidRPr="00854875">
        <w:t xml:space="preserve">, </w:t>
      </w:r>
      <w:r w:rsidR="009A594E" w:rsidRPr="00854875">
        <w:t>which</w:t>
      </w:r>
      <w:r w:rsidRPr="00854875">
        <w:t xml:space="preserve"> simulated population dynamics and generated length composition data</w:t>
      </w:r>
      <w:r w:rsidR="00B615EA" w:rsidRPr="00854875">
        <w:t>.</w:t>
      </w:r>
      <w:r w:rsidR="009A13D8" w:rsidRPr="00854875">
        <w:t xml:space="preserve"> The “true” input parameters for this study were used in the operating models</w:t>
      </w:r>
      <w:r w:rsidR="003C713A" w:rsidRPr="00854875">
        <w:t>,</w:t>
      </w:r>
      <w:r w:rsidR="009A13D8" w:rsidRPr="00854875">
        <w:t xml:space="preserve"> and then assumed known in the length-based models</w:t>
      </w:r>
      <w:r w:rsidR="003C713A" w:rsidRPr="00854875">
        <w:t xml:space="preserve">. </w:t>
      </w:r>
      <w:r w:rsidR="009A13D8" w:rsidRPr="00854875">
        <w:t>This simulation loop allows us to compare how far the outputs of the assessment models are from the “true</w:t>
      </w:r>
      <w:r w:rsidR="00773444" w:rsidRPr="00854875">
        <w:t>”</w:t>
      </w:r>
      <w:r w:rsidR="009A13D8" w:rsidRPr="00854875">
        <w:t xml:space="preserve"> </w:t>
      </w:r>
      <w:r w:rsidR="003C713A" w:rsidRPr="00854875">
        <w:t>stock status estimates</w:t>
      </w:r>
      <w:r w:rsidR="009A13D8" w:rsidRPr="00854875">
        <w:t xml:space="preserve"> and investigate the sensitivities of the models</w:t>
      </w:r>
      <w:r w:rsidR="001955EB" w:rsidRPr="00854875">
        <w:t xml:space="preserve">. </w:t>
      </w:r>
    </w:p>
    <w:p w14:paraId="49D0F9A1" w14:textId="436638CF" w:rsidR="009A13D8" w:rsidRPr="00854875" w:rsidRDefault="009A13D8" w:rsidP="009A13D8">
      <w:pPr>
        <w:pStyle w:val="ListParagraph"/>
        <w:numPr>
          <w:ilvl w:val="1"/>
          <w:numId w:val="6"/>
        </w:numPr>
        <w:spacing w:line="480" w:lineRule="auto"/>
        <w:jc w:val="both"/>
        <w:rPr>
          <w:rFonts w:ascii="Times New Roman" w:hAnsi="Times New Roman" w:cs="Times New Roman"/>
        </w:rPr>
      </w:pPr>
      <w:r w:rsidRPr="00854875">
        <w:rPr>
          <w:rFonts w:ascii="Times New Roman" w:hAnsi="Times New Roman" w:cs="Times New Roman"/>
        </w:rPr>
        <w:t>Operating model</w:t>
      </w:r>
    </w:p>
    <w:p w14:paraId="439E408E" w14:textId="736EA87A" w:rsidR="009A13D8" w:rsidRPr="00854875" w:rsidRDefault="009A13D8" w:rsidP="00AD7BD7">
      <w:pPr>
        <w:spacing w:line="480" w:lineRule="auto"/>
        <w:ind w:firstLine="720"/>
        <w:jc w:val="both"/>
      </w:pPr>
      <w:r w:rsidRPr="00854875">
        <w:t xml:space="preserve">The stock dynamics were simulated using the “fishdynr” R package (Taylor, 2017), which contains several models for simulating stock or population dynamics and management. The function “virtualPop” creates an IBM of a fish stock with certain life history traits subjected to a fishing fleet with specific selectivity characteristics. Information about the modelling approach for growth, mortality, </w:t>
      </w:r>
      <w:r w:rsidR="00547DAF" w:rsidRPr="00854875">
        <w:t>selectivity, and</w:t>
      </w:r>
      <w:r w:rsidRPr="00854875">
        <w:t xml:space="preserve"> recruitment are outlined by Taylor and Mildenberger (2017).</w:t>
      </w:r>
      <w:r w:rsidR="00547DAF" w:rsidRPr="00854875">
        <w:t xml:space="preserve"> </w:t>
      </w:r>
      <w:r w:rsidR="008F70C7" w:rsidRPr="00854875">
        <w:t>Functions and</w:t>
      </w:r>
      <w:r w:rsidR="007D33C4" w:rsidRPr="00854875">
        <w:t xml:space="preserve"> equations</w:t>
      </w:r>
      <w:r w:rsidR="00AC4ECC" w:rsidRPr="00854875">
        <w:t xml:space="preserve"> for the</w:t>
      </w:r>
      <w:r w:rsidR="007D33C4" w:rsidRPr="00854875">
        <w:t xml:space="preserve"> population dynamics used in the operating model</w:t>
      </w:r>
      <w:r w:rsidR="00AC4ECC" w:rsidRPr="00854875">
        <w:t xml:space="preserve"> are listed in</w:t>
      </w:r>
      <w:r w:rsidR="008F70C7" w:rsidRPr="00854875">
        <w:t xml:space="preserve"> </w:t>
      </w:r>
      <w:r w:rsidR="008F70C7" w:rsidRPr="00854875">
        <w:fldChar w:fldCharType="begin"/>
      </w:r>
      <w:r w:rsidR="008F70C7" w:rsidRPr="00854875">
        <w:instrText xml:space="preserve"> REF _Ref3218906 \h </w:instrText>
      </w:r>
      <w:r w:rsidR="008F70C7" w:rsidRPr="00854875">
        <w:instrText xml:space="preserve"> \* MERGEFORMAT </w:instrText>
      </w:r>
      <w:r w:rsidR="008F70C7" w:rsidRPr="00854875">
        <w:fldChar w:fldCharType="separate"/>
      </w:r>
      <w:r w:rsidR="008F70C7" w:rsidRPr="00854875">
        <w:t xml:space="preserve">Appendix </w:t>
      </w:r>
      <w:r w:rsidR="008F70C7" w:rsidRPr="00854875">
        <w:rPr>
          <w:noProof/>
        </w:rPr>
        <w:t>1</w:t>
      </w:r>
      <w:r w:rsidR="008F70C7" w:rsidRPr="00854875">
        <w:fldChar w:fldCharType="end"/>
      </w:r>
      <w:r w:rsidR="008F70C7" w:rsidRPr="00854875">
        <w:t>.</w:t>
      </w:r>
    </w:p>
    <w:p w14:paraId="44DF6D45" w14:textId="3C510AD3" w:rsidR="000628E8" w:rsidRPr="00854875" w:rsidRDefault="00547DAF" w:rsidP="00AD7BD7">
      <w:pPr>
        <w:spacing w:line="480" w:lineRule="auto"/>
        <w:ind w:firstLine="720"/>
        <w:jc w:val="both"/>
      </w:pPr>
      <w:r w:rsidRPr="00854875">
        <w:t xml:space="preserve">Seven scenarios were simulated based on variations in </w:t>
      </w:r>
      <w:r w:rsidR="00F13FDE" w:rsidRPr="00854875">
        <w:t>life histor</w:t>
      </w:r>
      <w:r w:rsidR="006B0241" w:rsidRPr="00854875">
        <w:t>y</w:t>
      </w:r>
      <w:r w:rsidRPr="00854875">
        <w:t>, fishing exploitation level, and recruitmen</w:t>
      </w:r>
      <w:r w:rsidR="00F13FDE" w:rsidRPr="00854875">
        <w:t>t</w:t>
      </w:r>
      <w:r w:rsidR="00552854" w:rsidRPr="00854875">
        <w:t>:</w:t>
      </w:r>
      <w:r w:rsidR="00F13FDE" w:rsidRPr="00854875">
        <w:t xml:space="preserve"> </w:t>
      </w:r>
      <w:r w:rsidR="000628E8" w:rsidRPr="00854875">
        <w:t>(1) t</w:t>
      </w:r>
      <w:r w:rsidR="00F13FDE" w:rsidRPr="00854875">
        <w:t>he base model comprised of a medium-lived species (18 years), an exploitation rate at the target level of SPR</w:t>
      </w:r>
      <w:r w:rsidR="0032068A" w:rsidRPr="00854875">
        <w:t xml:space="preserve"> (SPR ≈ 40%)</w:t>
      </w:r>
      <w:r w:rsidR="00F13FDE" w:rsidRPr="00854875">
        <w:t xml:space="preserve">, and constant recruitment with no </w:t>
      </w:r>
      <w:r w:rsidR="00F13FDE" w:rsidRPr="00854875">
        <w:lastRenderedPageBreak/>
        <w:t>recruitment variability. From this base model, we varied one of the three</w:t>
      </w:r>
      <w:r w:rsidR="003A4DC5" w:rsidRPr="00854875">
        <w:t xml:space="preserve"> characteristics </w:t>
      </w:r>
      <w:r w:rsidR="0032068A" w:rsidRPr="00854875">
        <w:t xml:space="preserve">– life history, current exploitation status, and recruitment. </w:t>
      </w:r>
      <w:r w:rsidR="00F13FDE" w:rsidRPr="00854875">
        <w:t>We test</w:t>
      </w:r>
      <w:r w:rsidR="0032068A" w:rsidRPr="00854875">
        <w:t>ed a</w:t>
      </w:r>
      <w:r w:rsidR="00F13FDE" w:rsidRPr="00854875">
        <w:t xml:space="preserve"> (</w:t>
      </w:r>
      <w:r w:rsidR="00917B71" w:rsidRPr="00854875">
        <w:t>2</w:t>
      </w:r>
      <w:r w:rsidR="00F13FDE" w:rsidRPr="00854875">
        <w:t>) short-lived (4 years)</w:t>
      </w:r>
      <w:r w:rsidR="003C713A" w:rsidRPr="00854875">
        <w:t xml:space="preserve"> species</w:t>
      </w:r>
      <w:r w:rsidR="0032068A" w:rsidRPr="00854875">
        <w:t>,</w:t>
      </w:r>
      <w:r w:rsidR="00F13FDE" w:rsidRPr="00854875">
        <w:t xml:space="preserve"> a (</w:t>
      </w:r>
      <w:r w:rsidR="00917B71" w:rsidRPr="00854875">
        <w:t>3</w:t>
      </w:r>
      <w:r w:rsidR="00F13FDE" w:rsidRPr="00854875">
        <w:t>) longer-lived</w:t>
      </w:r>
      <w:r w:rsidR="00C549C2" w:rsidRPr="00854875">
        <w:t xml:space="preserve"> (26 years)</w:t>
      </w:r>
      <w:r w:rsidR="00F13FDE" w:rsidRPr="00854875">
        <w:t xml:space="preserve"> species, (</w:t>
      </w:r>
      <w:r w:rsidR="00917B71" w:rsidRPr="00854875">
        <w:t>4</w:t>
      </w:r>
      <w:r w:rsidR="00F13FDE" w:rsidRPr="00854875">
        <w:t xml:space="preserve">) </w:t>
      </w:r>
      <w:r w:rsidR="0032068A" w:rsidRPr="00854875">
        <w:t>a state of overexploitation, (</w:t>
      </w:r>
      <w:r w:rsidR="00917B71" w:rsidRPr="00854875">
        <w:t>5</w:t>
      </w:r>
      <w:r w:rsidR="0032068A" w:rsidRPr="00854875">
        <w:t>) a state of underexploitation, (</w:t>
      </w:r>
      <w:r w:rsidR="00917B71" w:rsidRPr="00854875">
        <w:t>6</w:t>
      </w:r>
      <w:r w:rsidR="0032068A" w:rsidRPr="00854875">
        <w:t xml:space="preserve">) constant recruitment with </w:t>
      </w:r>
      <w:r w:rsidR="00BC757E" w:rsidRPr="00854875">
        <w:t>stochastic error</w:t>
      </w:r>
      <w:r w:rsidR="0032068A" w:rsidRPr="00854875">
        <w:t xml:space="preserve"> (</w:t>
      </w:r>
      <w:r w:rsidR="0032068A" w:rsidRPr="00854875">
        <w:rPr>
          <w:i/>
        </w:rPr>
        <w:t>σ</w:t>
      </w:r>
      <w:r w:rsidR="0032068A" w:rsidRPr="00854875">
        <w:rPr>
          <w:i/>
          <w:vertAlign w:val="subscript"/>
        </w:rPr>
        <w:t>R</w:t>
      </w:r>
      <w:r w:rsidR="0032068A" w:rsidRPr="00854875">
        <w:t xml:space="preserve"> = 0.</w:t>
      </w:r>
      <w:r w:rsidR="00F33388" w:rsidRPr="00854875">
        <w:t>4537</w:t>
      </w:r>
      <w:r w:rsidR="00DB0917" w:rsidRPr="00854875">
        <w:t>;</w:t>
      </w:r>
      <w:r w:rsidR="00336077" w:rsidRPr="00854875">
        <w:t xml:space="preserve"> </w:t>
      </w:r>
      <w:r w:rsidR="00336077" w:rsidRPr="00854875">
        <w:fldChar w:fldCharType="begin"/>
      </w:r>
      <w:r w:rsidR="00884BD1" w:rsidRPr="00854875">
        <w:instrText xml:space="preserve"> ADDIN ZOTERO_ITEM CSL_CITATION {"citationID":"TK23ZJtk","properties":{"formattedCitation":"(Thorson, in press)","plainCitation":"(Thorson, in press)","dontUpdate":true,"noteIndex":0},"citationItems":[{"id":634,"uris":["http://zotero.org/users/4993581/items/CXW2BTDS"],"uri":["http://zotero.org/users/4993581/items/CXW2BTDS"],"itemData":{"id":634,"type":"manuscript","title":"Predicting recruitment density dependence and intrinsic growth rate for all fishes worldwide using a data-integrated life-history model","genre":"Original Article","shortTitle":"Predicting productivity for all fishes","author":[{"family":"Thorson","given":"J. T."}],"issued":{"literal":"in press"}}}],"schema":"https://github.com/citation-style-language/schema/raw/master/csl-citation.json"} </w:instrText>
      </w:r>
      <w:r w:rsidR="00336077" w:rsidRPr="00854875">
        <w:fldChar w:fldCharType="separate"/>
      </w:r>
      <w:r w:rsidR="00336077" w:rsidRPr="00854875">
        <w:t>Thorson, in press)</w:t>
      </w:r>
      <w:r w:rsidR="00336077" w:rsidRPr="00854875">
        <w:fldChar w:fldCharType="end"/>
      </w:r>
      <w:r w:rsidR="0032068A" w:rsidRPr="00854875">
        <w:t>, and (</w:t>
      </w:r>
      <w:r w:rsidR="00917B71" w:rsidRPr="00854875">
        <w:t>7</w:t>
      </w:r>
      <w:r w:rsidR="0032068A" w:rsidRPr="00854875">
        <w:t>) autocorrelated recruitment with the associated autocorrelated error</w:t>
      </w:r>
      <w:r w:rsidR="00BE027C" w:rsidRPr="00854875">
        <w:t xml:space="preserve"> (</w:t>
      </w:r>
      <w:r w:rsidR="00BE027C" w:rsidRPr="00854875">
        <w:rPr>
          <w:i/>
        </w:rPr>
        <w:t>σ</w:t>
      </w:r>
      <w:r w:rsidR="00BE027C" w:rsidRPr="00854875">
        <w:rPr>
          <w:i/>
          <w:vertAlign w:val="subscript"/>
        </w:rPr>
        <w:t>R</w:t>
      </w:r>
      <w:r w:rsidR="00BE027C" w:rsidRPr="00854875">
        <w:t xml:space="preserve"> = 0.737 and </w:t>
      </w:r>
      <m:oMath>
        <m:r>
          <w:rPr>
            <w:rFonts w:ascii="Cambria Math" w:hAnsi="Cambria Math"/>
          </w:rPr>
          <m:t>ρ</m:t>
        </m:r>
      </m:oMath>
      <w:r w:rsidR="00BE027C" w:rsidRPr="00854875">
        <w:t xml:space="preserve"> = 0.43</w:t>
      </w:r>
      <w:r w:rsidR="00DB0917" w:rsidRPr="00854875">
        <w:t xml:space="preserve">; </w:t>
      </w:r>
      <w:r w:rsidR="00DB0917" w:rsidRPr="00854875">
        <w:fldChar w:fldCharType="begin"/>
      </w:r>
      <w:r w:rsidR="00DB0917" w:rsidRPr="00854875">
        <w:instrText xml:space="preserve"> ADDIN ZOTERO_TEMP </w:instrText>
      </w:r>
      <w:r w:rsidR="00DB0917" w:rsidRPr="00854875">
        <w:fldChar w:fldCharType="separate"/>
      </w:r>
      <w:r w:rsidR="00DB0917" w:rsidRPr="00854875">
        <w:t xml:space="preserve">Thorson </w:t>
      </w:r>
      <w:r w:rsidR="00DB0917" w:rsidRPr="00854875">
        <w:rPr>
          <w:i/>
          <w:iCs/>
        </w:rPr>
        <w:t>et al.</w:t>
      </w:r>
      <w:r w:rsidR="00DB0917" w:rsidRPr="00854875">
        <w:t>, 2014b)</w:t>
      </w:r>
      <w:r w:rsidR="00DB0917" w:rsidRPr="00854875">
        <w:fldChar w:fldCharType="end"/>
      </w:r>
      <w:r w:rsidR="00BE027C" w:rsidRPr="00854875">
        <w:t>.</w:t>
      </w:r>
      <w:r w:rsidR="007B41F2" w:rsidRPr="00854875">
        <w:t xml:space="preserve"> </w:t>
      </w:r>
      <w:r w:rsidR="00DB0917" w:rsidRPr="00854875">
        <w:t>The input values of the operating models are listed i</w:t>
      </w:r>
      <w:r w:rsidR="00295721" w:rsidRPr="00854875">
        <w:t xml:space="preserve">n </w:t>
      </w:r>
      <w:r w:rsidR="00295721" w:rsidRPr="00854875">
        <w:fldChar w:fldCharType="begin"/>
      </w:r>
      <w:r w:rsidR="00295721" w:rsidRPr="00854875">
        <w:instrText xml:space="preserve"> REF _Ref2854943 \h  \* MERGEFORMAT </w:instrText>
      </w:r>
      <w:r w:rsidR="00295721" w:rsidRPr="00854875">
        <w:fldChar w:fldCharType="separate"/>
      </w:r>
      <w:r w:rsidR="00295721" w:rsidRPr="00854875">
        <w:t xml:space="preserve">Table </w:t>
      </w:r>
      <w:r w:rsidR="00295721" w:rsidRPr="00854875">
        <w:rPr>
          <w:noProof/>
        </w:rPr>
        <w:t>1</w:t>
      </w:r>
      <w:r w:rsidR="00295721" w:rsidRPr="00854875">
        <w:fldChar w:fldCharType="end"/>
      </w:r>
      <w:r w:rsidR="00DB0917" w:rsidRPr="00854875">
        <w:t xml:space="preserve">. </w:t>
      </w:r>
    </w:p>
    <w:p w14:paraId="03CAC99E" w14:textId="21C44DEB" w:rsidR="0032068A" w:rsidRPr="00854875" w:rsidRDefault="000628E8" w:rsidP="00AD7BD7">
      <w:pPr>
        <w:spacing w:line="480" w:lineRule="auto"/>
        <w:ind w:firstLine="720"/>
        <w:jc w:val="both"/>
      </w:pPr>
      <w:r w:rsidRPr="00854875">
        <w:t xml:space="preserve">For each scenario, 300 iterations, i.e. 300 length frequency data sets, were simulated, and a burn-in period with no fishing activity of 10 years was simulated as it takes about 5-10 years for the IBM to reach equilibrium. Twenty-five additional years were simulated in the IBM, but only one year of monthly data with 200 individuals per month was extracted for the length frequency data at the end of the simulation period. This reflects a one-year field phase to record landing, which is common in tropical artisanal fisheries (Tesfaye et al., 2016; Herrón et al., 2018; Tuda, 2018). All operating models assumed von Bertalanffy growth and logistic-type selectivity and maturity. The overview of this study is depicted in </w:t>
      </w:r>
      <w:r w:rsidR="004449FA" w:rsidRPr="00854875">
        <w:fldChar w:fldCharType="begin"/>
      </w:r>
      <w:r w:rsidR="004449FA" w:rsidRPr="00854875">
        <w:instrText xml:space="preserve"> REF _Ref2869672 \h  \* MERGEFORMAT </w:instrText>
      </w:r>
      <w:r w:rsidR="004449FA" w:rsidRPr="00854875">
        <w:fldChar w:fldCharType="separate"/>
      </w:r>
      <w:r w:rsidR="004449FA" w:rsidRPr="00854875">
        <w:t xml:space="preserve">Figure </w:t>
      </w:r>
      <w:r w:rsidR="004449FA" w:rsidRPr="00854875">
        <w:rPr>
          <w:noProof/>
        </w:rPr>
        <w:t>2</w:t>
      </w:r>
      <w:r w:rsidR="004449FA" w:rsidRPr="00854875">
        <w:fldChar w:fldCharType="end"/>
      </w:r>
      <w:r w:rsidRPr="00854875">
        <w:t xml:space="preserve">. Three life histories were simulated based on the following three fish stocks: </w:t>
      </w:r>
      <w:r w:rsidRPr="00854875">
        <w:rPr>
          <w:i/>
        </w:rPr>
        <w:t>Siganus sutor</w:t>
      </w:r>
      <w:r w:rsidRPr="00854875">
        <w:t xml:space="preserve"> for the short-lived </w:t>
      </w:r>
      <w:r w:rsidRPr="00854875">
        <w:fldChar w:fldCharType="begin"/>
      </w:r>
      <w:r w:rsidRPr="00854875">
        <w:instrText xml:space="preserve"> ADDIN ZOTERO_ITEM CSL_CITATION {"citationID":"v7kbBNs5","properties":{"formattedCitation":"(Hicks and McClanahan, 2012)","plainCitation":"(Hicks and McClanahan, 2012)","noteIndex":0},"citationItems":[{"id":478,"uris":["http://zotero.org/users/4993581/items/NDCRJSM5"],"uri":["http://zotero.org/users/4993581/items/NDCRJSM5"],"itemData":{"id":478,"type":"article-journal","title":"Assessing Gear Modifications Needed to Optimize Yields in a Heavily Exploited, Multi-Species, Seagrass and Coral Reef Fishery","container-title":"PLoS ONE","page":"e36022","volume":"7","issue":"5","source":"Crossref","DOI":"10.1371/journal.pone.0036022","ISSN":"1932-6203","language":"en","author":[{"family":"Hicks","given":"Christina C."},{"family":"McClanahan","given":"Timothy R."}],"editor":[{"family":"Unsworth","given":"Richard K.F."}],"issued":{"date-parts":[["2012",5,4]]}}}],"schema":"https://github.com/citation-style-language/schema/raw/master/csl-citation.json"} </w:instrText>
      </w:r>
      <w:r w:rsidRPr="00854875">
        <w:fldChar w:fldCharType="separate"/>
      </w:r>
      <w:r w:rsidRPr="00854875">
        <w:t>(Hicks and McClanahan, 2012)</w:t>
      </w:r>
      <w:r w:rsidRPr="00854875">
        <w:fldChar w:fldCharType="end"/>
      </w:r>
      <w:r w:rsidRPr="00854875">
        <w:t xml:space="preserve">, </w:t>
      </w:r>
      <w:r w:rsidRPr="00854875">
        <w:rPr>
          <w:i/>
        </w:rPr>
        <w:t>Lutjanus guttatus</w:t>
      </w:r>
      <w:r w:rsidRPr="00854875">
        <w:t xml:space="preserve"> for the medium-lived </w:t>
      </w:r>
      <w:r w:rsidRPr="00854875">
        <w:fldChar w:fldCharType="begin"/>
      </w:r>
      <w:r w:rsidRPr="00854875">
        <w:instrText xml:space="preserve"> ADDIN ZOTERO_ITEM CSL_CITATION {"citationID":"egKrk3NV","properties":{"formattedCitation":"(Bystrom, 2016)","plainCitation":"(Bystrom, 2016)","noteIndex":0},"citationItems":[{"id":480,"uris":["http://zotero.org/users/4993581/items/EG45NN4C"],"uri":["http://zotero.org/users/4993581/items/EG45NN4C"],"itemData":{"id":480,"type":"thesis","title":"Análisis de características biológico-pesqueras del pargo manchado (Lutjanus guttatus (Steindachner, 1869) y tendencias socio-ecológicas de la pesca artesanal con líneas de fondo en el distrito de Bejuco, Pacífico de Costa Rica","publisher":"Universidad Estatal a Distancia","publisher-place":"San Jose, Costa Rica","genre":"M.Sc. Thesis","event-place":"San Jose, Costa Rica","author":[{"family":"Bystrom","given":"A."}],"issued":{"date-parts":[["2016"]]}}}],"schema":"https://github.com/citation-style-language/schema/raw/master/csl-citation.json"} </w:instrText>
      </w:r>
      <w:r w:rsidRPr="00854875">
        <w:fldChar w:fldCharType="separate"/>
      </w:r>
      <w:r w:rsidRPr="00854875">
        <w:t>(Bystrom, 2016)</w:t>
      </w:r>
      <w:r w:rsidRPr="00854875">
        <w:fldChar w:fldCharType="end"/>
      </w:r>
      <w:r w:rsidRPr="00854875">
        <w:t xml:space="preserve"> and </w:t>
      </w:r>
      <w:r w:rsidRPr="00854875">
        <w:rPr>
          <w:i/>
        </w:rPr>
        <w:t>Epinephelus morio</w:t>
      </w:r>
      <w:r w:rsidRPr="00854875">
        <w:t xml:space="preserve"> for the longer-lived </w:t>
      </w:r>
      <w:r w:rsidRPr="00854875">
        <w:fldChar w:fldCharType="begin"/>
      </w:r>
      <w:r w:rsidRPr="00854875">
        <w:instrText xml:space="preserve"> ADDIN ZOTERO_ITEM CSL_CITATION {"citationID":"mjeR7fyv","properties":{"formattedCitation":"(Heemstra and Randall, 1993)","plainCitation":"(Heemstra and Randall, 1993)","noteIndex":0},"citationItems":[{"id":481,"uris":["http://zotero.org/users/4993581/items/SBQPSJQX"],"uri":["http://zotero.org/users/4993581/items/SBQPSJQX"],"itemData":{"id":481,"type":"chapter","title":"Groupers of the world (family Serranidae, subfamily Epinephelinae).","container-title":"FAO Species Catalogue","publisher-place":"Rome","page":"125","volume":"16","event-place":"Rome","author":[{"family":"Heemstra","given":"P.C."},{"family":"Randall","given":"J.E."}],"issued":{"date-parts":[["1993"]]}}}],"schema":"https://github.com/citation-style-language/schema/raw/master/csl-citation.json"} </w:instrText>
      </w:r>
      <w:r w:rsidRPr="00854875">
        <w:fldChar w:fldCharType="separate"/>
      </w:r>
      <w:r w:rsidRPr="00854875">
        <w:t>(Heemstra and Randall, 1993)</w:t>
      </w:r>
      <w:r w:rsidRPr="00854875">
        <w:fldChar w:fldCharType="end"/>
      </w:r>
      <w:r w:rsidRPr="00854875">
        <w:t xml:space="preserve">. Examples of each life history are shown in </w:t>
      </w:r>
      <w:r w:rsidR="006B2A75" w:rsidRPr="00854875">
        <w:fldChar w:fldCharType="begin"/>
      </w:r>
      <w:r w:rsidR="006B2A75" w:rsidRPr="00854875">
        <w:instrText xml:space="preserve"> REF _Ref2855394 \h  \* MERGEFORMAT </w:instrText>
      </w:r>
      <w:r w:rsidR="006B2A75" w:rsidRPr="00854875">
        <w:fldChar w:fldCharType="separate"/>
      </w:r>
      <w:r w:rsidR="006B2A75" w:rsidRPr="00854875">
        <w:t>Figure</w:t>
      </w:r>
      <w:r w:rsidR="006B2A75" w:rsidRPr="00854875">
        <w:rPr>
          <w:b/>
          <w:i/>
        </w:rPr>
        <w:t xml:space="preserve"> </w:t>
      </w:r>
      <w:r w:rsidR="006B2A75" w:rsidRPr="00854875">
        <w:rPr>
          <w:noProof/>
        </w:rPr>
        <w:t>1</w:t>
      </w:r>
      <w:r w:rsidR="006B2A75" w:rsidRPr="00854875">
        <w:fldChar w:fldCharType="end"/>
      </w:r>
      <w:r w:rsidRPr="00854875">
        <w:t xml:space="preserve"> as length frequency graphs for one iteration.</w:t>
      </w:r>
      <w:r w:rsidR="00585CEE" w:rsidRPr="00854875">
        <w:t xml:space="preserve"> </w:t>
      </w:r>
      <w:r w:rsidR="007B41F2" w:rsidRPr="00854875">
        <w:t xml:space="preserve">All simulations and analyses were conducted using the statistical programming language R </w:t>
      </w:r>
      <w:r w:rsidR="007B41F2" w:rsidRPr="00854875">
        <w:fldChar w:fldCharType="begin"/>
      </w:r>
      <w:r w:rsidR="00D71FC8" w:rsidRPr="00854875">
        <w:instrText xml:space="preserve"> ADDIN ZOTERO_ITEM CSL_CITATION {"citationID":"Q2flikgp","properties":{"formattedCitation":"(R Core Team, 2018)","plainCitation":"(R Core Team, 2018)","noteIndex":0},"citationItems":[{"id":437,"uris":["http://zotero.org/users/4993581/items/8UCTM75U"],"uri":["http://zotero.org/users/4993581/items/8UCTM75U"],"itemData":{"id":437,"type":"book","title":"R: A language and environment for statistical computing","publisher":"R Foundation for Statistical Computing","publisher-place":"Vienna, Austria","event-place":"Vienna, Austria","URL":"https://www.R-project.org/","author":[{"family":"R Core Team","given":""}],"issued":{"date-parts":[["2018"]]}}}],"schema":"https://github.com/citation-style-language/schema/raw/master/csl-citation.json"} </w:instrText>
      </w:r>
      <w:r w:rsidR="007B41F2" w:rsidRPr="00854875">
        <w:fldChar w:fldCharType="separate"/>
      </w:r>
      <w:r w:rsidR="007B41F2" w:rsidRPr="00854875">
        <w:t>(R Core Team, 2018)</w:t>
      </w:r>
      <w:r w:rsidR="007B41F2" w:rsidRPr="00854875">
        <w:fldChar w:fldCharType="end"/>
      </w:r>
      <w:r w:rsidR="007B41F2" w:rsidRPr="00854875">
        <w:t>.</w:t>
      </w:r>
    </w:p>
    <w:p w14:paraId="6C5775D3" w14:textId="700199A3" w:rsidR="00230F4A" w:rsidRPr="00854875" w:rsidRDefault="00230F4A" w:rsidP="00230F4A">
      <w:pPr>
        <w:pStyle w:val="ListParagraph"/>
        <w:numPr>
          <w:ilvl w:val="1"/>
          <w:numId w:val="6"/>
        </w:numPr>
        <w:spacing w:line="480" w:lineRule="auto"/>
        <w:jc w:val="both"/>
        <w:rPr>
          <w:rFonts w:ascii="Times New Roman" w:hAnsi="Times New Roman" w:cs="Times New Roman"/>
        </w:rPr>
      </w:pPr>
      <w:r w:rsidRPr="00854875">
        <w:rPr>
          <w:rFonts w:ascii="Times New Roman" w:hAnsi="Times New Roman" w:cs="Times New Roman"/>
        </w:rPr>
        <w:t>Estimation models</w:t>
      </w:r>
    </w:p>
    <w:p w14:paraId="173C1D89" w14:textId="6C9B6AA3" w:rsidR="00AD7BD7" w:rsidRPr="00854875" w:rsidRDefault="00230F4A" w:rsidP="00AD7BD7">
      <w:pPr>
        <w:spacing w:line="480" w:lineRule="auto"/>
        <w:ind w:firstLine="720"/>
        <w:jc w:val="both"/>
        <w:rPr>
          <w:lang w:val="en-US"/>
        </w:rPr>
      </w:pPr>
      <w:r w:rsidRPr="00854875">
        <w:t>The estimation models refer to the length-based methods that derive estimates of stock status from simulated data.</w:t>
      </w:r>
      <w:r w:rsidR="00B45B34" w:rsidRPr="00854875">
        <w:t xml:space="preserve"> </w:t>
      </w:r>
      <w:r w:rsidR="00104D15" w:rsidRPr="00854875">
        <w:t xml:space="preserve">The input life history values, </w:t>
      </w:r>
      <w:r w:rsidR="00104D15" w:rsidRPr="00854875">
        <w:rPr>
          <w:i/>
        </w:rPr>
        <w:t>L</w:t>
      </w:r>
      <w:r w:rsidR="00104D15" w:rsidRPr="00854875">
        <w:rPr>
          <w:i/>
          <w:vertAlign w:val="subscript"/>
        </w:rPr>
        <w:t>∞</w:t>
      </w:r>
      <w:r w:rsidR="00104D15" w:rsidRPr="00854875">
        <w:t xml:space="preserve">, </w:t>
      </w:r>
      <w:r w:rsidR="00104D15" w:rsidRPr="00854875">
        <w:rPr>
          <w:i/>
        </w:rPr>
        <w:t>K</w:t>
      </w:r>
      <w:r w:rsidR="00104D15" w:rsidRPr="00854875">
        <w:t xml:space="preserve">, </w:t>
      </w:r>
      <w:r w:rsidR="00104D15" w:rsidRPr="00854875">
        <w:rPr>
          <w:i/>
        </w:rPr>
        <w:t>M</w:t>
      </w:r>
      <w:r w:rsidR="00104D15" w:rsidRPr="00854875">
        <w:t xml:space="preserve">, and </w:t>
      </w:r>
      <w:bookmarkStart w:id="4" w:name="_Hlk2852959"/>
      <m:oMath>
        <m:sSubSup>
          <m:sSubSupPr>
            <m:ctrlPr>
              <w:rPr>
                <w:rFonts w:ascii="Cambria Math" w:hAnsi="Cambria Math"/>
                <w:i/>
              </w:rPr>
            </m:ctrlPr>
          </m:sSubSupPr>
          <m:e>
            <m:r>
              <w:rPr>
                <w:rFonts w:ascii="Cambria Math" w:hAnsi="Cambria Math"/>
              </w:rPr>
              <m:t>L</m:t>
            </m:r>
          </m:e>
          <m:sub>
            <m:r>
              <w:rPr>
                <w:rFonts w:ascii="Cambria Math" w:hAnsi="Cambria Math"/>
              </w:rPr>
              <m:t>50</m:t>
            </m:r>
          </m:sub>
          <m:sup>
            <m:r>
              <w:rPr>
                <w:rFonts w:ascii="Cambria Math" w:hAnsi="Cambria Math"/>
              </w:rPr>
              <m:t>m</m:t>
            </m:r>
          </m:sup>
        </m:sSubSup>
      </m:oMath>
      <w:r w:rsidR="00104D15" w:rsidRPr="00854875">
        <w:t xml:space="preserve">, </w:t>
      </w:r>
      <w:bookmarkEnd w:id="4"/>
      <w:r w:rsidR="00104D15" w:rsidRPr="00854875">
        <w:t xml:space="preserve">were not estimated as the objective of this paper focused on the sensitivities of the methods, and therefore the same </w:t>
      </w:r>
      <w:r w:rsidR="00104D15" w:rsidRPr="00854875">
        <w:lastRenderedPageBreak/>
        <w:t xml:space="preserve">values that were used in the operating models were applied to each of the methods as inputs. Additionally, the selectivity values </w:t>
      </w:r>
      <m:oMath>
        <m:sSubSup>
          <m:sSubSupPr>
            <m:ctrlPr>
              <w:rPr>
                <w:rFonts w:ascii="Cambria Math" w:hAnsi="Cambria Math"/>
                <w:i/>
              </w:rPr>
            </m:ctrlPr>
          </m:sSubSupPr>
          <m:e>
            <m:r>
              <w:rPr>
                <w:rFonts w:ascii="Cambria Math" w:hAnsi="Cambria Math"/>
              </w:rPr>
              <m:t>L</m:t>
            </m:r>
          </m:e>
          <m:sub>
            <m:r>
              <w:rPr>
                <w:rFonts w:ascii="Cambria Math" w:hAnsi="Cambria Math"/>
              </w:rPr>
              <m:t>50</m:t>
            </m:r>
          </m:sub>
          <m:sup>
            <m:r>
              <w:rPr>
                <w:rFonts w:ascii="Cambria Math" w:hAnsi="Cambria Math"/>
              </w:rPr>
              <m:t>s</m:t>
            </m:r>
          </m:sup>
        </m:sSubSup>
      </m:oMath>
      <w:r w:rsidR="00104D15" w:rsidRPr="00854875">
        <w:t xml:space="preserve"> and </w:t>
      </w:r>
      <m:oMath>
        <m:sSubSup>
          <m:sSubSupPr>
            <m:ctrlPr>
              <w:rPr>
                <w:rFonts w:ascii="Cambria Math" w:hAnsi="Cambria Math"/>
                <w:i/>
              </w:rPr>
            </m:ctrlPr>
          </m:sSubSupPr>
          <m:e>
            <m:r>
              <w:rPr>
                <w:rFonts w:ascii="Cambria Math" w:hAnsi="Cambria Math"/>
              </w:rPr>
              <m:t>L</m:t>
            </m:r>
          </m:e>
          <m:sub>
            <m:r>
              <w:rPr>
                <w:rFonts w:ascii="Cambria Math" w:hAnsi="Cambria Math"/>
              </w:rPr>
              <m:t>95</m:t>
            </m:r>
          </m:sub>
          <m:sup>
            <m:r>
              <w:rPr>
                <w:rFonts w:ascii="Cambria Math" w:hAnsi="Cambria Math"/>
              </w:rPr>
              <m:t>s</m:t>
            </m:r>
          </m:sup>
        </m:sSubSup>
      </m:oMath>
      <w:r w:rsidR="00104D15" w:rsidRPr="00854875">
        <w:t xml:space="preserve">, were calculated using the </w:t>
      </w:r>
      <w:r w:rsidR="00192AE2" w:rsidRPr="00854875">
        <w:t>Length-Converted Catch Curve</w:t>
      </w:r>
      <w:r w:rsidR="00104D15" w:rsidRPr="00854875">
        <w:t xml:space="preserve"> (LCCC) from TropFishR and used as the selectivity inputs for all estimation models. </w:t>
      </w:r>
      <w:r w:rsidR="00B04E7B" w:rsidRPr="00854875">
        <w:t xml:space="preserve">Four length-based methods were analysed: (1) TB, (2), LBSPR, (3) LIME, and (4) LBRA. These methods are contained within the R packages TropFishR </w:t>
      </w:r>
      <w:r w:rsidR="00B04E7B" w:rsidRPr="00854875">
        <w:fldChar w:fldCharType="begin"/>
      </w:r>
      <w:r w:rsidR="00B04E7B" w:rsidRPr="00854875">
        <w:instrText xml:space="preserve"> ADDIN ZOTERO_ITEM CSL_CITATION {"citationID":"sWP3OCwo","properties":{"formattedCitation":"(Mildenberger {\\i{}et al.}, 2017)","plainCitation":"(Mildenberger et al., 2017)","noteIndex":0},"citationItems":[{"id":399,"uris":["http://zotero.org/users/4993581/items/KVJSU8I6"],"uri":["http://zotero.org/users/4993581/items/KVJSU8I6"],"itemData":{"id":399,"type":"article-journal","title":"TropFishR: an R package for fisheries analysis with length-frequency data","container-title":"Methods in Ecology and Evolution","page":"1520-1527","volume":"8","issue":"11","source":"Crossref","DOI":"10.1111/2041-210X.12791","ISSN":"2041210X","shortTitle":"&lt;b&gt;TropFishR&lt;/b&gt;","language":"en","author":[{"family":"Mildenberger","given":"Tobias Karl"},{"family":"Taylor","given":"Marc Hollis"},{"family":"Wolff","given":"Matthias"}],"editor":[{"family":"Price","given":"Samantha"}],"issued":{"date-parts":[["2017",11]]}}}],"schema":"https://github.com/citation-style-language/schema/raw/master/csl-citation.json"} </w:instrText>
      </w:r>
      <w:r w:rsidR="00B04E7B" w:rsidRPr="00854875">
        <w:fldChar w:fldCharType="separate"/>
      </w:r>
      <w:r w:rsidR="00B04E7B" w:rsidRPr="00854875">
        <w:t xml:space="preserve">(Mildenberger </w:t>
      </w:r>
      <w:r w:rsidR="00B04E7B" w:rsidRPr="00854875">
        <w:rPr>
          <w:i/>
          <w:iCs/>
        </w:rPr>
        <w:t>et al.</w:t>
      </w:r>
      <w:r w:rsidR="00B04E7B" w:rsidRPr="00854875">
        <w:t>, 2017)</w:t>
      </w:r>
      <w:r w:rsidR="00B04E7B" w:rsidRPr="00854875">
        <w:fldChar w:fldCharType="end"/>
      </w:r>
      <w:r w:rsidR="00B04E7B" w:rsidRPr="00854875">
        <w:t xml:space="preserve">, LBSPR </w:t>
      </w:r>
      <w:r w:rsidR="00B04E7B" w:rsidRPr="00854875">
        <w:fldChar w:fldCharType="begin"/>
      </w:r>
      <w:r w:rsidR="00B04E7B" w:rsidRPr="00854875">
        <w:instrText xml:space="preserve"> ADDIN ZOTERO_ITEM CSL_CITATION {"citationID":"lDr0e4kU","properties":{"formattedCitation":"(Hordyk {\\i{}et al.}, 2015b)","plainCitation":"(Hordyk et al., 2015b)","noteIndex":0},"citationItems":[{"id":433,"uris":["http://zotero.org/users/4993581/items/39KT3S9Z"],"uri":["http://zotero.org/users/4993581/items/39KT3S9Z"],"itemData":{"id":433,"type":"article-journal","title":"A novel length-based empirical estimation method of spawning potential ratio (SPR), and tests of its performance, for small-scale, data-poor fisheries","container-title":"ICES Journal of Marine Science","page":"217-231","volume":"72","issue":"1","source":"Crossref","DOI":"10.1093/icesjms/fsu004","ISSN":"1054-3139, 1095-9289","language":"en","author":[{"family":"Hordyk","given":"A."},{"family":"Ono","given":"K."},{"family":"Valencia","given":"S."},{"family":"Loneragan","given":"N."},{"family":"Prince","given":"J."}],"issued":{"date-parts":[["2015",1,1]]}}}],"schema":"https://github.com/citation-style-language/schema/raw/master/csl-citation.json"} </w:instrText>
      </w:r>
      <w:r w:rsidR="00B04E7B" w:rsidRPr="00854875">
        <w:fldChar w:fldCharType="separate"/>
      </w:r>
      <w:r w:rsidR="00B04E7B" w:rsidRPr="00854875">
        <w:t xml:space="preserve">(Hordyk </w:t>
      </w:r>
      <w:r w:rsidR="00B04E7B" w:rsidRPr="00854875">
        <w:rPr>
          <w:i/>
          <w:iCs/>
        </w:rPr>
        <w:t>et al.</w:t>
      </w:r>
      <w:r w:rsidR="00B04E7B" w:rsidRPr="00854875">
        <w:t>, 2015b)</w:t>
      </w:r>
      <w:r w:rsidR="00B04E7B" w:rsidRPr="00854875">
        <w:fldChar w:fldCharType="end"/>
      </w:r>
      <w:r w:rsidR="00B04E7B" w:rsidRPr="00854875">
        <w:t xml:space="preserve">, LIME </w:t>
      </w:r>
      <w:r w:rsidR="00B04E7B" w:rsidRPr="00854875">
        <w:fldChar w:fldCharType="begin"/>
      </w:r>
      <w:r w:rsidR="00B04E7B" w:rsidRPr="00854875">
        <w:instrText xml:space="preserve"> ADDIN ZOTERO_ITEM CSL_CITATION {"citationID":"1snCMDkt","properties":{"formattedCitation":"(Rudd and Thorson, 2018)","plainCitation":"(Rudd and Thorson, 2018)","noteIndex":0},"citationItems":[{"id":397,"uris":["http://zotero.org/users/4993581/items/AY3YRFFU"],"uri":["http://zotero.org/users/4993581/items/AY3YRFFU"],"itemData":{"id":397,"type":"article-journal","title":"Accounting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00B04E7B" w:rsidRPr="00854875">
        <w:fldChar w:fldCharType="separate"/>
      </w:r>
      <w:r w:rsidR="00B04E7B" w:rsidRPr="00854875">
        <w:t>(Rudd and Thorson, 2018)</w:t>
      </w:r>
      <w:r w:rsidR="00B04E7B" w:rsidRPr="00854875">
        <w:fldChar w:fldCharType="end"/>
      </w:r>
      <w:r w:rsidR="00B04E7B" w:rsidRPr="00854875">
        <w:t xml:space="preserve">, and fishmethods </w:t>
      </w:r>
      <w:r w:rsidR="00B04E7B" w:rsidRPr="00854875">
        <w:fldChar w:fldCharType="begin"/>
      </w:r>
      <w:r w:rsidR="00B04E7B" w:rsidRPr="00854875">
        <w:instrText xml:space="preserve"> ADDIN ZOTERO_ITEM CSL_CITATION {"citationID":"eaN5B7FD","properties":{"formattedCitation":"(Nelson, 2017)","plainCitation":"(Nelson, 2017)","noteIndex":0},"citationItems":[{"id":442,"uris":["http://zotero.org/users/4993581/items/2UCDV7NK"],"uri":["http://zotero.org/users/4993581/items/2UCDV7NK"],"itemData":{"id":442,"type":"book","title":"fishmethods: Fishery Science Methods and Models in R","version":"R package version 1.10-4","URL":"https://CRAN.R-project.org/package=fishmethods","author":[{"family":"Nelson","given":"Gary A."}],"issued":{"date-parts":[["2017"]]}}}],"schema":"https://github.com/citation-style-language/schema/raw/master/csl-citation.json"} </w:instrText>
      </w:r>
      <w:r w:rsidR="00B04E7B" w:rsidRPr="00854875">
        <w:fldChar w:fldCharType="separate"/>
      </w:r>
      <w:r w:rsidR="00B04E7B" w:rsidRPr="00854875">
        <w:t>(Nelson, 2017)</w:t>
      </w:r>
      <w:r w:rsidR="00B04E7B" w:rsidRPr="00854875">
        <w:fldChar w:fldCharType="end"/>
      </w:r>
      <w:r w:rsidR="00B04E7B" w:rsidRPr="00854875">
        <w:t>.</w:t>
      </w:r>
      <w:r w:rsidR="00BA4DDD" w:rsidRPr="00854875">
        <w:t xml:space="preserve"> </w:t>
      </w:r>
      <w:r w:rsidR="00104D15" w:rsidRPr="00854875">
        <w:t>The inputs, assumptions, and outputs of all the methods</w:t>
      </w:r>
      <w:r w:rsidR="00352BD8" w:rsidRPr="00854875">
        <w:t>, including the LCCC,</w:t>
      </w:r>
      <w:r w:rsidR="00104D15" w:rsidRPr="00854875">
        <w:t xml:space="preserve"> are listed in </w:t>
      </w:r>
      <w:r w:rsidR="008F70C7" w:rsidRPr="00854875">
        <w:fldChar w:fldCharType="begin"/>
      </w:r>
      <w:r w:rsidR="008F70C7" w:rsidRPr="00854875">
        <w:instrText xml:space="preserve"> REF _Ref3218938 \h </w:instrText>
      </w:r>
      <w:r w:rsidR="008F70C7" w:rsidRPr="00854875">
        <w:instrText xml:space="preserve"> \* MERGEFORMAT </w:instrText>
      </w:r>
      <w:r w:rsidR="008F70C7" w:rsidRPr="00854875">
        <w:fldChar w:fldCharType="separate"/>
      </w:r>
      <w:r w:rsidR="008F70C7" w:rsidRPr="00854875">
        <w:t xml:space="preserve">Appendix </w:t>
      </w:r>
      <w:r w:rsidR="008F70C7" w:rsidRPr="00854875">
        <w:rPr>
          <w:noProof/>
        </w:rPr>
        <w:t>2</w:t>
      </w:r>
      <w:r w:rsidR="008F70C7" w:rsidRPr="00854875">
        <w:fldChar w:fldCharType="end"/>
      </w:r>
      <w:r w:rsidR="008F70C7" w:rsidRPr="00854875">
        <w:t>.</w:t>
      </w:r>
      <w:r w:rsidR="00585CEE" w:rsidRPr="00854875">
        <w:t xml:space="preserve"> </w:t>
      </w:r>
    </w:p>
    <w:p w14:paraId="2618E6B9" w14:textId="11864C7A" w:rsidR="007266A2" w:rsidRPr="00854875" w:rsidRDefault="00AD7BD7" w:rsidP="00AD7BD7">
      <w:pPr>
        <w:spacing w:line="480" w:lineRule="auto"/>
        <w:jc w:val="both"/>
        <w:rPr>
          <w:lang w:val="en-US"/>
        </w:rPr>
      </w:pPr>
      <w:r w:rsidRPr="00854875">
        <w:rPr>
          <w:lang w:val="en-US"/>
        </w:rPr>
        <w:t xml:space="preserve">3.3 </w:t>
      </w:r>
      <w:r w:rsidR="007266A2" w:rsidRPr="00854875">
        <w:rPr>
          <w:lang w:eastAsia="en-US"/>
        </w:rPr>
        <w:t>Performance measures</w:t>
      </w:r>
    </w:p>
    <w:p w14:paraId="5283C5D6" w14:textId="5428B815" w:rsidR="00AF52C0" w:rsidRPr="00854875" w:rsidRDefault="00834D2A" w:rsidP="00EA188E">
      <w:pPr>
        <w:spacing w:line="480" w:lineRule="auto"/>
        <w:ind w:firstLine="720"/>
        <w:jc w:val="both"/>
      </w:pPr>
      <w:r w:rsidRPr="00854875">
        <w:t>The performance of the EM’s under seven different scenarios was compared to the simulated “truth” in which the “true” SPR and F/F</w:t>
      </w:r>
      <w:r w:rsidRPr="00854875">
        <w:rPr>
          <w:vertAlign w:val="subscript"/>
        </w:rPr>
        <w:t xml:space="preserve">MSY </w:t>
      </w:r>
      <w:r w:rsidRPr="00854875">
        <w:t>values were</w:t>
      </w:r>
      <w:r w:rsidR="004E4414" w:rsidRPr="00854875">
        <w:t xml:space="preserve"> based on life history and</w:t>
      </w:r>
      <w:r w:rsidRPr="00854875">
        <w:t xml:space="preserve"> obtained by pushing the IBM 100 years forward</w:t>
      </w:r>
      <w:r w:rsidR="004E4414" w:rsidRPr="00854875">
        <w:t xml:space="preserve">. </w:t>
      </w:r>
      <w:r w:rsidR="00AF52C0" w:rsidRPr="00854875">
        <w:t>We measured performance of the estimation models based on relative error of each simulation replicate</w:t>
      </w:r>
      <w:r w:rsidR="005F4A51" w:rsidRPr="00854875">
        <w:t xml:space="preserve"> of SPR and F/F</w:t>
      </w:r>
      <w:r w:rsidR="005F4A51" w:rsidRPr="00854875">
        <w:rPr>
          <w:vertAlign w:val="subscript"/>
        </w:rPr>
        <w:t>MSY</w:t>
      </w:r>
      <w:r w:rsidR="00AF52C0" w:rsidRPr="00854875">
        <w:t>, calculating bias as the median relative error (MRE) and precision as the median absolute relative error (MARE):</w:t>
      </w:r>
    </w:p>
    <w:p w14:paraId="244992D6" w14:textId="77777777" w:rsidR="00AF52C0" w:rsidRPr="00854875" w:rsidRDefault="00AF52C0" w:rsidP="00AF52C0">
      <w:pPr>
        <w:spacing w:line="480" w:lineRule="auto"/>
        <w:jc w:val="both"/>
      </w:pPr>
    </w:p>
    <w:p w14:paraId="3592EB64" w14:textId="642E0BF2" w:rsidR="00AF52C0" w:rsidRPr="00854875" w:rsidRDefault="00AF52C0" w:rsidP="00AF52C0">
      <w:pPr>
        <w:spacing w:line="480" w:lineRule="auto"/>
        <w:jc w:val="center"/>
      </w:pPr>
      <m:oMath>
        <m:r>
          <w:rPr>
            <w:rFonts w:ascii="Cambria Math" w:hAnsi="Cambria Math"/>
          </w:rPr>
          <m:t>MRE=mⅇdⅈan</m:t>
        </m:r>
        <m:d>
          <m:dPr>
            <m:ctrlPr>
              <w:rPr>
                <w:rFonts w:ascii="Cambria Math" w:eastAsia="Times New Roman" w:hAnsi="Cambria Math"/>
                <w:i/>
                <w:lang w:eastAsia="en-US"/>
              </w:rPr>
            </m:ctrlPr>
          </m:dPr>
          <m:e>
            <m:f>
              <m:fPr>
                <m:ctrlPr>
                  <w:rPr>
                    <w:rFonts w:ascii="Cambria Math" w:eastAsia="Times New Roman" w:hAnsi="Cambria Math"/>
                    <w:i/>
                    <w:lang w:eastAsia="en-US"/>
                  </w:rPr>
                </m:ctrlPr>
              </m:fPr>
              <m:num>
                <m:sSub>
                  <m:sSubPr>
                    <m:ctrlPr>
                      <w:rPr>
                        <w:rFonts w:ascii="Cambria Math" w:eastAsia="Times New Roman" w:hAnsi="Cambria Math"/>
                        <w:i/>
                        <w:lang w:eastAsia="en-US"/>
                      </w:rPr>
                    </m:ctrlPr>
                  </m:sSubPr>
                  <m:e>
                    <m:r>
                      <w:rPr>
                        <w:rFonts w:ascii="Cambria Math" w:hAnsi="Cambria Math"/>
                      </w:rPr>
                      <m:t>x</m:t>
                    </m:r>
                  </m:e>
                  <m:sub>
                    <m:r>
                      <w:rPr>
                        <w:rFonts w:ascii="Cambria Math" w:hAnsi="Cambria Math"/>
                      </w:rPr>
                      <m:t>est</m:t>
                    </m:r>
                  </m:sub>
                </m:sSub>
                <m:r>
                  <w:rPr>
                    <w:rFonts w:ascii="Cambria Math" w:hAnsi="Cambria Math"/>
                  </w:rPr>
                  <m:t>-</m:t>
                </m:r>
                <m:sSub>
                  <m:sSubPr>
                    <m:ctrlPr>
                      <w:rPr>
                        <w:rFonts w:ascii="Cambria Math" w:eastAsia="Times New Roman" w:hAnsi="Cambria Math"/>
                        <w:i/>
                        <w:lang w:eastAsia="en-US"/>
                      </w:rPr>
                    </m:ctrlPr>
                  </m:sSubPr>
                  <m:e>
                    <m:r>
                      <w:rPr>
                        <w:rFonts w:ascii="Cambria Math" w:hAnsi="Cambria Math"/>
                      </w:rPr>
                      <m:t>x</m:t>
                    </m:r>
                  </m:e>
                  <m:sub>
                    <m:func>
                      <m:funcPr>
                        <m:ctrlPr>
                          <w:rPr>
                            <w:rFonts w:ascii="Cambria Math" w:eastAsia="Times New Roman" w:hAnsi="Cambria Math"/>
                            <w:i/>
                            <w:lang w:eastAsia="en-US"/>
                          </w:rPr>
                        </m:ctrlPr>
                      </m:funcPr>
                      <m:fName>
                        <m:r>
                          <w:rPr>
                            <w:rFonts w:ascii="Cambria Math" w:hAnsi="Cambria Math"/>
                          </w:rPr>
                          <m:t>tr</m:t>
                        </m:r>
                      </m:fName>
                      <m:e>
                        <m:r>
                          <w:rPr>
                            <w:rFonts w:ascii="Cambria Math" w:hAnsi="Cambria Math"/>
                          </w:rPr>
                          <m:t>ue</m:t>
                        </m:r>
                      </m:e>
                    </m:func>
                  </m:sub>
                </m:sSub>
              </m:num>
              <m:den>
                <m:sSub>
                  <m:sSubPr>
                    <m:ctrlPr>
                      <w:rPr>
                        <w:rFonts w:ascii="Cambria Math" w:eastAsia="Times New Roman" w:hAnsi="Cambria Math"/>
                        <w:i/>
                        <w:lang w:eastAsia="en-US"/>
                      </w:rPr>
                    </m:ctrlPr>
                  </m:sSubPr>
                  <m:e>
                    <m:r>
                      <w:rPr>
                        <w:rFonts w:ascii="Cambria Math" w:hAnsi="Cambria Math"/>
                      </w:rPr>
                      <m:t>x</m:t>
                    </m:r>
                  </m:e>
                  <m:sub>
                    <m:func>
                      <m:funcPr>
                        <m:ctrlPr>
                          <w:rPr>
                            <w:rFonts w:ascii="Cambria Math" w:eastAsia="Times New Roman" w:hAnsi="Cambria Math"/>
                            <w:i/>
                            <w:lang w:eastAsia="en-US"/>
                          </w:rPr>
                        </m:ctrlPr>
                      </m:funcPr>
                      <m:fName>
                        <m:r>
                          <w:rPr>
                            <w:rFonts w:ascii="Cambria Math" w:hAnsi="Cambria Math"/>
                          </w:rPr>
                          <m:t>tr</m:t>
                        </m:r>
                      </m:fName>
                      <m:e>
                        <m:r>
                          <w:rPr>
                            <w:rFonts w:ascii="Cambria Math" w:hAnsi="Cambria Math"/>
                          </w:rPr>
                          <m:t>ue</m:t>
                        </m:r>
                      </m:e>
                    </m:func>
                  </m:sub>
                </m:sSub>
              </m:den>
            </m:f>
          </m:e>
        </m:d>
      </m:oMath>
      <w:r w:rsidRPr="00854875">
        <w:tab/>
        <w:t xml:space="preserve"> </w:t>
      </w:r>
      <w:r w:rsidRPr="00854875">
        <w:tab/>
      </w:r>
      <w:r w:rsidRPr="00854875">
        <w:tab/>
      </w:r>
    </w:p>
    <w:p w14:paraId="605D3863" w14:textId="77777777" w:rsidR="00AF52C0" w:rsidRPr="00854875" w:rsidRDefault="00AF52C0" w:rsidP="00AF52C0">
      <w:pPr>
        <w:spacing w:line="480" w:lineRule="auto"/>
        <w:jc w:val="center"/>
      </w:pPr>
    </w:p>
    <w:p w14:paraId="73491EBB" w14:textId="288E659B" w:rsidR="00AF52C0" w:rsidRPr="00854875" w:rsidRDefault="00AF52C0" w:rsidP="00AF52C0">
      <w:pPr>
        <w:spacing w:line="480" w:lineRule="auto"/>
        <w:jc w:val="center"/>
      </w:pPr>
      <m:oMath>
        <m:r>
          <w:rPr>
            <w:rFonts w:ascii="Cambria Math" w:hAnsi="Cambria Math"/>
          </w:rPr>
          <m:t>MARE=mⅇdⅈan|</m:t>
        </m:r>
        <m:d>
          <m:dPr>
            <m:ctrlPr>
              <w:rPr>
                <w:rFonts w:ascii="Cambria Math" w:eastAsia="Times New Roman" w:hAnsi="Cambria Math"/>
                <w:i/>
                <w:lang w:eastAsia="en-US"/>
              </w:rPr>
            </m:ctrlPr>
          </m:dPr>
          <m:e>
            <m:f>
              <m:fPr>
                <m:ctrlPr>
                  <w:rPr>
                    <w:rFonts w:ascii="Cambria Math" w:eastAsia="Times New Roman" w:hAnsi="Cambria Math"/>
                    <w:i/>
                    <w:lang w:eastAsia="en-US"/>
                  </w:rPr>
                </m:ctrlPr>
              </m:fPr>
              <m:num>
                <m:sSub>
                  <m:sSubPr>
                    <m:ctrlPr>
                      <w:rPr>
                        <w:rFonts w:ascii="Cambria Math" w:eastAsia="Times New Roman" w:hAnsi="Cambria Math"/>
                        <w:i/>
                        <w:lang w:eastAsia="en-US"/>
                      </w:rPr>
                    </m:ctrlPr>
                  </m:sSubPr>
                  <m:e>
                    <m:r>
                      <w:rPr>
                        <w:rFonts w:ascii="Cambria Math" w:hAnsi="Cambria Math"/>
                      </w:rPr>
                      <m:t>x</m:t>
                    </m:r>
                  </m:e>
                  <m:sub>
                    <m:r>
                      <w:rPr>
                        <w:rFonts w:ascii="Cambria Math" w:hAnsi="Cambria Math"/>
                      </w:rPr>
                      <m:t>est</m:t>
                    </m:r>
                  </m:sub>
                </m:sSub>
                <m:r>
                  <w:rPr>
                    <w:rFonts w:ascii="Cambria Math" w:hAnsi="Cambria Math"/>
                  </w:rPr>
                  <m:t>-</m:t>
                </m:r>
                <m:sSub>
                  <m:sSubPr>
                    <m:ctrlPr>
                      <w:rPr>
                        <w:rFonts w:ascii="Cambria Math" w:eastAsia="Times New Roman" w:hAnsi="Cambria Math"/>
                        <w:i/>
                        <w:lang w:eastAsia="en-US"/>
                      </w:rPr>
                    </m:ctrlPr>
                  </m:sSubPr>
                  <m:e>
                    <m:r>
                      <w:rPr>
                        <w:rFonts w:ascii="Cambria Math" w:hAnsi="Cambria Math"/>
                      </w:rPr>
                      <m:t>x</m:t>
                    </m:r>
                  </m:e>
                  <m:sub>
                    <m:func>
                      <m:funcPr>
                        <m:ctrlPr>
                          <w:rPr>
                            <w:rFonts w:ascii="Cambria Math" w:eastAsia="Times New Roman" w:hAnsi="Cambria Math"/>
                            <w:i/>
                            <w:lang w:eastAsia="en-US"/>
                          </w:rPr>
                        </m:ctrlPr>
                      </m:funcPr>
                      <m:fName>
                        <m:r>
                          <w:rPr>
                            <w:rFonts w:ascii="Cambria Math" w:hAnsi="Cambria Math"/>
                          </w:rPr>
                          <m:t>tr</m:t>
                        </m:r>
                      </m:fName>
                      <m:e>
                        <m:r>
                          <w:rPr>
                            <w:rFonts w:ascii="Cambria Math" w:hAnsi="Cambria Math"/>
                          </w:rPr>
                          <m:t>ue</m:t>
                        </m:r>
                      </m:e>
                    </m:func>
                  </m:sub>
                </m:sSub>
              </m:num>
              <m:den>
                <m:sSub>
                  <m:sSubPr>
                    <m:ctrlPr>
                      <w:rPr>
                        <w:rFonts w:ascii="Cambria Math" w:eastAsia="Times New Roman" w:hAnsi="Cambria Math"/>
                        <w:i/>
                        <w:lang w:eastAsia="en-US"/>
                      </w:rPr>
                    </m:ctrlPr>
                  </m:sSubPr>
                  <m:e>
                    <m:r>
                      <w:rPr>
                        <w:rFonts w:ascii="Cambria Math" w:hAnsi="Cambria Math"/>
                      </w:rPr>
                      <m:t>x</m:t>
                    </m:r>
                  </m:e>
                  <m:sub>
                    <m:func>
                      <m:funcPr>
                        <m:ctrlPr>
                          <w:rPr>
                            <w:rFonts w:ascii="Cambria Math" w:eastAsia="Times New Roman" w:hAnsi="Cambria Math"/>
                            <w:i/>
                            <w:lang w:eastAsia="en-US"/>
                          </w:rPr>
                        </m:ctrlPr>
                      </m:funcPr>
                      <m:fName>
                        <m:r>
                          <w:rPr>
                            <w:rFonts w:ascii="Cambria Math" w:hAnsi="Cambria Math"/>
                          </w:rPr>
                          <m:t>tr</m:t>
                        </m:r>
                      </m:fName>
                      <m:e>
                        <m:r>
                          <w:rPr>
                            <w:rFonts w:ascii="Cambria Math" w:hAnsi="Cambria Math"/>
                          </w:rPr>
                          <m:t>ue</m:t>
                        </m:r>
                      </m:e>
                    </m:func>
                  </m:sub>
                </m:sSub>
              </m:den>
            </m:f>
          </m:e>
        </m:d>
        <m:r>
          <w:rPr>
            <w:rFonts w:ascii="Cambria Math" w:hAnsi="Cambria Math"/>
          </w:rPr>
          <m:t>|</m:t>
        </m:r>
      </m:oMath>
      <w:r w:rsidRPr="00854875">
        <w:t xml:space="preserve"> </w:t>
      </w:r>
      <w:r w:rsidRPr="00854875">
        <w:tab/>
      </w:r>
      <w:r w:rsidRPr="00854875">
        <w:tab/>
      </w:r>
    </w:p>
    <w:p w14:paraId="572CD3EF" w14:textId="77777777" w:rsidR="00AF52C0" w:rsidRPr="00854875" w:rsidRDefault="00AF52C0" w:rsidP="00AF52C0">
      <w:pPr>
        <w:spacing w:line="480" w:lineRule="auto"/>
        <w:jc w:val="both"/>
      </w:pPr>
    </w:p>
    <w:p w14:paraId="372942E8" w14:textId="1AA1357A" w:rsidR="006E706E" w:rsidRPr="00854875" w:rsidRDefault="00AF52C0" w:rsidP="006E706E">
      <w:pPr>
        <w:spacing w:line="480" w:lineRule="auto"/>
        <w:jc w:val="both"/>
      </w:pPr>
      <w:r w:rsidRPr="00854875">
        <w:t xml:space="preserve">where </w:t>
      </w:r>
      <w:r w:rsidRPr="00854875">
        <w:rPr>
          <w:i/>
        </w:rPr>
        <w:t>x</w:t>
      </w:r>
      <w:r w:rsidRPr="00854875">
        <w:rPr>
          <w:i/>
          <w:vertAlign w:val="subscript"/>
        </w:rPr>
        <w:t>est</w:t>
      </w:r>
      <w:r w:rsidRPr="00854875">
        <w:t xml:space="preserve"> is the estimated value (calculated from the estimation models) and </w:t>
      </w:r>
      <w:r w:rsidRPr="00854875">
        <w:rPr>
          <w:i/>
        </w:rPr>
        <w:t>x</w:t>
      </w:r>
      <w:r w:rsidRPr="00854875">
        <w:rPr>
          <w:i/>
          <w:vertAlign w:val="subscript"/>
        </w:rPr>
        <w:t>true</w:t>
      </w:r>
      <w:r w:rsidRPr="00854875">
        <w:t xml:space="preserve"> is the true value (calculated from the operating models). The bias and precision values are performance indicators that are relatively robust to outliers</w:t>
      </w:r>
      <w:r w:rsidR="005D6A33" w:rsidRPr="00854875">
        <w:t xml:space="preserve"> and give indication to accuracy</w:t>
      </w:r>
      <w:r w:rsidRPr="00854875">
        <w:t xml:space="preserve">. We would interpret a model as more </w:t>
      </w:r>
      <w:r w:rsidR="005D6A33" w:rsidRPr="00854875">
        <w:t xml:space="preserve">accurate </w:t>
      </w:r>
      <w:r w:rsidRPr="00854875">
        <w:t xml:space="preserve">than another if the bias and precision values are closer to zero. </w:t>
      </w:r>
    </w:p>
    <w:p w14:paraId="5D86C4E2" w14:textId="4CA09601" w:rsidR="00FA56F5" w:rsidRPr="00854875" w:rsidRDefault="006E706E" w:rsidP="00585CEE">
      <w:pPr>
        <w:pStyle w:val="ListParagraph"/>
        <w:numPr>
          <w:ilvl w:val="0"/>
          <w:numId w:val="5"/>
        </w:numPr>
        <w:spacing w:line="480" w:lineRule="auto"/>
        <w:ind w:left="360"/>
        <w:jc w:val="both"/>
        <w:rPr>
          <w:rFonts w:ascii="Times New Roman" w:hAnsi="Times New Roman" w:cs="Times New Roman"/>
          <w:sz w:val="28"/>
        </w:rPr>
      </w:pPr>
      <w:r w:rsidRPr="00854875">
        <w:rPr>
          <w:rFonts w:ascii="Times New Roman" w:hAnsi="Times New Roman" w:cs="Times New Roman"/>
          <w:sz w:val="28"/>
        </w:rPr>
        <w:lastRenderedPageBreak/>
        <w:t>Result</w:t>
      </w:r>
      <w:r w:rsidR="00740C6B" w:rsidRPr="00854875">
        <w:rPr>
          <w:rFonts w:ascii="Times New Roman" w:hAnsi="Times New Roman" w:cs="Times New Roman"/>
          <w:sz w:val="28"/>
        </w:rPr>
        <w:t>s</w:t>
      </w:r>
    </w:p>
    <w:p w14:paraId="359A95D5" w14:textId="54E69AA3" w:rsidR="00FA56F5" w:rsidRPr="00854875" w:rsidRDefault="00FA56F5" w:rsidP="00AD7BD7">
      <w:pPr>
        <w:spacing w:line="480" w:lineRule="auto"/>
        <w:ind w:firstLine="720"/>
        <w:jc w:val="both"/>
      </w:pPr>
      <w:r w:rsidRPr="00854875">
        <w:t xml:space="preserve">The results of the four methods (TB, LBSPR, LIME, and LBRA) are depicted as violin plots in </w:t>
      </w:r>
      <w:r w:rsidRPr="00854875">
        <w:fldChar w:fldCharType="begin"/>
      </w:r>
      <w:r w:rsidRPr="00854875">
        <w:instrText xml:space="preserve"> REF _Ref2872294 \h  \* MERGEFORMAT </w:instrText>
      </w:r>
      <w:r w:rsidRPr="00854875">
        <w:fldChar w:fldCharType="separate"/>
      </w:r>
      <w:r w:rsidRPr="00854875">
        <w:t xml:space="preserve">Figure </w:t>
      </w:r>
      <w:r w:rsidRPr="00854875">
        <w:rPr>
          <w:noProof/>
        </w:rPr>
        <w:t>3</w:t>
      </w:r>
      <w:r w:rsidRPr="00854875">
        <w:fldChar w:fldCharType="end"/>
      </w:r>
      <w:r w:rsidRPr="00854875">
        <w:t xml:space="preserve"> for SPR and </w:t>
      </w:r>
      <w:r w:rsidRPr="00854875">
        <w:fldChar w:fldCharType="begin"/>
      </w:r>
      <w:r w:rsidRPr="00854875">
        <w:instrText xml:space="preserve"> REF _Ref2872299 \h  \* MERGEFORMAT </w:instrText>
      </w:r>
      <w:r w:rsidRPr="00854875">
        <w:fldChar w:fldCharType="separate"/>
      </w:r>
      <w:r w:rsidRPr="00854875">
        <w:t xml:space="preserve">Figure </w:t>
      </w:r>
      <w:r w:rsidRPr="00854875">
        <w:rPr>
          <w:noProof/>
        </w:rPr>
        <w:t>4</w:t>
      </w:r>
      <w:r w:rsidRPr="00854875">
        <w:fldChar w:fldCharType="end"/>
      </w:r>
      <w:r w:rsidRPr="00854875">
        <w:t xml:space="preserve"> for F/F</w:t>
      </w:r>
      <w:r w:rsidRPr="00854875">
        <w:rPr>
          <w:vertAlign w:val="subscript"/>
        </w:rPr>
        <w:t>MSY</w:t>
      </w:r>
      <w:r w:rsidRPr="00854875">
        <w:t xml:space="preserve"> and in bias/precision tables in </w:t>
      </w:r>
      <w:r w:rsidR="007A71CE" w:rsidRPr="00854875">
        <w:fldChar w:fldCharType="begin"/>
      </w:r>
      <w:r w:rsidR="007A71CE" w:rsidRPr="00854875">
        <w:instrText xml:space="preserve"> REF _Ref2872367 \h  \* MERGEFORMAT </w:instrText>
      </w:r>
      <w:r w:rsidR="007A71CE" w:rsidRPr="00854875">
        <w:fldChar w:fldCharType="separate"/>
      </w:r>
      <w:r w:rsidR="007A71CE" w:rsidRPr="00854875">
        <w:t xml:space="preserve">Table </w:t>
      </w:r>
      <w:r w:rsidR="007A71CE" w:rsidRPr="00854875">
        <w:rPr>
          <w:noProof/>
        </w:rPr>
        <w:t>2</w:t>
      </w:r>
      <w:r w:rsidR="007A71CE" w:rsidRPr="00854875">
        <w:fldChar w:fldCharType="end"/>
      </w:r>
      <w:r w:rsidR="007A71CE" w:rsidRPr="00854875">
        <w:t xml:space="preserve"> for SPR and </w:t>
      </w:r>
      <w:r w:rsidR="007A71CE" w:rsidRPr="00854875">
        <w:fldChar w:fldCharType="begin"/>
      </w:r>
      <w:r w:rsidR="007A71CE" w:rsidRPr="00854875">
        <w:instrText xml:space="preserve"> REF _Ref2872369 \h  \* MERGEFORMAT </w:instrText>
      </w:r>
      <w:r w:rsidR="007A71CE" w:rsidRPr="00854875">
        <w:fldChar w:fldCharType="separate"/>
      </w:r>
      <w:r w:rsidR="007A71CE" w:rsidRPr="00854875">
        <w:t xml:space="preserve">Table </w:t>
      </w:r>
      <w:r w:rsidR="007A71CE" w:rsidRPr="00854875">
        <w:rPr>
          <w:noProof/>
        </w:rPr>
        <w:t>3</w:t>
      </w:r>
      <w:r w:rsidR="007A71CE" w:rsidRPr="00854875">
        <w:fldChar w:fldCharType="end"/>
      </w:r>
      <w:r w:rsidR="007A71CE" w:rsidRPr="00854875">
        <w:t xml:space="preserve"> for F/F</w:t>
      </w:r>
      <w:r w:rsidR="007A71CE" w:rsidRPr="00854875">
        <w:rPr>
          <w:vertAlign w:val="subscript"/>
        </w:rPr>
        <w:t>MSY</w:t>
      </w:r>
      <w:r w:rsidR="007A71CE" w:rsidRPr="00854875">
        <w:t xml:space="preserve">. The </w:t>
      </w:r>
      <w:r w:rsidRPr="00854875">
        <w:t>fishing mortality, F</w:t>
      </w:r>
      <w:r w:rsidRPr="00854875">
        <w:rPr>
          <w:vertAlign w:val="subscript"/>
        </w:rPr>
        <w:t xml:space="preserve">MSY, </w:t>
      </w:r>
      <w:r w:rsidRPr="00854875">
        <w:t>SPR</w:t>
      </w:r>
      <w:r w:rsidRPr="00854875">
        <w:rPr>
          <w:vertAlign w:val="subscript"/>
        </w:rPr>
        <w:t>MSY</w:t>
      </w:r>
      <w:r w:rsidRPr="00854875">
        <w:t xml:space="preserve"> were </w:t>
      </w:r>
      <w:r w:rsidR="00314029" w:rsidRPr="00854875">
        <w:t xml:space="preserve">also </w:t>
      </w:r>
      <w:r w:rsidRPr="00854875">
        <w:t xml:space="preserve">analysed and the results are in </w:t>
      </w:r>
      <w:r w:rsidR="008F70C7" w:rsidRPr="00854875">
        <w:t xml:space="preserve">Appendices </w:t>
      </w:r>
      <w:r w:rsidR="008F70C7" w:rsidRPr="00854875">
        <w:fldChar w:fldCharType="begin"/>
      </w:r>
      <w:r w:rsidR="008F70C7" w:rsidRPr="00854875">
        <w:instrText xml:space="preserve"> REF _Ref3218989 \h </w:instrText>
      </w:r>
      <w:r w:rsidR="008F70C7" w:rsidRPr="00854875">
        <w:instrText xml:space="preserve"> \* MERGEFORMAT </w:instrText>
      </w:r>
      <w:r w:rsidR="008F70C7" w:rsidRPr="00854875">
        <w:fldChar w:fldCharType="separate"/>
      </w:r>
      <w:r w:rsidR="008F70C7" w:rsidRPr="00854875">
        <w:rPr>
          <w:noProof/>
        </w:rPr>
        <w:t>3</w:t>
      </w:r>
      <w:r w:rsidR="008F70C7" w:rsidRPr="00854875">
        <w:fldChar w:fldCharType="end"/>
      </w:r>
      <w:r w:rsidR="008F70C7" w:rsidRPr="00854875">
        <w:t>-</w:t>
      </w:r>
      <w:r w:rsidR="008F70C7" w:rsidRPr="00854875">
        <w:fldChar w:fldCharType="begin"/>
      </w:r>
      <w:r w:rsidR="008F70C7" w:rsidRPr="00854875">
        <w:instrText xml:space="preserve"> REF _Ref3219000 \h </w:instrText>
      </w:r>
      <w:r w:rsidR="008F70C7" w:rsidRPr="00854875">
        <w:instrText xml:space="preserve"> \* MERGEFORMAT </w:instrText>
      </w:r>
      <w:r w:rsidR="008F70C7" w:rsidRPr="00854875">
        <w:fldChar w:fldCharType="separate"/>
      </w:r>
      <w:r w:rsidR="008F70C7" w:rsidRPr="00854875">
        <w:rPr>
          <w:noProof/>
        </w:rPr>
        <w:t>8</w:t>
      </w:r>
      <w:r w:rsidR="008F70C7" w:rsidRPr="00854875">
        <w:fldChar w:fldCharType="end"/>
      </w:r>
      <w:r w:rsidR="008F70C7" w:rsidRPr="00854875">
        <w:t>.</w:t>
      </w:r>
      <w:r w:rsidR="00314029" w:rsidRPr="00854875">
        <w:t xml:space="preserve"> </w:t>
      </w:r>
      <w:r w:rsidR="00AE445E" w:rsidRPr="00854875">
        <w:t>It should be noted again that the medium-lived scenario is the base model comprised of target level exploitation and no error in recruitment.</w:t>
      </w:r>
    </w:p>
    <w:p w14:paraId="2E5AB8A6" w14:textId="2556C1D3" w:rsidR="005900D9" w:rsidRPr="00854875" w:rsidRDefault="00046A70" w:rsidP="00AD7BD7">
      <w:pPr>
        <w:spacing w:line="480" w:lineRule="auto"/>
        <w:ind w:firstLine="720"/>
        <w:jc w:val="both"/>
      </w:pPr>
      <w:r w:rsidRPr="00854875">
        <w:t xml:space="preserve">In </w:t>
      </w:r>
      <w:r w:rsidR="00314029" w:rsidRPr="00854875">
        <w:t>the medium-lived</w:t>
      </w:r>
      <w:r w:rsidR="00FA56F5" w:rsidRPr="00854875">
        <w:t xml:space="preserve"> and </w:t>
      </w:r>
      <w:r w:rsidR="00314029" w:rsidRPr="00854875">
        <w:t>long</w:t>
      </w:r>
      <w:r w:rsidR="005D6A33" w:rsidRPr="00854875">
        <w:t>er</w:t>
      </w:r>
      <w:r w:rsidR="00314029" w:rsidRPr="00854875">
        <w:t>-lived</w:t>
      </w:r>
      <w:r w:rsidRPr="00854875">
        <w:t xml:space="preserve"> </w:t>
      </w:r>
      <w:r w:rsidR="005D6A33" w:rsidRPr="00854875">
        <w:t xml:space="preserve">scenarios </w:t>
      </w:r>
      <w:r w:rsidRPr="00854875">
        <w:t xml:space="preserve">on average, TB, LBSPR, and LIME overestimated SPR while LBRA on average underestimated SPR. </w:t>
      </w:r>
      <w:r w:rsidR="00512F5A" w:rsidRPr="00854875">
        <w:t xml:space="preserve">LIME performed the best </w:t>
      </w:r>
      <w:r w:rsidR="00314029" w:rsidRPr="00854875">
        <w:t xml:space="preserve">in the medium and longer-lived species </w:t>
      </w:r>
      <w:r w:rsidR="00512F5A" w:rsidRPr="00854875">
        <w:t xml:space="preserve">with bias less than 5% and precision less than 10%, while LBRA was the most biased </w:t>
      </w:r>
      <w:r w:rsidR="00314029" w:rsidRPr="00854875">
        <w:t>(</w:t>
      </w:r>
      <w:r w:rsidR="00512F5A" w:rsidRPr="00854875">
        <w:t xml:space="preserve">bias </w:t>
      </w:r>
      <w:r w:rsidR="00314029" w:rsidRPr="00854875">
        <w:t xml:space="preserve">of </w:t>
      </w:r>
      <w:r w:rsidR="00512F5A" w:rsidRPr="00854875">
        <w:t>-0.159</w:t>
      </w:r>
      <w:r w:rsidR="00314029" w:rsidRPr="00854875">
        <w:t xml:space="preserve"> in medium-lived; bias of -0.215 in longer-lived</w:t>
      </w:r>
      <w:r w:rsidR="00512F5A" w:rsidRPr="00854875">
        <w:t xml:space="preserve">) and imprecise (precision </w:t>
      </w:r>
      <w:r w:rsidR="00314029" w:rsidRPr="00854875">
        <w:t>of</w:t>
      </w:r>
      <w:r w:rsidR="00512F5A" w:rsidRPr="00854875">
        <w:t xml:space="preserve"> 0.159</w:t>
      </w:r>
      <w:r w:rsidR="00314029" w:rsidRPr="00854875">
        <w:t xml:space="preserve"> in medium-lived; precision of 0.215 in longer-lived</w:t>
      </w:r>
      <w:r w:rsidR="00512F5A" w:rsidRPr="00854875">
        <w:t xml:space="preserve">). </w:t>
      </w:r>
      <w:r w:rsidRPr="00854875">
        <w:t>On the contrary</w:t>
      </w:r>
      <w:r w:rsidR="00314029" w:rsidRPr="00854875">
        <w:t xml:space="preserve"> for the medium-lived</w:t>
      </w:r>
      <w:r w:rsidRPr="00854875">
        <w:t>, TB, LBSPR, and LIME underestimated F/F</w:t>
      </w:r>
      <w:r w:rsidRPr="00854875">
        <w:rPr>
          <w:vertAlign w:val="subscript"/>
        </w:rPr>
        <w:t xml:space="preserve">MSY </w:t>
      </w:r>
      <w:r w:rsidRPr="00854875">
        <w:t>while LBRA overestimated F/F</w:t>
      </w:r>
      <w:r w:rsidRPr="00854875">
        <w:rPr>
          <w:vertAlign w:val="subscript"/>
        </w:rPr>
        <w:t>MSY</w:t>
      </w:r>
      <w:r w:rsidRPr="00854875">
        <w:t xml:space="preserve">. </w:t>
      </w:r>
      <w:r w:rsidR="005D6A33" w:rsidRPr="00854875">
        <w:t>In this case, TB was the least biased (-0.091) and most precise (0.114) and LIME was less accurate (</w:t>
      </w:r>
      <w:r w:rsidR="005900D9" w:rsidRPr="00854875">
        <w:t xml:space="preserve">bias of -0.334, precision of 0.334). </w:t>
      </w:r>
      <w:r w:rsidR="006B0241" w:rsidRPr="00854875">
        <w:t>F</w:t>
      </w:r>
      <w:r w:rsidR="00A979D7" w:rsidRPr="00854875">
        <w:t>or the longer-lived, TB and LBSPR were negatively biased, although TB was the closest to the truth with a bias of -0.022, while LIME and LBRA were positively biased. LBRA was the most biased and imprecise (bias and precision of 0.343) out of the four methods in the longer-lived scenario.</w:t>
      </w:r>
      <w:r w:rsidR="00F2711A" w:rsidRPr="00854875">
        <w:t xml:space="preserve"> </w:t>
      </w:r>
      <w:r w:rsidR="005900D9" w:rsidRPr="00854875">
        <w:t xml:space="preserve">All the methods </w:t>
      </w:r>
      <w:r w:rsidR="00843D43" w:rsidRPr="00854875">
        <w:t>were positively biased</w:t>
      </w:r>
      <w:r w:rsidR="005900D9" w:rsidRPr="00854875">
        <w:t xml:space="preserve"> in the short-lived scenario</w:t>
      </w:r>
      <w:r w:rsidR="00843D43" w:rsidRPr="00854875">
        <w:t xml:space="preserve"> in estimating SPR</w:t>
      </w:r>
      <w:r w:rsidR="005900D9" w:rsidRPr="00854875">
        <w:t xml:space="preserve">, although TB estimated SPR to be almost zero (bias of 0.016 and precision of 0.043) while </w:t>
      </w:r>
      <w:r w:rsidR="00843D43" w:rsidRPr="00854875">
        <w:t xml:space="preserve">LBSPR was the furthest from the truth (bias of 0.188, precision of 0.187). </w:t>
      </w:r>
      <w:r w:rsidR="00A979D7" w:rsidRPr="00854875">
        <w:t>The performance of F/F</w:t>
      </w:r>
      <w:r w:rsidR="00A979D7" w:rsidRPr="00854875">
        <w:rPr>
          <w:vertAlign w:val="subscript"/>
        </w:rPr>
        <w:t xml:space="preserve">MSY </w:t>
      </w:r>
      <w:r w:rsidR="00A979D7" w:rsidRPr="00854875">
        <w:t>varied between methods where TB and LBSPR were positively biased and LIME and LBRA were negatively biased. Out of the four, LBRA was the least biased (-0.066) and most precise (0.098) while LIME was the most biased (-0.684) and least precise (0.098).</w:t>
      </w:r>
    </w:p>
    <w:p w14:paraId="15289C35" w14:textId="022DA7B2" w:rsidR="00F2711A" w:rsidRPr="00854875" w:rsidRDefault="0014499F" w:rsidP="00AD7BD7">
      <w:pPr>
        <w:spacing w:line="480" w:lineRule="auto"/>
        <w:ind w:firstLine="720"/>
        <w:jc w:val="both"/>
      </w:pPr>
      <w:r w:rsidRPr="00854875">
        <w:t>When looking at different exploitation level</w:t>
      </w:r>
      <w:r w:rsidR="00ED3B4B" w:rsidRPr="00854875">
        <w:t>s,</w:t>
      </w:r>
      <w:r w:rsidRPr="00854875">
        <w:t xml:space="preserve"> the performance of the methods </w:t>
      </w:r>
      <w:r w:rsidR="00C451A3" w:rsidRPr="00854875">
        <w:t xml:space="preserve">varied </w:t>
      </w:r>
      <w:r w:rsidRPr="00854875">
        <w:lastRenderedPageBreak/>
        <w:t>between estimating SPR and F/F</w:t>
      </w:r>
      <w:r w:rsidRPr="00854875">
        <w:rPr>
          <w:vertAlign w:val="subscript"/>
        </w:rPr>
        <w:t>MSY</w:t>
      </w:r>
      <w:r w:rsidR="00AE445E" w:rsidRPr="00854875">
        <w:t xml:space="preserve">. LBSPR and LIME overestimated SPR when the stocks were underexploited with LIME performing the worst (bias and precision of 0.424) while TB and LBRA underestimated SPR with TB performing the best (bias of -0.023 and precision of 0.066). </w:t>
      </w:r>
      <w:r w:rsidR="00250691" w:rsidRPr="00854875">
        <w:t>In estimating F/F</w:t>
      </w:r>
      <w:r w:rsidR="00250691" w:rsidRPr="00854875">
        <w:rPr>
          <w:vertAlign w:val="subscript"/>
        </w:rPr>
        <w:t>MSY</w:t>
      </w:r>
      <w:r w:rsidR="00250691" w:rsidRPr="00854875">
        <w:t>, the methods generally were</w:t>
      </w:r>
      <w:r w:rsidR="004E16AD" w:rsidRPr="00854875">
        <w:t xml:space="preserve"> over 30%</w:t>
      </w:r>
      <w:r w:rsidR="00250691" w:rsidRPr="00854875">
        <w:t xml:space="preserve"> more biased and imprecise</w:t>
      </w:r>
      <w:r w:rsidR="004E16AD" w:rsidRPr="00854875">
        <w:t xml:space="preserve"> where</w:t>
      </w:r>
      <w:r w:rsidR="00250691" w:rsidRPr="00854875">
        <w:t xml:space="preserve"> LBSPR was the least biased (-0.022) and most precise (0.145) and LBRA was the most biased and imprecise (1.484).</w:t>
      </w:r>
      <w:r w:rsidR="00F03109" w:rsidRPr="00854875">
        <w:t xml:space="preserve"> When the stocks were overexploited, TB, LBSPR, and LIME were positively biased in estimating SPR with LIME being the most biased and imprecise (0.560) and LBSPR being the least biased (0.035) and most precise (0.044). </w:t>
      </w:r>
      <w:r w:rsidR="00D94075" w:rsidRPr="00854875">
        <w:t>TB and LIME on average underestimated F/F</w:t>
      </w:r>
      <w:r w:rsidR="00D94075" w:rsidRPr="00854875">
        <w:rPr>
          <w:vertAlign w:val="subscript"/>
        </w:rPr>
        <w:t>MSY</w:t>
      </w:r>
      <w:r w:rsidR="00D94075" w:rsidRPr="00854875">
        <w:t xml:space="preserve"> with TB </w:t>
      </w:r>
      <w:r w:rsidR="008C1488" w:rsidRPr="00854875">
        <w:t>closest to the truth</w:t>
      </w:r>
      <w:r w:rsidR="00D94075" w:rsidRPr="00854875">
        <w:t xml:space="preserve"> (bias of -0.018 and precision of 0.075) and LBSPR and LBRA on average overestimated F/F</w:t>
      </w:r>
      <w:r w:rsidR="00D94075" w:rsidRPr="00854875">
        <w:rPr>
          <w:vertAlign w:val="subscript"/>
        </w:rPr>
        <w:t>MSY</w:t>
      </w:r>
      <w:r w:rsidR="00D94075" w:rsidRPr="00854875">
        <w:t xml:space="preserve"> </w:t>
      </w:r>
      <w:r w:rsidR="008C1488" w:rsidRPr="00854875">
        <w:t xml:space="preserve">with LBRA furthest from the truth (bias and precision of 0.505). </w:t>
      </w:r>
    </w:p>
    <w:p w14:paraId="765F874F" w14:textId="77D9EC49" w:rsidR="00046A70" w:rsidRPr="00854875" w:rsidRDefault="002C1B85" w:rsidP="00AD7BD7">
      <w:pPr>
        <w:spacing w:line="480" w:lineRule="auto"/>
        <w:ind w:firstLine="720"/>
        <w:jc w:val="both"/>
      </w:pPr>
      <w:r w:rsidRPr="00854875">
        <w:t>The four</w:t>
      </w:r>
      <w:r w:rsidR="00A979D7" w:rsidRPr="00854875">
        <w:t xml:space="preserve"> methods wer</w:t>
      </w:r>
      <w:r w:rsidRPr="00854875">
        <w:t>e generally</w:t>
      </w:r>
      <w:r w:rsidR="00A3671F" w:rsidRPr="00854875">
        <w:t xml:space="preserve"> </w:t>
      </w:r>
      <w:r w:rsidRPr="00854875">
        <w:t>more imprecise in estimating SPR and F/F</w:t>
      </w:r>
      <w:r w:rsidRPr="00854875">
        <w:rPr>
          <w:vertAlign w:val="subscript"/>
        </w:rPr>
        <w:t xml:space="preserve">MSY </w:t>
      </w:r>
      <w:r w:rsidRPr="00854875">
        <w:t xml:space="preserve">as more recruitment error was included (i.e. stochastic error then autocorrelated pattern and error). </w:t>
      </w:r>
      <w:r w:rsidR="001C1D85" w:rsidRPr="00854875">
        <w:t>In the stochastic scenario, all the methods on average underestimated SPR</w:t>
      </w:r>
      <w:r w:rsidR="00A3671F" w:rsidRPr="00854875">
        <w:t xml:space="preserve"> with </w:t>
      </w:r>
      <w:r w:rsidR="00CA7DA1" w:rsidRPr="00854875">
        <w:t xml:space="preserve">all having less than 5% bias and </w:t>
      </w:r>
      <w:r w:rsidR="00A3671F" w:rsidRPr="00854875">
        <w:t>TB performing the best and LBRA performing the worst (bias of -0.377 and precision of 0.377)</w:t>
      </w:r>
      <w:r w:rsidR="001C1D85" w:rsidRPr="00854875">
        <w:t xml:space="preserve">, although TB, LBSPR, and LIME in terms of bias were close to </w:t>
      </w:r>
      <w:r w:rsidR="00A3671F" w:rsidRPr="00854875">
        <w:t xml:space="preserve">the </w:t>
      </w:r>
      <w:r w:rsidR="001C1D85" w:rsidRPr="00854875">
        <w:t xml:space="preserve">zero. </w:t>
      </w:r>
      <w:r w:rsidR="00A3671F" w:rsidRPr="00854875">
        <w:t>All but LIME overestimated F/F</w:t>
      </w:r>
      <w:r w:rsidR="00A3671F" w:rsidRPr="00854875">
        <w:rPr>
          <w:vertAlign w:val="subscript"/>
        </w:rPr>
        <w:t xml:space="preserve">MSY </w:t>
      </w:r>
      <w:r w:rsidR="00A3671F" w:rsidRPr="00854875">
        <w:t xml:space="preserve">with LBSPR being the least biased (bias of 0.105), TB being the most precise (precision of 0.197) and LBRA furthest away from the truth (bias and precision of 0.867). </w:t>
      </w:r>
      <w:r w:rsidR="00F2711A" w:rsidRPr="00854875">
        <w:t>When autocorrelated recruitment w</w:t>
      </w:r>
      <w:r w:rsidR="00BB7DFE" w:rsidRPr="00854875">
        <w:t>as included</w:t>
      </w:r>
      <w:r w:rsidR="00F2711A" w:rsidRPr="00854875">
        <w:t xml:space="preserve">, </w:t>
      </w:r>
      <w:r w:rsidR="007D1D9D" w:rsidRPr="00854875">
        <w:t xml:space="preserve">TB, LBSPR, and LIME were positively biased </w:t>
      </w:r>
      <w:r w:rsidR="0014499F" w:rsidRPr="00854875">
        <w:t xml:space="preserve">in estimating SPR </w:t>
      </w:r>
      <w:r w:rsidR="007D1D9D" w:rsidRPr="00854875">
        <w:t xml:space="preserve">with LBSPR performing the best (bias of 0.076 and precision of 0.146), while LBRA was negatively biased (-0.315) and most inaccurate. </w:t>
      </w:r>
      <w:r w:rsidR="0059276E" w:rsidRPr="00854875">
        <w:t>On the contrary for F/F</w:t>
      </w:r>
      <w:r w:rsidR="0059276E" w:rsidRPr="00854875">
        <w:rPr>
          <w:vertAlign w:val="subscript"/>
        </w:rPr>
        <w:t>MSY</w:t>
      </w:r>
      <w:r w:rsidR="0059276E" w:rsidRPr="00854875">
        <w:t>, TB, LBSPR, and LIME were negatively biased with LBSPR closest to the truth (bias of -0.089) and LIME furthest from the truth (bias of -0.644) and LBRA was positively biased.</w:t>
      </w:r>
    </w:p>
    <w:p w14:paraId="7492F156" w14:textId="5E2B28E6" w:rsidR="00FF5D79" w:rsidRPr="00854875" w:rsidRDefault="007409ED" w:rsidP="004B7103">
      <w:pPr>
        <w:spacing w:line="480" w:lineRule="auto"/>
        <w:jc w:val="both"/>
      </w:pPr>
      <w:r w:rsidRPr="00854875">
        <w:tab/>
        <w:t>TB and LBSPR were less than 30% biased and preci</w:t>
      </w:r>
      <w:r w:rsidR="00ED3B4B" w:rsidRPr="00854875">
        <w:t>se</w:t>
      </w:r>
      <w:r w:rsidRPr="00854875">
        <w:t xml:space="preserve"> across scenarios. </w:t>
      </w:r>
      <w:r w:rsidR="00ED3B4B" w:rsidRPr="00854875">
        <w:t xml:space="preserve">TB was the least </w:t>
      </w:r>
      <w:r w:rsidR="00ED3B4B" w:rsidRPr="00854875">
        <w:lastRenderedPageBreak/>
        <w:t>biased and imprecise in the short-lived, underexploited and stochastic scenarios out of the four methods in estimating SPR. When estimating F/F</w:t>
      </w:r>
      <w:r w:rsidR="00ED3B4B" w:rsidRPr="00854875">
        <w:rPr>
          <w:vertAlign w:val="subscript"/>
        </w:rPr>
        <w:t>MSY</w:t>
      </w:r>
      <w:r w:rsidR="00ED3B4B" w:rsidRPr="00854875">
        <w:t>, TB performed the best in the base</w:t>
      </w:r>
      <w:r w:rsidR="00C47BD7" w:rsidRPr="00854875">
        <w:t xml:space="preserve"> and overexploited scenarios. LBSPR was the closest to the truth in estimating SPR in the overexploited and autocorrelated scenarios while it was the closest in estimating F/F</w:t>
      </w:r>
      <w:r w:rsidR="00C47BD7" w:rsidRPr="00854875">
        <w:rPr>
          <w:vertAlign w:val="subscript"/>
        </w:rPr>
        <w:t xml:space="preserve">MSY </w:t>
      </w:r>
      <w:r w:rsidR="00C47BD7" w:rsidRPr="00854875">
        <w:t xml:space="preserve">in the underexploited, stochastic, and autocorrelated scenarios. There were few cases where LIME was the least biased and most precise when estimating SPR (base and longer-lived), however it </w:t>
      </w:r>
      <w:r w:rsidR="00452904" w:rsidRPr="00854875">
        <w:t xml:space="preserve">also </w:t>
      </w:r>
      <w:r w:rsidR="00C47BD7" w:rsidRPr="00854875">
        <w:t>performed the worst in estimating</w:t>
      </w:r>
      <w:r w:rsidR="00452904" w:rsidRPr="00854875">
        <w:t xml:space="preserve"> SPR (under- and overexploited) and </w:t>
      </w:r>
      <w:r w:rsidR="00C47BD7" w:rsidRPr="00854875">
        <w:t>F/F</w:t>
      </w:r>
      <w:r w:rsidR="00C47BD7" w:rsidRPr="00854875">
        <w:rPr>
          <w:vertAlign w:val="subscript"/>
        </w:rPr>
        <w:t xml:space="preserve">MSY </w:t>
      </w:r>
      <w:r w:rsidR="00452904" w:rsidRPr="00854875">
        <w:t>(short-lived, base and autocorrelated) in some scenarios. Lastly, LBRA, although it did perform well in the short-lived scenario when estimating F/F</w:t>
      </w:r>
      <w:r w:rsidR="00452904" w:rsidRPr="00854875">
        <w:rPr>
          <w:vertAlign w:val="subscript"/>
        </w:rPr>
        <w:t>MSY</w:t>
      </w:r>
      <w:r w:rsidR="00452904" w:rsidRPr="00854875">
        <w:t>, was the furthest from the truth in many scenarios when estimating SPR (base, longer-lived, stochastic and autocorrelated) and F/F</w:t>
      </w:r>
      <w:r w:rsidR="00452904" w:rsidRPr="00854875">
        <w:rPr>
          <w:vertAlign w:val="subscript"/>
        </w:rPr>
        <w:t>MSY</w:t>
      </w:r>
      <w:r w:rsidR="00452904" w:rsidRPr="00854875">
        <w:t xml:space="preserve"> (longer-lived, underexploited, overexploited and stochastic)</w:t>
      </w:r>
      <w:r w:rsidR="00E34D67" w:rsidRPr="00854875">
        <w:t xml:space="preserve">. </w:t>
      </w:r>
    </w:p>
    <w:p w14:paraId="67E772F7" w14:textId="719EAFF7" w:rsidR="006E706E" w:rsidRPr="00854875" w:rsidRDefault="006E706E" w:rsidP="006E706E">
      <w:pPr>
        <w:pStyle w:val="ListParagraph"/>
        <w:numPr>
          <w:ilvl w:val="0"/>
          <w:numId w:val="5"/>
        </w:numPr>
        <w:spacing w:line="480" w:lineRule="auto"/>
        <w:ind w:left="360"/>
        <w:jc w:val="both"/>
        <w:rPr>
          <w:rFonts w:ascii="Times New Roman" w:hAnsi="Times New Roman" w:cs="Times New Roman"/>
          <w:sz w:val="28"/>
        </w:rPr>
      </w:pPr>
      <w:r w:rsidRPr="00854875">
        <w:rPr>
          <w:rFonts w:ascii="Times New Roman" w:hAnsi="Times New Roman" w:cs="Times New Roman"/>
          <w:sz w:val="28"/>
        </w:rPr>
        <w:t>Discussion</w:t>
      </w:r>
    </w:p>
    <w:p w14:paraId="2CEF33AD" w14:textId="1069B275" w:rsidR="00177B38" w:rsidRPr="00854875" w:rsidRDefault="00485F6A" w:rsidP="003A4DC5">
      <w:pPr>
        <w:spacing w:line="480" w:lineRule="auto"/>
        <w:ind w:firstLine="720"/>
        <w:jc w:val="both"/>
      </w:pPr>
      <w:r w:rsidRPr="00854875">
        <w:t>In this study, we used simulation-estimation analysis to compare the performance of different length-based stock assessment methods under different life history traits, exploitation regimes, and recruitment errors and types</w:t>
      </w:r>
      <w:r w:rsidR="00745256" w:rsidRPr="00854875">
        <w:t xml:space="preserve">. </w:t>
      </w:r>
      <w:r w:rsidR="00177B38" w:rsidRPr="00854875">
        <w:t>Although the analysis does not focus around the performance of absolute reference points (i.e. fishing mortality, F</w:t>
      </w:r>
      <w:r w:rsidR="00177B38" w:rsidRPr="00854875">
        <w:rPr>
          <w:vertAlign w:val="subscript"/>
        </w:rPr>
        <w:t>MSY</w:t>
      </w:r>
      <w:r w:rsidR="00177B38" w:rsidRPr="00854875">
        <w:t>, and SPR</w:t>
      </w:r>
      <w:r w:rsidR="00177B38" w:rsidRPr="00854875">
        <w:rPr>
          <w:vertAlign w:val="subscript"/>
        </w:rPr>
        <w:t>MSY</w:t>
      </w:r>
      <w:r w:rsidR="00177B38" w:rsidRPr="00854875">
        <w:t>) and only the relative ones (SPR and F/F</w:t>
      </w:r>
      <w:r w:rsidR="00177B38" w:rsidRPr="00854875">
        <w:rPr>
          <w:vertAlign w:val="subscript"/>
        </w:rPr>
        <w:t>MSY</w:t>
      </w:r>
      <w:r w:rsidR="00177B38" w:rsidRPr="00854875">
        <w:t>), some aspects of the performance of the absolute reference points are discussed as some of them have influence on F/F</w:t>
      </w:r>
      <w:r w:rsidR="00177B38" w:rsidRPr="00854875">
        <w:rPr>
          <w:vertAlign w:val="subscript"/>
        </w:rPr>
        <w:t>MSY</w:t>
      </w:r>
      <w:r w:rsidR="00177B38" w:rsidRPr="00854875">
        <w:t xml:space="preserve">. </w:t>
      </w:r>
      <w:r w:rsidR="003A4DC5" w:rsidRPr="00854875">
        <w:t xml:space="preserve">We found that all these methods had higher precision in estimating relative references points than absolute ones, </w:t>
      </w:r>
      <w:commentRangeStart w:id="5"/>
      <w:r w:rsidR="003A4DC5" w:rsidRPr="00854875">
        <w:t>meaning that these methods are best in indicating stock status through relative references points and using absolute ones (e.g. exploitation rate) will lead to imprecise estimation of stock status and should be used with caution.</w:t>
      </w:r>
      <w:commentRangeEnd w:id="5"/>
      <w:r w:rsidR="003A4DC5" w:rsidRPr="00854875">
        <w:rPr>
          <w:rStyle w:val="CommentReference"/>
        </w:rPr>
        <w:commentReference w:id="5"/>
      </w:r>
    </w:p>
    <w:p w14:paraId="3BA7E6AA" w14:textId="77777777" w:rsidR="00A92681" w:rsidRPr="00854875" w:rsidRDefault="00745256" w:rsidP="00AD7BD7">
      <w:pPr>
        <w:spacing w:line="480" w:lineRule="auto"/>
        <w:ind w:firstLine="720"/>
        <w:jc w:val="both"/>
      </w:pPr>
      <w:r w:rsidRPr="00854875">
        <w:t xml:space="preserve">It is evident in this study that various life histories have an impact on the performance of </w:t>
      </w:r>
      <w:r w:rsidRPr="00854875">
        <w:lastRenderedPageBreak/>
        <w:t xml:space="preserve">the methods. Overall, all </w:t>
      </w:r>
      <w:r w:rsidR="00177B38" w:rsidRPr="00854875">
        <w:t xml:space="preserve">four </w:t>
      </w:r>
      <w:r w:rsidRPr="00854875">
        <w:t xml:space="preserve">methods had difficulties in assessing short-lived stocks, especially in </w:t>
      </w:r>
      <w:r w:rsidR="00177B38" w:rsidRPr="00854875">
        <w:t xml:space="preserve">the absolute values. Usually stock assessment methods do not perform well with short-lived species because the main problem with their assessment is that the annual time step is not enough to learn about their dynamics to the extent that can be with longer-lived species. Additionally, for every month in the length frequency distribution, there were 200 individuals for all scenarios, meaning that the distribution of individuals to each length class for the short-lived were more concentrated in certain length classes than the medium- or longer-lived. </w:t>
      </w:r>
    </w:p>
    <w:p w14:paraId="13CBF985" w14:textId="0780C721" w:rsidR="00485F6A" w:rsidRPr="00854875" w:rsidRDefault="00A92681" w:rsidP="00AD7BD7">
      <w:pPr>
        <w:spacing w:line="480" w:lineRule="auto"/>
        <w:ind w:firstLine="720"/>
        <w:jc w:val="both"/>
      </w:pPr>
      <w:r w:rsidRPr="00854875">
        <w:t>On the contrary, individuals were then dispersed across more length bins for the longer-lived</w:t>
      </w:r>
      <w:r w:rsidR="00077BE9" w:rsidRPr="00854875">
        <w:t xml:space="preserve"> as evident in </w:t>
      </w:r>
      <w:r w:rsidR="00077BE9" w:rsidRPr="00854875">
        <w:fldChar w:fldCharType="begin"/>
      </w:r>
      <w:r w:rsidR="00077BE9" w:rsidRPr="00854875">
        <w:instrText xml:space="preserve"> REF _Ref2855394 \h  \* MERGEFORMAT </w:instrText>
      </w:r>
      <w:r w:rsidR="00077BE9" w:rsidRPr="00854875">
        <w:fldChar w:fldCharType="separate"/>
      </w:r>
      <w:r w:rsidR="00077BE9" w:rsidRPr="00854875">
        <w:t xml:space="preserve">Figure </w:t>
      </w:r>
      <w:r w:rsidR="00077BE9" w:rsidRPr="00854875">
        <w:rPr>
          <w:noProof/>
        </w:rPr>
        <w:t>1</w:t>
      </w:r>
      <w:r w:rsidR="00077BE9" w:rsidRPr="00854875">
        <w:fldChar w:fldCharType="end"/>
      </w:r>
      <w:r w:rsidRPr="00854875">
        <w:t xml:space="preserve">. It is known that longer-lived species have lower SPR levels as there is a relationship between longevity and sensitivity of SPR to exploitation pressures </w:t>
      </w:r>
      <w:r w:rsidRPr="00854875">
        <w:fldChar w:fldCharType="begin"/>
      </w:r>
      <w:r w:rsidRPr="00854875">
        <w:instrText xml:space="preserve"> ADDIN ZOTERO_ITEM CSL_CITATION {"citationID":"O1NXxIRJ","properties":{"formattedCitation":"(Nadon {\\i{}et al.}, 2015)","plainCitation":"(Nadon et al., 2015)","noteIndex":0},"citationItems":[{"id":463,"uris":["http://zotero.org/users/4993581/items/FUU895L7"],"uri":["http://zotero.org/users/4993581/items/FUU895L7"],"itemData":{"id":463,"type":"article-journal","title":"Length-Based Assessment of Coral Reef Fish Populations in the Main and Northwestern Hawaiian Islands","container-title":"PLOS ONE","page":"e0133960","volume":"10","issue":"8","source":"Crossref","DOI":"10.1371/journal.pone.0133960","ISSN":"1932-6203","language":"en","author":[{"family":"Nadon","given":"Marc O."},{"family":"Ault","given":"Jerald S."},{"family":"Williams","given":"Ivor D."},{"family":"Smith","given":"Steven G."},{"family":"DiNardo","given":"Gerard T."}],"editor":[{"family":"Ferse","given":"Sebastian C. A."}],"issued":{"date-parts":[["2015",8,12]]}}}],"schema":"https://github.com/citation-style-language/schema/raw/master/csl-citation.json"} </w:instrText>
      </w:r>
      <w:r w:rsidRPr="00854875">
        <w:fldChar w:fldCharType="separate"/>
      </w:r>
      <w:r w:rsidRPr="00854875">
        <w:t xml:space="preserve">(Nadon </w:t>
      </w:r>
      <w:r w:rsidRPr="00854875">
        <w:rPr>
          <w:i/>
          <w:iCs/>
        </w:rPr>
        <w:t>et al.</w:t>
      </w:r>
      <w:r w:rsidRPr="00854875">
        <w:t>, 2015)</w:t>
      </w:r>
      <w:r w:rsidRPr="00854875">
        <w:fldChar w:fldCharType="end"/>
      </w:r>
      <w:r w:rsidRPr="00854875">
        <w:t xml:space="preserve">. Thus, the longer-lived species have their spawning biomass represented by older individuals and their numbers easily become reduced even with a low fishing rate. Rudd and Thorson </w:t>
      </w:r>
      <w:r w:rsidRPr="00854875">
        <w:fldChar w:fldCharType="begin"/>
      </w:r>
      <w:r w:rsidRPr="00854875">
        <w:instrText xml:space="preserve"> ADDIN ZOTERO_ITEM CSL_CITATION {"citationID":"AeagBUmp","properties":{"formattedCitation":"(Rudd and Thorson, 2018)","plainCitation":"(Rudd and Thorson, 2018)","dontUpdate":true,"noteIndex":0},"citationItems":[{"id":397,"uris":["http://zotero.org/users/4993581/items/AY3YRFFU"],"uri":["http://zotero.org/users/4993581/items/AY3YRFFU"],"itemData":{"id":397,"type":"article-journal","title":"Accounting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Pr="00854875">
        <w:fldChar w:fldCharType="separate"/>
      </w:r>
      <w:r w:rsidRPr="00854875">
        <w:t>(2018)</w:t>
      </w:r>
      <w:r w:rsidRPr="00854875">
        <w:fldChar w:fldCharType="end"/>
      </w:r>
      <w:r w:rsidRPr="00854875">
        <w:t xml:space="preserve"> stated that short-lived stocks’ length data have distinct cohorts and the longer-lived stocks have less distinct cohorts, as with increasing length blurs the cohort as the fish ages. The medium-lived species seem the best suited for these length-based methods, and one must consider the uncertainties and problems when assessing either short- or longer-lived species.</w:t>
      </w:r>
      <w:r w:rsidR="00343481" w:rsidRPr="00854875">
        <w:t xml:space="preserve"> </w:t>
      </w:r>
      <w:r w:rsidR="008327AA" w:rsidRPr="00854875">
        <w:t>T</w:t>
      </w:r>
      <w:r w:rsidR="00343481" w:rsidRPr="00854875">
        <w:t>he performance of the longer-lived species in this study does not necessarily reflect this information,</w:t>
      </w:r>
      <w:r w:rsidR="008327AA" w:rsidRPr="00854875">
        <w:t xml:space="preserve"> however</w:t>
      </w:r>
      <w:r w:rsidR="00343481" w:rsidRPr="00854875">
        <w:t xml:space="preserve"> this is evident in the overexploited stocks as the model specified low SPR levels.</w:t>
      </w:r>
    </w:p>
    <w:p w14:paraId="39EE5251" w14:textId="5CCFECCC" w:rsidR="00343481" w:rsidRPr="00854875" w:rsidRDefault="00343481" w:rsidP="00E06826">
      <w:pPr>
        <w:spacing w:line="480" w:lineRule="auto"/>
        <w:ind w:firstLine="720"/>
        <w:jc w:val="both"/>
      </w:pPr>
      <w:r w:rsidRPr="00854875">
        <w:t xml:space="preserve">While the performance of different exploitation scenarios varied between reference points, it is evident that stocks that are either under- or overexploited are more difficult to assess than those that are exploited and around the target exploitation level. </w:t>
      </w:r>
      <w:r w:rsidR="00683322" w:rsidRPr="00854875">
        <w:t xml:space="preserve">Specifically, we </w:t>
      </w:r>
      <w:r w:rsidR="005A70A2" w:rsidRPr="00854875">
        <w:t xml:space="preserve">found that when the stocks are severely overexploited, the methods are less accurate in estimating SPR, the degree of recruitment overfishing. </w:t>
      </w:r>
      <w:r w:rsidR="008C5DCA" w:rsidRPr="00854875">
        <w:t xml:space="preserve">When the stocks are severely underexploited, the methods present </w:t>
      </w:r>
      <w:r w:rsidR="008C5DCA" w:rsidRPr="00854875">
        <w:lastRenderedPageBreak/>
        <w:t>inconsistencies in determining F/F</w:t>
      </w:r>
      <w:r w:rsidR="008C5DCA" w:rsidRPr="00854875">
        <w:rPr>
          <w:vertAlign w:val="subscript"/>
        </w:rPr>
        <w:t>MSY</w:t>
      </w:r>
      <w:r w:rsidR="008C5DCA" w:rsidRPr="00854875">
        <w:t>, the degree of growth overfishing.</w:t>
      </w:r>
      <w:r w:rsidR="008327AA" w:rsidRPr="00854875">
        <w:t xml:space="preserve"> </w:t>
      </w:r>
      <w:r w:rsidR="00B63C0A" w:rsidRPr="00854875">
        <w:t>In the case of calculating F/F</w:t>
      </w:r>
      <w:r w:rsidR="00B63C0A" w:rsidRPr="00854875">
        <w:rPr>
          <w:vertAlign w:val="subscript"/>
        </w:rPr>
        <w:t>MSY</w:t>
      </w:r>
      <w:r w:rsidR="00B63C0A" w:rsidRPr="00854875">
        <w:t xml:space="preserve">, the error stems from the calculation of fishing mortality as seen in </w:t>
      </w:r>
      <w:r w:rsidR="008F70C7" w:rsidRPr="00854875">
        <w:t xml:space="preserve">Appendices </w:t>
      </w:r>
      <w:r w:rsidR="008F70C7" w:rsidRPr="00854875">
        <w:fldChar w:fldCharType="begin"/>
      </w:r>
      <w:r w:rsidR="008F70C7" w:rsidRPr="00854875">
        <w:instrText xml:space="preserve"> REF _Ref3218989 \h </w:instrText>
      </w:r>
      <w:r w:rsidR="008F70C7" w:rsidRPr="00854875">
        <w:instrText xml:space="preserve"> \* MERGEFORMAT </w:instrText>
      </w:r>
      <w:r w:rsidR="008F70C7" w:rsidRPr="00854875">
        <w:fldChar w:fldCharType="separate"/>
      </w:r>
      <w:r w:rsidR="008F70C7" w:rsidRPr="00854875">
        <w:rPr>
          <w:noProof/>
        </w:rPr>
        <w:t>3</w:t>
      </w:r>
      <w:r w:rsidR="008F70C7" w:rsidRPr="00854875">
        <w:fldChar w:fldCharType="end"/>
      </w:r>
      <w:r w:rsidR="008F70C7" w:rsidRPr="00854875">
        <w:t xml:space="preserve"> and </w:t>
      </w:r>
      <w:r w:rsidR="008F70C7" w:rsidRPr="00854875">
        <w:fldChar w:fldCharType="begin"/>
      </w:r>
      <w:r w:rsidR="008F70C7" w:rsidRPr="00854875">
        <w:instrText xml:space="preserve"> REF _Ref3218991 \h </w:instrText>
      </w:r>
      <w:r w:rsidR="008F70C7" w:rsidRPr="00854875">
        <w:instrText xml:space="preserve"> \* MERGEFORMAT </w:instrText>
      </w:r>
      <w:r w:rsidR="008F70C7" w:rsidRPr="00854875">
        <w:fldChar w:fldCharType="separate"/>
      </w:r>
      <w:r w:rsidR="008F70C7" w:rsidRPr="00854875">
        <w:rPr>
          <w:noProof/>
        </w:rPr>
        <w:t>4</w:t>
      </w:r>
      <w:r w:rsidR="008F70C7" w:rsidRPr="00854875">
        <w:fldChar w:fldCharType="end"/>
      </w:r>
      <w:r w:rsidR="008F70C7" w:rsidRPr="00854875">
        <w:t>.</w:t>
      </w:r>
      <w:r w:rsidR="00B63C0A" w:rsidRPr="00854875">
        <w:t xml:space="preserve"> </w:t>
      </w:r>
      <w:commentRangeStart w:id="6"/>
      <w:r w:rsidR="00C60502" w:rsidRPr="00854875">
        <w:t xml:space="preserve">When the “true” values of SPR or fishing mortality are low, the four methods </w:t>
      </w:r>
      <w:r w:rsidR="00477039" w:rsidRPr="00854875">
        <w:t>have difficulties assessing these estimates.</w:t>
      </w:r>
      <w:r w:rsidR="00B63C0A" w:rsidRPr="00854875">
        <w:t xml:space="preserve"> </w:t>
      </w:r>
      <w:commentRangeEnd w:id="6"/>
      <w:r w:rsidR="0041127D" w:rsidRPr="00854875">
        <w:rPr>
          <w:rStyle w:val="CommentReference"/>
        </w:rPr>
        <w:commentReference w:id="6"/>
      </w:r>
      <w:r w:rsidR="008B1546" w:rsidRPr="00854875">
        <w:t>In a future study, the influence of fishing patterns (e.g. two-way trip where there is a linear increase in F up to F &gt; F</w:t>
      </w:r>
      <w:r w:rsidR="008B1546" w:rsidRPr="00854875">
        <w:rPr>
          <w:vertAlign w:val="subscript"/>
        </w:rPr>
        <w:t>MSY</w:t>
      </w:r>
      <w:r w:rsidR="008B1546" w:rsidRPr="00854875">
        <w:t xml:space="preserve"> followed by a linear decrease of F down to F &lt; F</w:t>
      </w:r>
      <w:r w:rsidR="008B1546" w:rsidRPr="00854875">
        <w:rPr>
          <w:vertAlign w:val="subscript"/>
        </w:rPr>
        <w:t>MSY</w:t>
      </w:r>
      <w:r w:rsidR="008B1546" w:rsidRPr="00854875">
        <w:t xml:space="preserve"> and fishing down where is a continuous increase in F to an F &gt; F</w:t>
      </w:r>
      <w:r w:rsidR="008B1546" w:rsidRPr="00854875">
        <w:rPr>
          <w:vertAlign w:val="subscript"/>
        </w:rPr>
        <w:t>MSY</w:t>
      </w:r>
      <w:r w:rsidR="008B1546" w:rsidRPr="00854875">
        <w:t>;</w:t>
      </w:r>
      <w:r w:rsidR="008B1546" w:rsidRPr="00854875">
        <w:rPr>
          <w:vertAlign w:val="subscript"/>
        </w:rPr>
        <w:t xml:space="preserve"> </w:t>
      </w:r>
      <w:r w:rsidR="008B1546" w:rsidRPr="00854875">
        <w:fldChar w:fldCharType="begin"/>
      </w:r>
      <w:r w:rsidR="00BE1A9D" w:rsidRPr="00854875">
        <w:instrText xml:space="preserve"> ADDIN ZOTERO_ITEM CSL_CITATION {"citationID":"2DiriUVa","properties":{"formattedCitation":"(Ono {\\i{}et al.}, 2015)","plainCitation":"(Ono et al., 2015)","dontUpdate":true,"noteIndex":0},"citationItems":[{"id":471,"uris":["http://zotero.org/users/4993581/items/A9RI78QF"],"uri":["http://zotero.org/users/4993581/items/A9RI78QF"],"itemData":{"id":471,"type":"article-journal","title":"The importance of length and age composition data in statistical age-structured models for marine species","container-title":"ICES Journal of Marine Science","page":"31-43","volume":"72","issue":"1","source":"Crossref","DOI":"10.1093/icesjms/fsu007","ISSN":"1054-3139, 1095-9289","language":"en","author":[{"family":"Ono","given":"K."},{"family":"Licandeo","given":"R."},{"family":"Muradian","given":"M. L."},{"family":"Cunningham","given":"C. J."},{"family":"Anderson","given":"S. C."},{"family":"Hurtado-Ferro","given":"F."},{"family":"Johnson","given":"K. F."},{"family":"McGilliard","given":"C. R."},{"family":"Monnahan","given":"C. C."},{"family":"Szuwalski","given":"C. S."},{"family":"Valero","given":"J. L."},{"family":"Vert-Pre","given":"K. A."},{"family":"Whitten","given":"A. R."},{"family":"Punt","given":"A. E."}],"issued":{"date-parts":[["2015",1,1]]}}}],"schema":"https://github.com/citation-style-language/schema/raw/master/csl-citation.json"} </w:instrText>
      </w:r>
      <w:r w:rsidR="008B1546" w:rsidRPr="00854875">
        <w:fldChar w:fldCharType="separate"/>
      </w:r>
      <w:r w:rsidR="008B1546" w:rsidRPr="00854875">
        <w:t xml:space="preserve">Ono </w:t>
      </w:r>
      <w:r w:rsidR="008B1546" w:rsidRPr="00854875">
        <w:rPr>
          <w:iCs/>
        </w:rPr>
        <w:t>et al.</w:t>
      </w:r>
      <w:r w:rsidR="008B1546" w:rsidRPr="00854875">
        <w:t>, 2015)</w:t>
      </w:r>
      <w:r w:rsidR="008B1546" w:rsidRPr="00854875">
        <w:fldChar w:fldCharType="end"/>
      </w:r>
      <w:r w:rsidR="008B1546" w:rsidRPr="00854875">
        <w:t xml:space="preserve"> would be of interest to investigate as fishing mortality is usually not constant.</w:t>
      </w:r>
    </w:p>
    <w:p w14:paraId="01F4B14A" w14:textId="35196657" w:rsidR="00AD7BD7" w:rsidRPr="00854875" w:rsidRDefault="00B00D67" w:rsidP="0017743D">
      <w:pPr>
        <w:spacing w:line="480" w:lineRule="auto"/>
        <w:ind w:firstLine="720"/>
        <w:jc w:val="both"/>
      </w:pPr>
      <w:r w:rsidRPr="00854875">
        <w:t>The impacts of increasing recruitment error were also evident in all the methods evaluated where their precision decreased</w:t>
      </w:r>
      <w:r w:rsidR="001D1998" w:rsidRPr="00854875">
        <w:t xml:space="preserve"> in the stochastic and autocorrelated scenarios.</w:t>
      </w:r>
      <w:r w:rsidR="00BE1A9D" w:rsidRPr="00854875">
        <w:t xml:space="preserve"> </w:t>
      </w:r>
      <w:commentRangeStart w:id="7"/>
      <w:r w:rsidR="00BE1A9D" w:rsidRPr="00854875">
        <w:t xml:space="preserve">Although the precision decreased, the bias in most of the methods decreased from implementing no recruitment error (base model). </w:t>
      </w:r>
      <w:commentRangeEnd w:id="7"/>
      <w:r w:rsidR="008C6F86" w:rsidRPr="00854875">
        <w:rPr>
          <w:rStyle w:val="CommentReference"/>
        </w:rPr>
        <w:commentReference w:id="7"/>
      </w:r>
      <w:r w:rsidR="00BE1A9D" w:rsidRPr="00854875">
        <w:t xml:space="preserve">Many stock assessment models, including length-based methods, assume equilibrium however, this assumption is typically violated as recruitment variation changes the age structure of a population with time </w:t>
      </w:r>
      <w:r w:rsidR="00BE1A9D" w:rsidRPr="00854875">
        <w:fldChar w:fldCharType="begin"/>
      </w:r>
      <w:r w:rsidR="00BE1A9D" w:rsidRPr="00854875">
        <w:instrText xml:space="preserve"> ADDIN ZOTERO_ITEM CSL_CITATION {"citationID":"nBLpSlAh","properties":{"formattedCitation":"(Haddon, 2001)","plainCitation":"(Haddon, 2001)","noteIndex":0},"citationItems":[{"id":467,"uris":["http://zotero.org/users/4993581/items/CBPK3VKS"],"uri":["http://zotero.org/users/4993581/items/CBPK3VKS"],"itemData":{"id":467,"type":"book","title":"Modelling and quantitative methods in fisheries","publisher":"Chapman &amp; Hall/CRC","publisher-place":"Boca Raton, Fla","number-of-pages":"406","source":"Library of Congress ISBN","event-place":"Boca Raton, Fla","ISBN":"978-1-58488-177-3","call-number":"SH331.5.M48 H34 2001","author":[{"family":"Haddon","given":"Malcolm"}],"issued":{"date-parts":[["2001"]]}}}],"schema":"https://github.com/citation-style-language/schema/raw/master/csl-citation.json"} </w:instrText>
      </w:r>
      <w:r w:rsidR="00BE1A9D" w:rsidRPr="00854875">
        <w:fldChar w:fldCharType="separate"/>
      </w:r>
      <w:r w:rsidR="00BE1A9D" w:rsidRPr="00854875">
        <w:t>(Haddon, 2001)</w:t>
      </w:r>
      <w:r w:rsidR="00BE1A9D" w:rsidRPr="00854875">
        <w:fldChar w:fldCharType="end"/>
      </w:r>
      <w:r w:rsidR="00BE1A9D" w:rsidRPr="00854875">
        <w:t>. Thus, it is important to consider stochasticity in recruitment when conducting stock assessments</w:t>
      </w:r>
      <w:r w:rsidR="0017743D" w:rsidRPr="00854875">
        <w:t>, and including</w:t>
      </w:r>
      <w:r w:rsidR="00BE1A9D" w:rsidRPr="00854875">
        <w:t xml:space="preserve"> additional recruitment error does decrease precision, </w:t>
      </w:r>
      <w:r w:rsidR="0017743D" w:rsidRPr="00854875">
        <w:t xml:space="preserve">but </w:t>
      </w:r>
      <w:r w:rsidR="00BE1A9D" w:rsidRPr="00854875">
        <w:t>it does not necessarily increase bias.</w:t>
      </w:r>
      <w:r w:rsidR="0017743D" w:rsidRPr="00854875">
        <w:t xml:space="preserve"> Since these methods were relatively unbiased, a recommendation could be to use these methods initially despite the underlying uncertainties about the recruitment error and type. For fisheries that are known to be non-equilibrium conditions or in later assessments, it is possible to run these four methods at the same time to see if they give consistent results to determine what the prevailing condition (low or high recruitment variability) is. </w:t>
      </w:r>
    </w:p>
    <w:p w14:paraId="5FEDE978" w14:textId="4DBBADA9" w:rsidR="009A1D69" w:rsidRPr="00854875" w:rsidRDefault="00117176" w:rsidP="00D52BB2">
      <w:pPr>
        <w:spacing w:line="480" w:lineRule="auto"/>
        <w:ind w:firstLine="720"/>
        <w:jc w:val="both"/>
      </w:pPr>
      <w:r w:rsidRPr="00854875">
        <w:t xml:space="preserve">Overall, TB </w:t>
      </w:r>
      <w:r w:rsidR="00F72F5B" w:rsidRPr="00854875">
        <w:t>was the</w:t>
      </w:r>
      <w:r w:rsidRPr="00854875">
        <w:t xml:space="preserve"> most consistent in </w:t>
      </w:r>
      <w:r w:rsidR="00F72F5B" w:rsidRPr="00854875">
        <w:t>its</w:t>
      </w:r>
      <w:r w:rsidRPr="00854875">
        <w:t xml:space="preserve"> performance across the seven scenarios. </w:t>
      </w:r>
      <w:r w:rsidR="00CA4684" w:rsidRPr="00854875">
        <w:t xml:space="preserve">TB </w:t>
      </w:r>
      <w:r w:rsidR="00D52BB2" w:rsidRPr="00854875">
        <w:t>can</w:t>
      </w:r>
      <w:r w:rsidR="00CA4684" w:rsidRPr="00854875">
        <w:t xml:space="preserve"> calculate estimates at specified intervals of fishing mortality, which is why the calculation of the current estimates (current fishing mortality and SPR) and reference levels (F</w:t>
      </w:r>
      <w:r w:rsidR="00CA4684" w:rsidRPr="00854875">
        <w:rPr>
          <w:vertAlign w:val="subscript"/>
        </w:rPr>
        <w:t>MSY</w:t>
      </w:r>
      <w:r w:rsidR="00CA4684" w:rsidRPr="00854875">
        <w:t xml:space="preserve"> and SPR</w:t>
      </w:r>
      <w:r w:rsidR="00CA4684" w:rsidRPr="00854875">
        <w:rPr>
          <w:vertAlign w:val="subscript"/>
        </w:rPr>
        <w:t>MSY</w:t>
      </w:r>
      <w:r w:rsidR="00CA4684" w:rsidRPr="00854875">
        <w:t xml:space="preserve">) were </w:t>
      </w:r>
      <w:r w:rsidR="00CA4684" w:rsidRPr="00854875">
        <w:lastRenderedPageBreak/>
        <w:t>unbiased and precise.</w:t>
      </w:r>
      <w:r w:rsidR="00D52BB2" w:rsidRPr="00854875">
        <w:t xml:space="preserve"> While a common practice of using TB is to use the length-based</w:t>
      </w:r>
      <w:r w:rsidR="00F45ECC" w:rsidRPr="00854875">
        <w:t xml:space="preserve"> Jones’</w:t>
      </w:r>
      <w:r w:rsidR="00D52BB2" w:rsidRPr="00854875">
        <w:t xml:space="preserve"> cohort analysis beforehand, however this approach </w:t>
      </w:r>
      <w:r w:rsidR="00F45ECC" w:rsidRPr="00854875">
        <w:t xml:space="preserve">adds error from the cohort analysis to TB and therefore it is recommended to instead calculate fishing mortality </w:t>
      </w:r>
      <w:r w:rsidR="00D00319" w:rsidRPr="00854875">
        <w:t xml:space="preserve">(calculated from the LCCC) </w:t>
      </w:r>
      <w:r w:rsidR="00F45ECC" w:rsidRPr="00854875">
        <w:t>per length class using prior information about the selectivity.</w:t>
      </w:r>
      <w:r w:rsidR="00D52BB2" w:rsidRPr="00854875">
        <w:t xml:space="preserve"> </w:t>
      </w:r>
      <w:commentRangeStart w:id="8"/>
      <w:r w:rsidR="009A1D69" w:rsidRPr="00854875">
        <w:t>It should be noted however that TB estimates F</w:t>
      </w:r>
      <w:r w:rsidR="009A1D69" w:rsidRPr="00854875">
        <w:rPr>
          <w:vertAlign w:val="subscript"/>
        </w:rPr>
        <w:t>MAX</w:t>
      </w:r>
      <w:r w:rsidR="009A1D69" w:rsidRPr="00854875">
        <w:t>, which is the fishing mortality at which yield per recruit is maximized. There is a common practice of linking F</w:t>
      </w:r>
      <w:r w:rsidR="009A1D69" w:rsidRPr="00854875">
        <w:rPr>
          <w:vertAlign w:val="subscript"/>
        </w:rPr>
        <w:t xml:space="preserve">MAX </w:t>
      </w:r>
      <w:r w:rsidR="009A1D69" w:rsidRPr="00854875">
        <w:t>to F</w:t>
      </w:r>
      <w:r w:rsidR="009A1D69" w:rsidRPr="00854875">
        <w:rPr>
          <w:vertAlign w:val="subscript"/>
        </w:rPr>
        <w:t xml:space="preserve">MSY </w:t>
      </w:r>
      <w:r w:rsidR="009A1D69" w:rsidRPr="00854875">
        <w:t>which is based on the assumption that recruitment is independent of spawner stock size for fishing mortalities between 0 and F</w:t>
      </w:r>
      <w:r w:rsidR="009A1D69" w:rsidRPr="00854875">
        <w:rPr>
          <w:vertAlign w:val="subscript"/>
        </w:rPr>
        <w:t>MAX</w:t>
      </w:r>
      <w:r w:rsidR="009A1D69" w:rsidRPr="00854875">
        <w:t xml:space="preserve"> </w:t>
      </w:r>
      <w:r w:rsidR="009A1D69" w:rsidRPr="00854875">
        <w:fldChar w:fldCharType="begin"/>
      </w:r>
      <w:r w:rsidR="009A1D69" w:rsidRPr="00854875">
        <w:instrText xml:space="preserve"> ADDIN ZOTERO_ITEM CSL_CITATION {"citationID":"WCvHEfTO","properties":{"formattedCitation":"(Reynolds, 2001)","plainCitation":"(Reynolds, 2001)","noteIndex":0},"citationItems":[{"id":635,"uris":["http://zotero.org/users/4993581/items/C3JC98LR"],"uri":["http://zotero.org/users/4993581/items/C3JC98LR"],"itemData":{"id":635,"type":"book","title":"Conservation of exploited species","collection-title":"Conservation biology","collection-number":"6","publisher":"Cambridge University Press","publisher-place":"Cambridge, U.K. ; New York","number-of-pages":"524","source":"Library of Congress ISBN","event-place":"Cambridge, U.K. ; New York","ISBN":"978-0-521-78216-6","call-number":"QL82 .C666 2001","editor":[{"family":"Reynolds","given":"John D."}],"issued":{"date-parts":[["2001"]]}}}],"schema":"https://github.com/citation-style-language/schema/raw/master/csl-citation.json"} </w:instrText>
      </w:r>
      <w:r w:rsidR="009A1D69" w:rsidRPr="00854875">
        <w:fldChar w:fldCharType="separate"/>
      </w:r>
      <w:r w:rsidR="009A1D69" w:rsidRPr="00854875">
        <w:t>(Reynolds, 2001)</w:t>
      </w:r>
      <w:r w:rsidR="009A1D69" w:rsidRPr="00854875">
        <w:fldChar w:fldCharType="end"/>
      </w:r>
      <w:r w:rsidR="009A1D69" w:rsidRPr="00854875">
        <w:t>. This assumption is usually invalid for most species, however in this study, the assumption behind the IBM matches this practice, and thus F</w:t>
      </w:r>
      <w:r w:rsidR="009A1D69" w:rsidRPr="00854875">
        <w:rPr>
          <w:vertAlign w:val="subscript"/>
        </w:rPr>
        <w:t xml:space="preserve">MAX </w:t>
      </w:r>
      <w:r w:rsidR="009A1D69" w:rsidRPr="00854875">
        <w:t>was used in place of F</w:t>
      </w:r>
      <w:r w:rsidR="009A1D69" w:rsidRPr="00854875">
        <w:rPr>
          <w:vertAlign w:val="subscript"/>
        </w:rPr>
        <w:t>MSY</w:t>
      </w:r>
      <w:r w:rsidR="009A1D69" w:rsidRPr="00854875">
        <w:t xml:space="preserve">. </w:t>
      </w:r>
      <w:commentRangeEnd w:id="8"/>
      <w:r w:rsidR="009A1D69" w:rsidRPr="00854875">
        <w:rPr>
          <w:rStyle w:val="CommentReference"/>
        </w:rPr>
        <w:commentReference w:id="8"/>
      </w:r>
    </w:p>
    <w:p w14:paraId="650AAC46" w14:textId="2DCCE97A" w:rsidR="005B3ABE" w:rsidRPr="00854875" w:rsidRDefault="005B3ABE" w:rsidP="007F0FC6">
      <w:pPr>
        <w:spacing w:line="480" w:lineRule="auto"/>
        <w:ind w:firstLine="720"/>
        <w:jc w:val="both"/>
      </w:pPr>
      <w:r w:rsidRPr="00854875">
        <w:t xml:space="preserve">Rudd and Thorson </w:t>
      </w:r>
      <w:r w:rsidRPr="00854875">
        <w:fldChar w:fldCharType="begin"/>
      </w:r>
      <w:r w:rsidRPr="00854875">
        <w:instrText xml:space="preserve"> ADDIN ZOTERO_ITEM CSL_CITATION {"citationID":"mFfREjfR","properties":{"formattedCitation":"(Rudd and Thorson, 2018)","plainCitation":"(Rudd and Thorson, 2018)","noteIndex":0},"citationItems":[{"id":397,"uris":["http://zotero.org/users/4993581/items/AY3YRFFU"],"uri":["http://zotero.org/users/4993581/items/AY3YRFFU"],"itemData":{"id":397,"type":"article-journal","title":"Accounting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Pr="00854875">
        <w:fldChar w:fldCharType="separate"/>
      </w:r>
      <w:r w:rsidRPr="00854875">
        <w:t>(Rudd and Thorson, 2018)</w:t>
      </w:r>
      <w:r w:rsidRPr="00854875">
        <w:fldChar w:fldCharType="end"/>
      </w:r>
      <w:r w:rsidRPr="00854875">
        <w:t xml:space="preserve"> also found that LBSPR performed better</w:t>
      </w:r>
      <w:r w:rsidR="00495E8D" w:rsidRPr="00854875">
        <w:t xml:space="preserve"> when the stocks were in equilibrium and when the operating model matched LBSPR’s assumptions; th</w:t>
      </w:r>
      <w:r w:rsidR="00011877" w:rsidRPr="00854875">
        <w:t xml:space="preserve">is </w:t>
      </w:r>
      <w:r w:rsidR="00495E8D" w:rsidRPr="00854875">
        <w:t>resul</w:t>
      </w:r>
      <w:r w:rsidR="00011877" w:rsidRPr="00854875">
        <w:t>t</w:t>
      </w:r>
      <w:r w:rsidR="00495E8D" w:rsidRPr="00854875">
        <w:t xml:space="preserve"> </w:t>
      </w:r>
      <w:r w:rsidR="00011877" w:rsidRPr="00854875">
        <w:t>is</w:t>
      </w:r>
      <w:r w:rsidR="00495E8D" w:rsidRPr="00854875">
        <w:t xml:space="preserve"> supported here given that the IBM assumptions included constant recruitment (except in the autocorrelated scenario) and fishing. </w:t>
      </w:r>
      <w:r w:rsidR="00D00319" w:rsidRPr="00854875">
        <w:t>LBSPR was also relatively robust in this study as natural mortality was fixed</w:t>
      </w:r>
      <w:r w:rsidR="005E69EF" w:rsidRPr="00854875">
        <w:t xml:space="preserve"> (M/k input)</w:t>
      </w:r>
      <w:r w:rsidR="00D00319" w:rsidRPr="00854875">
        <w:t>, which increases precision in the calculation of F/M and thus SPR and F/F</w:t>
      </w:r>
      <w:r w:rsidR="00D00319" w:rsidRPr="00854875">
        <w:rPr>
          <w:vertAlign w:val="subscript"/>
        </w:rPr>
        <w:t>MSY</w:t>
      </w:r>
      <w:r w:rsidR="00D00319" w:rsidRPr="00854875">
        <w:t xml:space="preserve">. </w:t>
      </w:r>
      <w:r w:rsidR="005E69EF" w:rsidRPr="00854875">
        <w:t xml:space="preserve">Additionally, LBSPR was found to be accurate when the underlying selectivity is asymptotic </w:t>
      </w:r>
      <w:r w:rsidR="005E69EF" w:rsidRPr="00854875">
        <w:fldChar w:fldCharType="begin"/>
      </w:r>
      <w:r w:rsidR="005E69EF" w:rsidRPr="00854875">
        <w:instrText xml:space="preserve"> ADDIN ZOTERO_ITEM CSL_CITATION {"citationID":"KvTwtVHz","properties":{"formattedCitation":"(Hordyk {\\i{}et al.}, 2015b; Rudd and Thorson, 2018; Pons {\\i{}et al.}, 2019)","plainCitation":"(Hordyk et al., 2015b; Rudd and Thorson, 2018; Pons et al., 2019)","noteIndex":0},"citationItems":[{"id":433,"uris":["http://zotero.org/users/4993581/items/39KT3S9Z"],"uri":["http://zotero.org/users/4993581/items/39KT3S9Z"],"itemData":{"id":433,"type":"article-journal","title":"A novel length-based empirical estimation method of spawning potential ratio (SPR), and tests of its performance, for small-scale, data-poor fisheries","container-title":"ICES Journal of Marine Science","page":"217-231","volume":"72","issue":"1","source":"Crossref","DOI":"10.1093/icesjms/fsu004","ISSN":"1054-3139, 1095-9289","language":"en","author":[{"family":"Hordyk","given":"A."},{"family":"Ono","given":"K."},{"family":"Valencia","given":"S."},{"family":"Loneragan","given":"N."},{"family":"Prince","given":"J."}],"issued":{"date-parts":[["2015",1,1]]}}},{"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T."}],"issued":{"date-parts":[["2018",7]]}}},{"id":630,"uris":["http://zotero.org/users/4993581/items/NI2IFCF4"],"uri":["http://zotero.org/users/4993581/items/NI2IFCF4"],"itemData":{"id":630,"type":"article-journal","title":"Performance of length-based data-limited methods in a multifleet context: application to small tunas, mackerels, and bonitos in the Atlantic Ocean","container-title":"ICES Journal of Marine Science","source":"Crossref","URL":"https://academic.oup.com/icesjms/advance-article/doi/10.1093/icesjms/fsz004/5307953","DOI":"10.1093/icesjms/fsz004","ISSN":"1054-3139, 1095-9289","shortTitle":"Performance of length-based data-limited methods in a multifleet context","language":"en","author":[{"family":"Pons","given":"Maite"},{"family":"Kell","given":"Laurence"},{"family":"Rudd","given":"Merrill B"},{"family":"Cope","given":"Jason M"},{"family":"Lucena Frédou","given":"Flávia"},{"literal":"Handling editor: Emory Anderson"}],"issued":{"date-parts":[["2019",2,6]]},"accessed":{"date-parts":[["2019",3,7]]}}}],"schema":"https://github.com/citation-style-language/schema/raw/master/csl-citation.json"} </w:instrText>
      </w:r>
      <w:r w:rsidR="005E69EF" w:rsidRPr="00854875">
        <w:fldChar w:fldCharType="separate"/>
      </w:r>
      <w:r w:rsidR="005E69EF" w:rsidRPr="00854875">
        <w:t xml:space="preserve">(Hordyk </w:t>
      </w:r>
      <w:r w:rsidR="005E69EF" w:rsidRPr="00854875">
        <w:rPr>
          <w:i/>
          <w:iCs/>
        </w:rPr>
        <w:t>et al.</w:t>
      </w:r>
      <w:r w:rsidR="005E69EF" w:rsidRPr="00854875">
        <w:t xml:space="preserve">, 2015b; Rudd and Thorson, 2018; Pons </w:t>
      </w:r>
      <w:r w:rsidR="005E69EF" w:rsidRPr="00854875">
        <w:rPr>
          <w:i/>
          <w:iCs/>
        </w:rPr>
        <w:t>et al.</w:t>
      </w:r>
      <w:r w:rsidR="005E69EF" w:rsidRPr="00854875">
        <w:t>, 2019)</w:t>
      </w:r>
      <w:r w:rsidR="005E69EF" w:rsidRPr="00854875">
        <w:fldChar w:fldCharType="end"/>
      </w:r>
      <w:r w:rsidR="005E69EF" w:rsidRPr="00854875">
        <w:t xml:space="preserve">. </w:t>
      </w:r>
      <w:r w:rsidR="00F72F5B" w:rsidRPr="00854875">
        <w:t>While LBSPR calculated the relative reference points well, it however did not calculate F</w:t>
      </w:r>
      <w:r w:rsidR="00F72F5B" w:rsidRPr="00854875">
        <w:rPr>
          <w:vertAlign w:val="subscript"/>
        </w:rPr>
        <w:t xml:space="preserve">MSY </w:t>
      </w:r>
      <w:r w:rsidR="00F72F5B" w:rsidRPr="00854875">
        <w:t>and SPR</w:t>
      </w:r>
      <w:r w:rsidR="00F72F5B" w:rsidRPr="00854875">
        <w:rPr>
          <w:vertAlign w:val="subscript"/>
        </w:rPr>
        <w:t>MSY</w:t>
      </w:r>
      <w:r w:rsidR="00F72F5B" w:rsidRPr="00854875">
        <w:t xml:space="preserve"> accurately even though the bias was not high, and the precision was low. </w:t>
      </w:r>
      <w:commentRangeStart w:id="9"/>
      <w:r w:rsidR="00F72F5B" w:rsidRPr="00854875">
        <w:t>This may be the case as the optimization process uses the LBSPR model rather than looking across a range of fishing mortalities like TB does.</w:t>
      </w:r>
      <w:commentRangeEnd w:id="9"/>
      <w:r w:rsidR="00F72F5B" w:rsidRPr="00854875">
        <w:rPr>
          <w:rStyle w:val="CommentReference"/>
        </w:rPr>
        <w:commentReference w:id="9"/>
      </w:r>
      <w:r w:rsidR="00E41C91" w:rsidRPr="00854875">
        <w:t xml:space="preserve"> Like TB, LBSPR was relatively accurate and consistent across scenarios.</w:t>
      </w:r>
    </w:p>
    <w:p w14:paraId="3AFA3E18" w14:textId="056218E3" w:rsidR="00745256" w:rsidRPr="00854875" w:rsidRDefault="00745256" w:rsidP="007F0FC6">
      <w:pPr>
        <w:spacing w:line="480" w:lineRule="auto"/>
        <w:ind w:firstLine="720"/>
        <w:jc w:val="both"/>
      </w:pPr>
      <w:r w:rsidRPr="00854875">
        <w:t xml:space="preserve">While </w:t>
      </w:r>
      <w:r w:rsidR="001D1998" w:rsidRPr="00854875">
        <w:t>we</w:t>
      </w:r>
      <w:r w:rsidRPr="00854875">
        <w:t xml:space="preserve"> found that LIME performed better in the medium- and longer-lived scenarios, Rudd and Thorson </w:t>
      </w:r>
      <w:r w:rsidRPr="00854875">
        <w:fldChar w:fldCharType="begin"/>
      </w:r>
      <w:r w:rsidR="00884BD1" w:rsidRPr="00854875">
        <w:instrText xml:space="preserve"> ADDIN ZOTERO_ITEM CSL_CITATION {"citationID":"GZ9SkPFh","properties":{"formattedCitation":"(Rudd and Thorson, 2018)","plainCitation":"(Rudd and Thorson, 2018)","dontUpdate":true,"noteIndex":0},"citationItems":[{"id":397,"uris":["http://zotero.org/users/4993581/items/AY3YRFFU"],"uri":["http://zotero.org/users/4993581/items/AY3YRFFU"],"itemData":{"id":397,"type":"article-journal","title":"Accounting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Pr="00854875">
        <w:fldChar w:fldCharType="separate"/>
      </w:r>
      <w:r w:rsidRPr="00854875">
        <w:t>(2018)</w:t>
      </w:r>
      <w:r w:rsidRPr="00854875">
        <w:fldChar w:fldCharType="end"/>
      </w:r>
      <w:r w:rsidRPr="00854875">
        <w:t xml:space="preserve"> found that LIME performed best in the short-lived scenario and worst in the longer-lived scenario. This could be the case because different operating models were used </w:t>
      </w:r>
      <w:r w:rsidRPr="00854875">
        <w:lastRenderedPageBreak/>
        <w:t>between the two studies.</w:t>
      </w:r>
      <w:r w:rsidR="001D1998" w:rsidRPr="00854875">
        <w:t xml:space="preserve"> As explained previously, LIME decreases in accuracy when either the stocks are severely overexploited or when analysing long-lived species with low SPR. Additionally out of the four scenarios, LIME is </w:t>
      </w:r>
      <w:r w:rsidR="005B3ABE" w:rsidRPr="00854875">
        <w:t>highly</w:t>
      </w:r>
      <w:r w:rsidR="001D1998" w:rsidRPr="00854875">
        <w:t xml:space="preserve"> biased and imprecise when estimating F/F</w:t>
      </w:r>
      <w:r w:rsidR="001D1998" w:rsidRPr="00854875">
        <w:rPr>
          <w:vertAlign w:val="subscript"/>
        </w:rPr>
        <w:t>MSY</w:t>
      </w:r>
      <w:r w:rsidR="005B3ABE" w:rsidRPr="00854875">
        <w:t>,</w:t>
      </w:r>
      <w:r w:rsidR="001D1998" w:rsidRPr="00854875">
        <w:rPr>
          <w:vertAlign w:val="subscript"/>
        </w:rPr>
        <w:t xml:space="preserve"> </w:t>
      </w:r>
      <w:r w:rsidR="001D1998" w:rsidRPr="00854875">
        <w:t>especially in the short-lived scenario</w:t>
      </w:r>
      <w:r w:rsidR="005B3ABE" w:rsidRPr="00854875">
        <w:t>. LIME also performs better when there are multiple years of length composition data or more time steps as LIME was designed to capture variability in fishing and recruitment through multiple time steps.</w:t>
      </w:r>
      <w:r w:rsidR="00E41C91" w:rsidRPr="00854875">
        <w:t xml:space="preserve"> In this study, we only violated the equilibrium assumption in one of the scenarios, and thus the performance of LIME was not fully explored. However, this study proves that LIME can still give relatively unbiased and precise answer in several scenarios.</w:t>
      </w:r>
    </w:p>
    <w:p w14:paraId="576E3664" w14:textId="715D1FBC" w:rsidR="00FF5909" w:rsidRPr="00854875" w:rsidRDefault="00FF5909" w:rsidP="00046FC5">
      <w:pPr>
        <w:spacing w:line="480" w:lineRule="auto"/>
        <w:ind w:firstLine="720"/>
        <w:jc w:val="both"/>
      </w:pPr>
      <w:r w:rsidRPr="00854875">
        <w:t>LBRA on average consistently underestimated SPR while it overestimated F/F</w:t>
      </w:r>
      <w:r w:rsidRPr="00854875">
        <w:rPr>
          <w:vertAlign w:val="subscript"/>
        </w:rPr>
        <w:t>MSY</w:t>
      </w:r>
      <w:r w:rsidRPr="00854875">
        <w:t xml:space="preserve">, and thus was the most biased and least precise method out of the four. </w:t>
      </w:r>
      <w:r w:rsidRPr="00854875">
        <w:rPr>
          <w:vertAlign w:val="subscript"/>
        </w:rPr>
        <w:t xml:space="preserve"> </w:t>
      </w:r>
      <w:r w:rsidRPr="00854875">
        <w:t>As the L</w:t>
      </w:r>
      <w:r w:rsidRPr="00854875">
        <w:rPr>
          <w:vertAlign w:val="subscript"/>
        </w:rPr>
        <w:t>max</w:t>
      </w:r>
      <w:r w:rsidRPr="00854875">
        <w:t xml:space="preserve"> could not be bigger than </w:t>
      </w:r>
      <w:r w:rsidRPr="00854875">
        <w:rPr>
          <w:i/>
        </w:rPr>
        <w:t>L</w:t>
      </w:r>
      <w:r w:rsidRPr="00854875">
        <w:rPr>
          <w:i/>
          <w:vertAlign w:val="subscript"/>
        </w:rPr>
        <w:t>∞</w:t>
      </w:r>
      <w:r w:rsidRPr="00854875">
        <w:t xml:space="preserve"> because the method uses a ‘truncated model’ of Ehrhardt and Ault</w:t>
      </w:r>
      <w:r w:rsidRPr="00854875">
        <w:rPr>
          <w:vertAlign w:val="subscript"/>
        </w:rPr>
        <w:t xml:space="preserve"> </w:t>
      </w:r>
      <w:r w:rsidRPr="00854875">
        <w:rPr>
          <w:vertAlign w:val="subscript"/>
        </w:rPr>
        <w:fldChar w:fldCharType="begin"/>
      </w:r>
      <w:r w:rsidR="00884BD1" w:rsidRPr="00854875">
        <w:rPr>
          <w:vertAlign w:val="subscript"/>
        </w:rPr>
        <w:instrText xml:space="preserve"> ADDIN ZOTERO_ITEM CSL_CITATION {"citationID":"jvfFUcft","properties":{"formattedCitation":"(Ehrhardt and Ault, 1992)","plainCitation":"(Ehrhardt and Ault, 1992)","dontUpdate":true,"noteIndex":0},"citationItems":[{"id":560,"uris":["http://zotero.org/users/4993581/items/9CL28AGG"],"uri":["http://zotero.org/users/4993581/items/9CL28AGG"],"itemData":{"id":560,"type":"article-journal","title":"Analysis of two length-based mortality models applied to bounded catch length frequencies","container-title":"Transactions of the American Fisheries Society","page":"115-122","volume":"121","issue":"1","DOI":"https://doi.org/10.1577/1548-8659(1992)121[0115:AOTLMM]2.3.CO;2","author":[{"family":"Ehrhardt","given":"N.M."},{"family":"Ault","given":"J.S."}],"issued":{"date-parts":[["1992"]]}}}],"schema":"https://github.com/citation-style-language/schema/raw/master/csl-citation.json"} </w:instrText>
      </w:r>
      <w:r w:rsidRPr="00854875">
        <w:rPr>
          <w:vertAlign w:val="subscript"/>
        </w:rPr>
        <w:fldChar w:fldCharType="separate"/>
      </w:r>
      <w:r w:rsidRPr="00854875">
        <w:t>(1992)</w:t>
      </w:r>
      <w:r w:rsidRPr="00854875">
        <w:rPr>
          <w:vertAlign w:val="subscript"/>
        </w:rPr>
        <w:fldChar w:fldCharType="end"/>
      </w:r>
      <w:r w:rsidRPr="00854875">
        <w:t xml:space="preserve">, some of the length classes were truncated, and truncations lead to overestimation of Z </w:t>
      </w:r>
      <w:r w:rsidRPr="00854875">
        <w:fldChar w:fldCharType="begin"/>
      </w:r>
      <w:r w:rsidRPr="00854875">
        <w:instrText xml:space="preserve"> ADDIN ZOTERO_ITEM CSL_CITATION {"citationID":"V7koJm7a","properties":{"formattedCitation":"(Then {\\i{}et al.}, 2015)","plainCitation":"(Then et al., 2015)","noteIndex":0},"citationItems":[{"id":465,"uris":["http://zotero.org/users/4993581/items/LGYSN8S7"],"uri":["http://zotero.org/users/4993581/items/LGYSN8S7"],"itemData":{"id":465,"type":"article-journal","title":"Evaluating the predictive performance of empirical estimators of natural mortality rate using information on over 200 fish species","container-title":"ICES Journal of Marine Science","page":"82-92","volume":"72","issue":"1","source":"Crossref","DOI":"10.1093/icesjms/fsu136","ISSN":"1054-3139, 1095-9289","language":"en","author":[{"family":"Then","given":"Amy Y"},{"family":"Hoenig","given":"John M"},{"family":"Hall","given":"Norman G"},{"family":"Hewitt","given":"David A"},{"literal":"Handling editor: Ernesto Jardim"}],"issued":{"date-parts":[["2015",1,1]]}}}],"schema":"https://github.com/citation-style-language/schema/raw/master/csl-citation.json"} </w:instrText>
      </w:r>
      <w:r w:rsidRPr="00854875">
        <w:fldChar w:fldCharType="separate"/>
      </w:r>
      <w:r w:rsidRPr="00854875">
        <w:t xml:space="preserve">(Then </w:t>
      </w:r>
      <w:r w:rsidRPr="00854875">
        <w:rPr>
          <w:i/>
          <w:iCs/>
        </w:rPr>
        <w:t>et al.</w:t>
      </w:r>
      <w:r w:rsidRPr="00854875">
        <w:t>, 2015)</w:t>
      </w:r>
      <w:r w:rsidRPr="00854875">
        <w:fldChar w:fldCharType="end"/>
      </w:r>
      <w:r w:rsidRPr="00854875">
        <w:t>, leading to underestimation of SPR and overestimation of F/F</w:t>
      </w:r>
      <w:r w:rsidRPr="00854875">
        <w:rPr>
          <w:vertAlign w:val="subscript"/>
        </w:rPr>
        <w:t>MSY</w:t>
      </w:r>
      <w:r w:rsidRPr="00854875">
        <w:t>. This was especially evident in the medium-lived and longer-lived scenarios (</w:t>
      </w:r>
      <w:r w:rsidRPr="00854875">
        <w:fldChar w:fldCharType="begin"/>
      </w:r>
      <w:r w:rsidRPr="00854875">
        <w:instrText xml:space="preserve"> REF _Ref2872294 \h  \* MERGEFORMAT </w:instrText>
      </w:r>
      <w:r w:rsidRPr="00854875">
        <w:fldChar w:fldCharType="separate"/>
      </w:r>
      <w:r w:rsidRPr="00854875">
        <w:t xml:space="preserve">Figures </w:t>
      </w:r>
      <w:r w:rsidRPr="00854875">
        <w:rPr>
          <w:noProof/>
        </w:rPr>
        <w:t>3</w:t>
      </w:r>
      <w:r w:rsidRPr="00854875">
        <w:fldChar w:fldCharType="end"/>
      </w:r>
      <w:r w:rsidRPr="00854875">
        <w:t xml:space="preserve"> and </w:t>
      </w:r>
      <w:r w:rsidRPr="00854875">
        <w:fldChar w:fldCharType="begin"/>
      </w:r>
      <w:r w:rsidRPr="00854875">
        <w:instrText xml:space="preserve"> REF _Ref2872299 \h  \* MERGEFORMAT </w:instrText>
      </w:r>
      <w:r w:rsidRPr="00854875">
        <w:fldChar w:fldCharType="separate"/>
      </w:r>
      <w:r w:rsidRPr="00854875">
        <w:rPr>
          <w:noProof/>
        </w:rPr>
        <w:t>4</w:t>
      </w:r>
      <w:r w:rsidRPr="00854875">
        <w:fldChar w:fldCharType="end"/>
      </w:r>
      <w:r w:rsidRPr="00854875">
        <w:t>)</w:t>
      </w:r>
      <w:r w:rsidR="00046FC5" w:rsidRPr="00854875">
        <w:t xml:space="preserve"> where more length classes were cut off (</w:t>
      </w:r>
      <w:r w:rsidR="00046FC5" w:rsidRPr="00854875">
        <w:fldChar w:fldCharType="begin"/>
      </w:r>
      <w:r w:rsidR="00046FC5" w:rsidRPr="00854875">
        <w:instrText xml:space="preserve"> REF _Ref2855394 \h  \* MERGEFORMAT </w:instrText>
      </w:r>
      <w:r w:rsidR="00046FC5" w:rsidRPr="00854875">
        <w:fldChar w:fldCharType="separate"/>
      </w:r>
      <w:r w:rsidR="00046FC5" w:rsidRPr="00854875">
        <w:t xml:space="preserve">Figure </w:t>
      </w:r>
      <w:r w:rsidR="00046FC5" w:rsidRPr="00854875">
        <w:rPr>
          <w:noProof/>
        </w:rPr>
        <w:t>1</w:t>
      </w:r>
      <w:r w:rsidR="00046FC5" w:rsidRPr="00854875">
        <w:fldChar w:fldCharType="end"/>
      </w:r>
      <w:r w:rsidR="00046FC5" w:rsidRPr="00854875">
        <w:t>)</w:t>
      </w:r>
      <w:r w:rsidR="00D70ECF" w:rsidRPr="00854875">
        <w:t>.</w:t>
      </w:r>
      <w:r w:rsidR="00E41C91" w:rsidRPr="00854875">
        <w:t xml:space="preserve"> It should be noted however that despite its overall performance, LBRA can </w:t>
      </w:r>
      <w:r w:rsidR="005A2DD2" w:rsidRPr="00854875">
        <w:t>give better estimates</w:t>
      </w:r>
      <w:r w:rsidR="00E41C91" w:rsidRPr="00854875">
        <w:t xml:space="preserve"> with short-lived species</w:t>
      </w:r>
      <w:r w:rsidR="00A019FD" w:rsidRPr="00854875">
        <w:t>,</w:t>
      </w:r>
      <w:r w:rsidR="00E41C91" w:rsidRPr="00854875">
        <w:t xml:space="preserve"> almost matching in performance with TB even in estimating the absolute relative points.</w:t>
      </w:r>
      <w:r w:rsidR="005A2DD2" w:rsidRPr="00854875">
        <w:t xml:space="preserve"> </w:t>
      </w:r>
      <w:r w:rsidR="00A019FD" w:rsidRPr="00854875">
        <w:t>Although assessments with short-lived species are still more difficult</w:t>
      </w:r>
      <w:r w:rsidR="008355D8" w:rsidRPr="00854875">
        <w:t xml:space="preserve"> in all length-based methods</w:t>
      </w:r>
      <w:r w:rsidR="003A656B" w:rsidRPr="00854875">
        <w:t xml:space="preserve"> in this study</w:t>
      </w:r>
      <w:r w:rsidR="00A019FD" w:rsidRPr="00854875">
        <w:t xml:space="preserve">, TB and LBRA could be used to give more accurate estimates. </w:t>
      </w:r>
    </w:p>
    <w:p w14:paraId="2EF8367D" w14:textId="3E9F0122" w:rsidR="00B615EA" w:rsidRPr="00854875" w:rsidRDefault="00B615EA" w:rsidP="00B615EA">
      <w:pPr>
        <w:spacing w:line="480" w:lineRule="auto"/>
        <w:ind w:firstLine="720"/>
        <w:jc w:val="both"/>
      </w:pPr>
      <w:r w:rsidRPr="00854875">
        <w:t xml:space="preserve">In similar studies, the operating models used are identical to the assessment models, and assume all dynamic processes are fully understood. Therefore, using an alternative structured operating model can help avoid this problem and identify misleading assumptions that may be implicit in the design of an assessment model </w:t>
      </w:r>
      <w:r w:rsidRPr="00854875">
        <w:fldChar w:fldCharType="begin"/>
      </w:r>
      <w:r w:rsidRPr="00854875">
        <w:instrText xml:space="preserve"> ADDIN ZOTERO_ITEM CSL_CITATION {"citationID":"KTCJmRoD","properties":{"formattedCitation":"(Cao {\\i{}et al.}, 2016)","plainCitation":"(Cao et al., 2016)","noteIndex":0},"citationItems":[{"id":488,"uris":["http://zotero.org/users/4993581/items/KUK8FMYT"],"uri":["http://zotero.org/users/4993581/items/KUK8FMYT"],"itemData":{"id":488,"type":"article-journal","title":"An individual-based probabilistic model for simulating fisheries population dynamics","container-title":"Aquaculture and Fisheries","page":"34-40","volume":"1","source":"Crossref","abstract":"The purpose of stock assessment is to support managers to provide intelligent decisions regarding removal from ﬁsh populations. Errors in assessment models may have devastating impacts on the population ﬁtness and negative impacts on the economy of the resource users. Thus, accuracte estimations of population size, growth rates are critical for success. Evaluating and testing the behavior and performance of stock assessment models and assessing the consequences of model mis-speciﬁcation and the impact of management strategies requires an operating model that accurately describe the dynamics of the target species, and can resolve spatial and seasonal changes. In addition, the most thorough evaluations of assessment models use an operating model that takes a different form than the assessment model. This paper presents an individual-based probabilistic model used to simulate the complex dynamics of populations and their associated ﬁsheries. Various components of population dynamics are expressed as random Bernoulli trials in the model and detailed life and ﬁshery histories of each individual are tracked over their life span. The simulation model is designed to be ﬂexible so it can be used for different species and ﬁsheries. It can simulate mixing among multiple stocks and link stock-recruit relationships to environmental factors. Furthermore, the model allows for ﬂexibility in sub-models (e.g., growth and recruitment) and model assumptions (e.g., age- or size-dependent selectivity). This model enables the user to conduct various simulation studies, including testing the performance of assessment models under different assumptions, assessing the impacts of model mis-speciﬁcation and evaluating management strategies.","DOI":"10.1016/j.aaf.2016.10.001","ISSN":"2468550X","language":"en","author":[{"family":"Cao","given":"Jie"},{"family":"Guan","given":"Wenjiang"},{"family":"Truesdell","given":"Samuel"},{"family":"Chen","given":"Yong"},{"family":"Tian","given":"Siquan"}],"issued":{"date-parts":[["2016",12]]}}}],"schema":"https://github.com/citation-style-language/schema/raw/master/csl-citation.json"} </w:instrText>
      </w:r>
      <w:r w:rsidRPr="00854875">
        <w:fldChar w:fldCharType="separate"/>
      </w:r>
      <w:r w:rsidRPr="00854875">
        <w:t xml:space="preserve">(Cao </w:t>
      </w:r>
      <w:r w:rsidRPr="00854875">
        <w:rPr>
          <w:i/>
          <w:iCs/>
        </w:rPr>
        <w:t>et al.</w:t>
      </w:r>
      <w:r w:rsidRPr="00854875">
        <w:t>, 2016)</w:t>
      </w:r>
      <w:r w:rsidRPr="00854875">
        <w:fldChar w:fldCharType="end"/>
      </w:r>
      <w:r w:rsidRPr="00854875">
        <w:t xml:space="preserve">. </w:t>
      </w:r>
      <w:r w:rsidR="0035159E" w:rsidRPr="00854875">
        <w:t xml:space="preserve">Additionally, population-based </w:t>
      </w:r>
      <w:r w:rsidR="0035159E" w:rsidRPr="00854875">
        <w:lastRenderedPageBreak/>
        <w:t xml:space="preserve">methods (age- or length) make assumptions regarding length error at age to create length distribution within each age class </w:t>
      </w:r>
      <w:r w:rsidR="0035159E" w:rsidRPr="00854875">
        <w:fldChar w:fldCharType="begin"/>
      </w:r>
      <w:r w:rsidR="0035159E" w:rsidRPr="00854875">
        <w:instrText xml:space="preserve"> ADDIN ZOTERO_ITEM CSL_CITATION {"citationID":"BklByVny","properties":{"formattedCitation":"(Cao {\\i{}et al.}, 2016)","plainCitation":"(Cao et al., 2016)","noteIndex":0},"citationItems":[{"id":488,"uris":["http://zotero.org/users/4993581/items/KUK8FMYT"],"uri":["http://zotero.org/users/4993581/items/KUK8FMYT"],"itemData":{"id":488,"type":"article-journal","title":"An individual-based probabilistic model for simulating fisheries population dynamics","container-title":"Aquaculture and Fisheries","page":"34-40","volume":"1","source":"Crossref","abstract":"The purpose of stock assessment is to support managers to provide intelligent decisions regarding removal from ﬁsh populations. Errors in assessment models may have devastating impacts on the population ﬁtness and negative impacts on the economy of the resource users. Thus, accuracte estimations of population size, growth rates are critical for success. Evaluating and testing the behavior and performance of stock assessment models and assessing the consequences of model mis-speciﬁcation and the impact of management strategies requires an operating model that accurately describe the dynamics of the target species, and can resolve spatial and seasonal changes. In addition, the most thorough evaluations of assessment models use an operating model that takes a different form than the assessment model. This paper presents an individual-based probabilistic model used to simulate the complex dynamics of populations and their associated ﬁsheries. Various components of population dynamics are expressed as random Bernoulli trials in the model and detailed life and ﬁshery histories of each individual are tracked over their life span. The simulation model is designed to be ﬂexible so it can be used for different species and ﬁsheries. It can simulate mixing among multiple stocks and link stock-recruit relationships to environmental factors. Furthermore, the model allows for ﬂexibility in sub-models (e.g., growth and recruitment) and model assumptions (e.g., age- or size-dependent selectivity). This model enables the user to conduct various simulation studies, including testing the performance of assessment models under different assumptions, assessing the impacts of model mis-speciﬁcation and evaluating management strategies.","DOI":"10.1016/j.aaf.2016.10.001","ISSN":"2468550X","language":"en","author":[{"family":"Cao","given":"Jie"},{"family":"Guan","given":"Wenjiang"},{"family":"Truesdell","given":"Samuel"},{"family":"Chen","given":"Yong"},{"family":"Tian","given":"Siquan"}],"issued":{"date-parts":[["2016",12]]}}}],"schema":"https://github.com/citation-style-language/schema/raw/master/csl-citation.json"} </w:instrText>
      </w:r>
      <w:r w:rsidR="0035159E" w:rsidRPr="00854875">
        <w:fldChar w:fldCharType="separate"/>
      </w:r>
      <w:r w:rsidR="0035159E" w:rsidRPr="00854875">
        <w:t xml:space="preserve">(Cao </w:t>
      </w:r>
      <w:r w:rsidR="0035159E" w:rsidRPr="00854875">
        <w:rPr>
          <w:i/>
          <w:iCs/>
        </w:rPr>
        <w:t>et al.</w:t>
      </w:r>
      <w:r w:rsidR="0035159E" w:rsidRPr="00854875">
        <w:t>, 2016)</w:t>
      </w:r>
      <w:r w:rsidR="0035159E" w:rsidRPr="00854875">
        <w:fldChar w:fldCharType="end"/>
      </w:r>
      <w:r w:rsidR="0035159E" w:rsidRPr="00854875">
        <w:t xml:space="preserve">. </w:t>
      </w:r>
      <w:r w:rsidR="0016503C" w:rsidRPr="00854875">
        <w:t xml:space="preserve">This study has proven the merits of using an alternative </w:t>
      </w:r>
      <w:r w:rsidR="008206E0" w:rsidRPr="00854875">
        <w:t xml:space="preserve">operating model structure for simulation-estimation </w:t>
      </w:r>
      <w:r w:rsidR="00080004" w:rsidRPr="00854875">
        <w:t>analyses and</w:t>
      </w:r>
      <w:r w:rsidR="008206E0" w:rsidRPr="00854875">
        <w:t xml:space="preserve"> could be helpful for management strategy evaluations (MSE’s).</w:t>
      </w:r>
    </w:p>
    <w:p w14:paraId="429B7531" w14:textId="344303A8" w:rsidR="00BF3E4D" w:rsidRPr="00854875" w:rsidRDefault="00495E8D" w:rsidP="00BF3E4D">
      <w:pPr>
        <w:spacing w:line="480" w:lineRule="auto"/>
        <w:ind w:firstLine="720"/>
        <w:jc w:val="both"/>
      </w:pPr>
      <w:commentRangeStart w:id="10"/>
      <w:r w:rsidRPr="00854875">
        <w:t xml:space="preserve">It is commonly known that life history inputs have a significant impact on the performance of length-based methods </w:t>
      </w:r>
      <w:r w:rsidRPr="00854875">
        <w:fldChar w:fldCharType="begin"/>
      </w:r>
      <w:r w:rsidR="00652F67" w:rsidRPr="00854875">
        <w:instrText xml:space="preserve"> ADDIN ZOTERO_ITEM CSL_CITATION {"citationID":"7PvCfqLn","properties":{"formattedCitation":"(Hordyk {\\i{}et al.}, 2015b; Kokkalis {\\i{}et al.}, 2016; Taylor and Mildenberger, 2017; Rudd and Thorson, 2018; Pons {\\i{}et al.}, 2019)","plainCitation":"(Hordyk et al., 2015b; Kokkalis et al., 2016; Taylor and Mildenberger, 2017; Rudd and Thorson, 2018; Pons et al., 2019)","noteIndex":0},"citationItems":[{"id":433,"uris":["http://zotero.org/users/4993581/items/39KT3S9Z"],"uri":["http://zotero.org/users/4993581/items/39KT3S9Z"],"itemData":{"id":433,"type":"article-journal","title":"A novel length-based empirical estimation method of spawning potential ratio (SPR), and tests of its performance, for small-scale, data-poor fisheries","container-title":"ICES Journal of Marine Science","page":"217-231","volume":"72","issue":"1","source":"Crossref","DOI":"10.1093/icesjms/fsu004","ISSN":"1054-3139, 1095-9289","language":"en","author":[{"family":"Hordyk","given":"A."},{"family":"Ono","given":"K."},{"family":"Valencia","given":"S."},{"family":"Loneragan","given":"N."},{"family":"Prince","given":"J."}],"issued":{"date-parts":[["2015",1,1]]}}},{"id":641,"uris":["http://zotero.org/users/4993581/items/IN34UQZM"],"uri":["http://zotero.org/users/4993581/items/IN34UQZM"],"itemData":{"id":641,"type":"article-journal","title":"Estimating uncertainty of data limited stock assessments","container-title":"ICES Journal of Marine Science: Journal du Conseil","page":"fsw145","source":"Crossref","DOI":"10.1093/icesjms/fsw145","ISSN":"1054-3139, 1095-9289","language":"en","author":[{"family":"Kokkalis","given":"Alexandros"},{"family":"Eikeset","given":"Anne Maria"},{"family":"Thygesen","given":"Uffe H."},{"family":"Steingrund","given":"Petur"},{"family":"Andersen","given":"Ken H."}],"issued":{"date-parts":[["2016",8,22]]}}},{"id":394,"uris":["http://zotero.org/users/4993581/items/C7AF4ZNG"],"uri":["http://zotero.org/users/4993581/items/C7AF4ZNG"],"itemData":{"id":394,"type":"article-journal","title":"Extending electronic length frequency analysis in R","container-title":"Fisheries Management and Ecology","page":"330-338","volume":"24","issue":"4","source":"Crossref","abstract":"Electronic length frequency analysis (ELEFAN) is a system of stock assessment methods using length-­frequency (LFQ) data. One step is the estimation of growth from the progression of LFQ modes through time using the von Bertalanffy growth function (VBGF). The option to fit a seasonally oscillating VBGF (soVBGF) requires a more intensive search due to two additional parameters. This work describes the implementation of two optimisation approaches (“simulated annealing” and “genetic algorithm”) for growth function fitting using the open-­source software “R.” Using a generated LFQ data set with known values, the accuracy of the soVBGF parameter estimation was evaluated. The results indicate that both optimisation approaches are capable of finding high scoring solutions, yet settings regarding the initial restructuring process for LFQ bin scoring (i.e. “moving avera</w:instrText>
      </w:r>
      <w:r w:rsidR="00652F67" w:rsidRPr="00854875">
        <w:rPr>
          <w:rFonts w:hint="eastAsia"/>
        </w:rPr>
        <w:instrText>ge,</w:instrText>
      </w:r>
      <w:r w:rsidR="00652F67" w:rsidRPr="00854875">
        <w:rPr>
          <w:rFonts w:hint="eastAsia"/>
        </w:rPr>
        <w:instrText>”</w:instrText>
      </w:r>
      <w:r w:rsidR="00652F67" w:rsidRPr="00854875">
        <w:rPr>
          <w:rFonts w:hint="eastAsia"/>
        </w:rPr>
        <w:instrText>) and the fixing of the asymptotic length parameter (L</w:instrText>
      </w:r>
      <w:r w:rsidR="00652F67" w:rsidRPr="00854875">
        <w:rPr>
          <w:rFonts w:hint="eastAsia"/>
        </w:rPr>
        <w:instrText>∞</w:instrText>
      </w:r>
      <w:r w:rsidR="00652F67" w:rsidRPr="00854875">
        <w:rPr>
          <w:rFonts w:hint="eastAsia"/>
        </w:rPr>
        <w:instrText>) are found to have significant effects on parameter estimation error. An outlook provides context as to the significance of the R-</w:instrText>
      </w:r>
      <w:r w:rsidR="00652F67" w:rsidRPr="00854875">
        <w:rPr>
          <w:rFonts w:hint="eastAsia"/>
        </w:rPr>
        <w:instrText>­</w:instrText>
      </w:r>
      <w:r w:rsidR="00652F67" w:rsidRPr="00854875">
        <w:rPr>
          <w:rFonts w:hint="eastAsia"/>
        </w:rPr>
        <w:instrText>based implementation for further testing and development, as wel</w:instrText>
      </w:r>
      <w:r w:rsidR="00652F67" w:rsidRPr="00854875">
        <w:instrText xml:space="preserve">l as the general relevance of the method for data-­ limited stock assessment.","DOI":"10.1111/fme.12232","ISSN":"0969997X","language":"en","author":[{"family":"Taylor","given":"M. H."},{"family":"Mildenberger","given":"T. K."}],"issued":{"date-parts":[["2017",8]]}}},{"id":397,"uris":["http://zotero.org/users/4993581/items/AY3YRFFU"],"uri":["http://zotero.org/users/4993581/items/AY3YRFFU"],"itemData":{"id":397,"type":"article-journal","title":"Accounting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T."}],"issued":{"date-parts":[["2018",7]]}}},{"id":630,"uris":["http://zotero.org/users/4993581/items/NI2IFCF4"],"uri":["http://zotero.org/users/4993581/items/NI2IFCF4"],"itemData":{"id":630,"type":"article-journal","title":"Performance of length-based data-limited methods in a multifleet context: application to small tunas, mackerels, and bonitos in the Atlantic Ocean","container-title":"ICES Journal of Marine Science","source":"Crossref","URL":"https://academic.oup.com/icesjms/advance-article/doi/10.1093/icesjms/fsz004/5307953","DOI":"10.1093/icesjms/fsz004","ISSN":"1054-3139, 1095-9289","shortTitle":"Performance of length-based data-limited methods in a multifleet context","language":"en","author":[{"family":"Pons","given":"Maite"},{"family":"Kell","given":"Laurence"},{"family":"Rudd","given":"Merrill B"},{"family":"Cope","given":"Jason M"},{"family":"Lucena Frédou","given":"Flávia"},{"literal":"Handling editor: Emory Anderson"}],"issued":{"date-parts":[["2019",2,6]]},"accessed":{"date-parts":[["2019",3,7]]}}}],"schema":"https://github.com/citation-style-language/schema/raw/master/csl-citation.json"} </w:instrText>
      </w:r>
      <w:r w:rsidRPr="00854875">
        <w:fldChar w:fldCharType="separate"/>
      </w:r>
      <w:r w:rsidR="00652F67" w:rsidRPr="00854875">
        <w:t xml:space="preserve">(Hordyk </w:t>
      </w:r>
      <w:r w:rsidR="00652F67" w:rsidRPr="00854875">
        <w:rPr>
          <w:i/>
          <w:iCs/>
        </w:rPr>
        <w:t>et al.</w:t>
      </w:r>
      <w:r w:rsidR="00652F67" w:rsidRPr="00854875">
        <w:t xml:space="preserve">, 2015b; Kokkalis </w:t>
      </w:r>
      <w:r w:rsidR="00652F67" w:rsidRPr="00854875">
        <w:rPr>
          <w:i/>
          <w:iCs/>
        </w:rPr>
        <w:t>et al.</w:t>
      </w:r>
      <w:r w:rsidR="00652F67" w:rsidRPr="00854875">
        <w:t xml:space="preserve">, 2016; Taylor and Mildenberger, 2017; Rudd and Thorson, 2018; Pons </w:t>
      </w:r>
      <w:r w:rsidR="00652F67" w:rsidRPr="00854875">
        <w:rPr>
          <w:i/>
          <w:iCs/>
        </w:rPr>
        <w:t>et al.</w:t>
      </w:r>
      <w:r w:rsidR="00652F67" w:rsidRPr="00854875">
        <w:t>, 2019)</w:t>
      </w:r>
      <w:r w:rsidRPr="00854875">
        <w:fldChar w:fldCharType="end"/>
      </w:r>
      <w:r w:rsidRPr="00854875">
        <w:t>, however this was not addressed in this study as the objective was to focus on the sensitivities of the methods themselves</w:t>
      </w:r>
      <w:r w:rsidR="002B13F7" w:rsidRPr="00854875">
        <w:t>,</w:t>
      </w:r>
      <w:r w:rsidRPr="00854875">
        <w:t xml:space="preserve"> ignoring issues associated with wrong inputs</w:t>
      </w:r>
      <w:r w:rsidR="002B13F7" w:rsidRPr="00854875">
        <w:t xml:space="preserve">. Few suggestions have been made to improve estimation of life history parameters, such as using local literature, a database (i.e. FishLife; </w:t>
      </w:r>
      <w:r w:rsidR="002B13F7" w:rsidRPr="00854875">
        <w:fldChar w:fldCharType="begin"/>
      </w:r>
      <w:r w:rsidR="00884BD1" w:rsidRPr="00854875">
        <w:instrText xml:space="preserve"> ADDIN ZOTERO_ITEM CSL_CITATION {"citationID":"Oj30ZzEw","properties":{"formattedCitation":"(Thorson {\\i{}et al.}, 2017)","plainCitation":"(Thorson et al., 2017)","dontUpdate":true,"noteIndex":0},"citationItems":[{"id":393,"uris":["http://zotero.org/users/4993581/items/L9A7RVRT"],"uri":["http://zotero.org/users/4993581/items/L9A7RVRT"],"itemData":{"id":393,"type":"article-journal","title":"Predicting life history parameters for all fishes worldwide","container-title":"Ecological Applications","page":"2262-2276","volume":"27","issue":"8","source":"Crossref","abstract":"Scientists and resource managers need to know life history parameters (e.g., average mortality rate, individual growth rate, maximum length or mass, and timing of maturity) to understand and respond to risks to natural populations and ecosystems. For over 100 years, scientists have identified “life history invariants” (LHI) representing pairs of parameters whose ratio is theorized to be constant across species. LHI then promise to allow prediction of many parameters from field measurements of a few important traits. Using LHI in this way, however, neglects any residual patterns in parameters when making predictions. We therefore apply a multivariate model for eight variables (seven parameters and temperature) in over 32,000 fishes, and include taxonomic structure for residuals (with levels for class, order, family, genus, and species). We illustrate that this approach predicts variables probabilistically for taxa with many or few data. We then use this model to resolve three questions regarding life history parameters in fishes. Specifically we show that (1) on average there is a 1.24% decrease in the Brody growth coefficient for every 1% increase in maximum size; (2) the ratio of natural mortality rate and growth coefficient is not an LHI but instead varies systematically based on the timing of maturation, where movement along this life history axis is predictably correlated with species taxonomy; and (3) three variables must be known per species to precisely predict remaining life history variables. We distribute our predictive model as an R package, FishLife, to allow future life history predictions for fishes to be conditioned on taxonomy and life history data for fishes worldwide. This package also contains predictions (and predictive intervals) for mortality, maturity, size, and growth parameters for all described fishes.","DOI":"10.1002/eap.1606","ISSN":"10510761","language":"en","author":[{"family":"Thorson","given":"James T."},{"family":"Munch","given":"Stephan B."},{"family":"Cope","given":"Jason M."},{"family":"Gao","given":"Jin"}],"issued":{"date-parts":[["2017",12]]}}}],"schema":"https://github.com/citation-style-language/schema/raw/master/csl-citation.json"} </w:instrText>
      </w:r>
      <w:r w:rsidR="002B13F7" w:rsidRPr="00854875">
        <w:fldChar w:fldCharType="separate"/>
      </w:r>
      <w:r w:rsidR="002B13F7" w:rsidRPr="00854875">
        <w:t xml:space="preserve">Thorson </w:t>
      </w:r>
      <w:r w:rsidR="002B13F7" w:rsidRPr="00854875">
        <w:rPr>
          <w:i/>
          <w:iCs/>
        </w:rPr>
        <w:t>et al.</w:t>
      </w:r>
      <w:r w:rsidR="002B13F7" w:rsidRPr="00854875">
        <w:t>, 2017)</w:t>
      </w:r>
      <w:r w:rsidR="002B13F7" w:rsidRPr="00854875">
        <w:fldChar w:fldCharType="end"/>
      </w:r>
      <w:r w:rsidR="002B13F7" w:rsidRPr="00854875">
        <w:t xml:space="preserve"> or a methodology that utilizes the data (ELEFAN; </w:t>
      </w:r>
      <w:r w:rsidR="002B13F7" w:rsidRPr="00854875">
        <w:fldChar w:fldCharType="begin"/>
      </w:r>
      <w:r w:rsidR="00884BD1" w:rsidRPr="00854875">
        <w:instrText xml:space="preserve"> ADDIN ZOTERO_ITEM CSL_CITATION {"citationID":"lO7NzmCC","properties":{"formattedCitation":"(Pauly and Morgan, 1987; Taylor and Mildenberger, 2017)","plainCitation":"(Pauly and Morgan, 1987; Taylor and Mildenberger, 2017)","dontUpdate":true,"noteIndex":0},"citationItems":[{"id":415,"uris":["http://zotero.org/users/4993581/items/EXBV434W"],"uri":["http://zotero.org/users/4993581/items/EXBV434W"],"itemData":{"id":415,"type":"book","title":"Length-based methods in fisheries research","collection-title":"ICLARM contribution","collection-number":"no. 325","publisher":"International Center for Living Aquatic Resources Management ; Kuwait Institute for Scientific Research","publisher-place":"Makati, Metro Manila, Philippines : Safat, Kuwait","number-of-pages":"468","source":"Library of Congress ISBN","event-place":"Makati, Metro Manila, Philippines : Safat, Kuwait","ISBN":"978-971-10-2228-0","call-number":"SH332 .I59 1985","editor":[{"family":"Pauly","given":"D."},{"family":"Morgan","given":"G. R."}],"issued":{"date-parts":[["1987"]]}}},{"id":394,"uris":["http://zotero.org/users/4993581/items/C7AF4ZNG"],"uri":["http://zotero.org/users/4993581/items/C7AF4ZNG"],"itemData":{"id":394,"type":"article-journal","title":"Extending electronic length frequency analysis in R","container-title":"Fisheries Management and Ecology","page":"330-338","volume":"24","issue":"4","source":"Crossref","abstract":"Electronic length frequency analysis (ELEFAN) is a system of stock assessment methods using length-­frequency (LFQ) data. One step is the estimation of growth from the progression of LFQ modes through time using the von Bertalanffy growth function (VBGF). The option to fit a seasonally oscillating VBGF (soVBGF) requires a more intensive search due to two additional parameters. This work describes the implementation of two optimisation approaches (“simulated annealing” and “genetic algorithm”) for growth function fitting using the open-­source software “R.” Using a generated LFQ data set with known values, the accuracy of the soVBGF parameter estimation was evaluated. The results indicate that both optimisation approaches are capable of finding high scoring solutions, yet settings regarding the initial restructuring process for LFQ bin scoring (i.e. “moving average,”) and the </w:instrText>
      </w:r>
      <w:r w:rsidR="00884BD1" w:rsidRPr="00854875">
        <w:rPr>
          <w:rFonts w:hint="eastAsia"/>
        </w:rPr>
        <w:instrText>fixing of the asymptotic length parameter (L</w:instrText>
      </w:r>
      <w:r w:rsidR="00884BD1" w:rsidRPr="00854875">
        <w:rPr>
          <w:rFonts w:hint="eastAsia"/>
        </w:rPr>
        <w:instrText>∞</w:instrText>
      </w:r>
      <w:r w:rsidR="00884BD1" w:rsidRPr="00854875">
        <w:rPr>
          <w:rFonts w:hint="eastAsia"/>
        </w:rPr>
        <w:instrText>) are found to have significant effects on parameter estimation error. An outlook provides context as to the significance of the R-</w:instrText>
      </w:r>
      <w:r w:rsidR="00884BD1" w:rsidRPr="00854875">
        <w:rPr>
          <w:rFonts w:hint="eastAsia"/>
        </w:rPr>
        <w:instrText>­</w:instrText>
      </w:r>
      <w:r w:rsidR="00884BD1" w:rsidRPr="00854875">
        <w:rPr>
          <w:rFonts w:hint="eastAsia"/>
        </w:rPr>
        <w:instrText>based implementation for further testing and development, as well as the gener</w:instrText>
      </w:r>
      <w:r w:rsidR="00884BD1" w:rsidRPr="00854875">
        <w:instrText xml:space="preserve">al relevance of the method for data-­ limited stock assessment.","DOI":"10.1111/fme.12232","ISSN":"0969997X","language":"en","author":[{"family":"Taylor","given":"M. H."},{"family":"Mildenberger","given":"T. K."}],"issued":{"date-parts":[["2017",8]]}}}],"schema":"https://github.com/citation-style-language/schema/raw/master/csl-citation.json"} </w:instrText>
      </w:r>
      <w:r w:rsidR="002B13F7" w:rsidRPr="00854875">
        <w:fldChar w:fldCharType="separate"/>
      </w:r>
      <w:r w:rsidR="002B13F7" w:rsidRPr="00854875">
        <w:t>Pauly and Morgan, 1987; Taylor and Mildenberger, 2017)</w:t>
      </w:r>
      <w:r w:rsidR="002B13F7" w:rsidRPr="00854875">
        <w:fldChar w:fldCharType="end"/>
      </w:r>
      <w:r w:rsidR="00544282" w:rsidRPr="00854875">
        <w:t xml:space="preserve">. </w:t>
      </w:r>
      <w:r w:rsidR="00BF3E4D" w:rsidRPr="00854875">
        <w:t xml:space="preserve">However, issues have been addressed with each of these suggestions and therefore either a Bayesian approach or an ensemble model </w:t>
      </w:r>
      <w:r w:rsidR="00BF3E4D" w:rsidRPr="00854875">
        <w:fldChar w:fldCharType="begin"/>
      </w:r>
      <w:r w:rsidR="00BF3E4D" w:rsidRPr="00854875">
        <w:instrText xml:space="preserve"> ADDIN ZOTERO_ITEM CSL_CITATION {"citationID":"VvnhH3Ps","properties":{"formattedCitation":"(Anderson {\\i{}et al.}, 2017; Rudd {\\i{}et al.}, 2019)","plainCitation":"(Anderson et al., 2017; Rudd et al., 2019)","noteIndex":0},"citationItems":[{"id":626,"uris":["http://zotero.org/users/4993581/items/8TIB7SIC"],"uri":["http://zotero.org/users/4993581/items/8TIB7SIC"],"itemData":{"id":626,"type":"article-journal","title":"Improving estimates of population status and trend with superensemble models","container-title":"Fish and Fisheries","page":"732-741","volume":"18","issue":"4","source":"Crossref","DOI":"10.1111/faf.12200","ISSN":"14672960","language":"en","author":[{"family":"Anderson","given":"Sean C"},{"family":"Cooper","given":"Andrew B"},{"family":"Jensen","given":"Olaf P"},{"family":"Minto","given":"Cóilín"},{"family":"Thorson","given":"James T"},{"family":"Walsh","given":"Jessica C"},{"family":"Afflerbach","given":"Jamie"},{"family":"Dickey-Collas","given":"Mark"},{"family":"Kleisner","given":"Kristin M"},{"family":"Longo","given":"Catherine"},{"family":"Osio","given":"Giacomo Chato"},{"family":"Ovando","given":"Daniel"},{"family":"Mosqueira","given":"Iago"},{"family":"Rosenberg","given":"Andrew A"},{"family":"Selig","given":"Elizabeth R"}],"issued":{"date-parts":[["2017",7]]}}},{"id":638,"uris":["http://zotero.org/users/4993581/items/3JU8QRWB"],"uri":["http://zotero.org/users/4993581/items/3JU8QRWB"],"itemData":{"id":638,"type":"article-journal","title":"Ensemble models for data-poor assessment: accounting for uncertainty in life-history information","container-title":"ICES Journal of Marine Science","source":"Crossref","URL":"https://academic.oup.com/icesjms/advance-article/doi/10.1093/icesjms/fsz012/5315645","DOI":"10.1093/icesjms/fsz012","ISSN":"1054-3139, 1095-9289","shortTitle":"Ensemble models for data-poor assessment","language":"en","author":[{"family":"Rudd","given":"Merrill B"},{"family":"Thorson","given":"James T"},{"family":"Sagarese","given":"Skyler R"},{"literal":"Handling editor: Anna Kuparinen"}],"issued":{"date-parts":[["2019",2,11]]},"accessed":{"date-parts":[["2019",3,8]]}}}],"schema":"https://github.com/citation-style-language/schema/raw/master/csl-citation.json"} </w:instrText>
      </w:r>
      <w:r w:rsidR="00BF3E4D" w:rsidRPr="00854875">
        <w:fldChar w:fldCharType="separate"/>
      </w:r>
      <w:r w:rsidR="00BF3E4D" w:rsidRPr="00854875">
        <w:t xml:space="preserve">(Anderson </w:t>
      </w:r>
      <w:r w:rsidR="00BF3E4D" w:rsidRPr="00854875">
        <w:rPr>
          <w:i/>
          <w:iCs/>
        </w:rPr>
        <w:t>et al.</w:t>
      </w:r>
      <w:r w:rsidR="00BF3E4D" w:rsidRPr="00854875">
        <w:t xml:space="preserve">, 2017; Rudd </w:t>
      </w:r>
      <w:r w:rsidR="00BF3E4D" w:rsidRPr="00854875">
        <w:rPr>
          <w:i/>
          <w:iCs/>
        </w:rPr>
        <w:t>et al.</w:t>
      </w:r>
      <w:r w:rsidR="00BF3E4D" w:rsidRPr="00854875">
        <w:t>, 2019)</w:t>
      </w:r>
      <w:r w:rsidR="00BF3E4D" w:rsidRPr="00854875">
        <w:fldChar w:fldCharType="end"/>
      </w:r>
      <w:r w:rsidR="00BF3E4D" w:rsidRPr="00854875">
        <w:t xml:space="preserve"> would be worth investigating to improve these growth and mortality estimates and combine these approaches. Additionally, </w:t>
      </w:r>
      <w:r w:rsidR="00C23350" w:rsidRPr="00854875">
        <w:t>an</w:t>
      </w:r>
      <w:r w:rsidR="00BF3E4D" w:rsidRPr="00854875">
        <w:t xml:space="preserve"> </w:t>
      </w:r>
      <w:r w:rsidR="00E46901" w:rsidRPr="00854875">
        <w:t>MSE</w:t>
      </w:r>
      <w:r w:rsidR="00BF3E4D" w:rsidRPr="00854875">
        <w:t xml:space="preserve"> could be conducted to determine how one strategy of collecting growth and mortality information or a combination of strategies would affect stock assessments in the long run.</w:t>
      </w:r>
    </w:p>
    <w:p w14:paraId="24EF679C" w14:textId="40B9EFBC" w:rsidR="002755EA" w:rsidRPr="00854875" w:rsidRDefault="00011877" w:rsidP="00011877">
      <w:pPr>
        <w:spacing w:line="480" w:lineRule="auto"/>
        <w:ind w:firstLine="720"/>
        <w:jc w:val="both"/>
      </w:pPr>
      <w:r w:rsidRPr="00854875">
        <w:t xml:space="preserve">One of the main assumptions of length-based methods is that recruitment is constant, however it is evident that this assumption is violated in many fisheries as the stock-recruit relationship is one of the most common uncertain population dynamics processes </w:t>
      </w:r>
      <w:r w:rsidRPr="00854875">
        <w:fldChar w:fldCharType="begin"/>
      </w:r>
      <w:r w:rsidRPr="00854875">
        <w:instrText xml:space="preserve"> ADDIN ZOTERO_ITEM CSL_CITATION {"citationID":"s2akhk3q","properties":{"formattedCitation":"(Maunder, 2012)","plainCitation":"(Maunder, 2012)","noteIndex":0},"citationItems":[{"id":639,"uris":["http://zotero.org/users/4993581/items/XS7HDTTV"],"uri":["http://zotero.org/users/4993581/items/XS7HDTTV"],"itemData":{"id":639,"type":"article-journal","title":"Evaluating the stock–recruitment relationship and management reference points: Application to summer flounder (Paralichthys dentatus) in the U.S. mid-Atlantic","container-title":"Fisheries Research","page":"20-26","volume":"125-126","source":"Crossref","DOI":"10.1016/j.fishres.2012.02.006","ISSN":"01657836","shortTitle":"Evaluating the stock–recruitment relationship and management reference points","language":"en","author":[{"family":"Maunder","given":"Mark N."}],"issued":{"date-parts":[["2012",8]]}}}],"schema":"https://github.com/citation-style-language/schema/raw/master/csl-citation.json"} </w:instrText>
      </w:r>
      <w:r w:rsidRPr="00854875">
        <w:fldChar w:fldCharType="separate"/>
      </w:r>
      <w:r w:rsidRPr="00854875">
        <w:t>(Maunder, 2012)</w:t>
      </w:r>
      <w:r w:rsidRPr="00854875">
        <w:fldChar w:fldCharType="end"/>
      </w:r>
      <w:r w:rsidRPr="00854875">
        <w:t xml:space="preserve">. While there have been several studies that investigated this uncertainty </w:t>
      </w:r>
      <w:r w:rsidRPr="00854875">
        <w:fldChar w:fldCharType="begin"/>
      </w:r>
      <w:r w:rsidRPr="00854875">
        <w:instrText xml:space="preserve"> ADDIN ZOTERO_ITEM CSL_CITATION {"citationID":"NS4WF2mU","properties":{"formattedCitation":"(Isaac, 1990; Thorson {\\i{}et al.}, 2014; Rudd and Thorson, 2018)","plainCitation":"(Isaac, 1990; Thorson et al., 2014; Rudd and Thorson, 2018)","noteIndex":0},"citationItems":[{"id":640,"uris":["http://zotero.org/users/4993581/items/BYB2WRFM"],"uri":["http://zotero.org/users/4993581/items/BYB2WRFM"],"itemData":{"id":640,"type":"book","title":"The accuracy of some length-based methods for fish population studies","collection-title":"ICLARM contribution","collection-number":"no. 670","publisher":"International Center for Living Aquatic Resources Management","publisher-place":"Manila, Philippines","number-of-pages":"81","source":"Library of Congress ISBN","event-place":"Manila, Philippines","ISBN":"978-971-10-2286-0","call-number":"QL618.3 .I84 1990","author":[{"family":"Isaac","given":"Victoria J."}],"issued":{"date-parts":[["1990"]]}}},{"id":613,"uris":["http://zotero.org/users/4993581/items/YS32ZISS"],"uri":["http://zotero.org/users/4993581/items/YS32ZISS"],"itemData":{"id":613,"type":"article-journal","title":"How variable is recruitment for exploited marine fishes? A hierarchical model for testing life history theory","container-title":"Canadian Journal of Fisheries and Aquatic Sciences","page":"973-983","volume":"71","issue":"7","source":"Crossref","DOI":"10.1139/cjfas-2013-0645","ISSN":"0706-652X, 1205-7533","shortTitle":"How variable is recruitment for exploited marine fishes?","language":"en","author":[{"family":"Thorson","given":"James T."},{"family":"Jensen","given":"Olaf P."},{"family":"Zipkin","given":"Elise F."}],"editor":[{"family":"Rose","given":"Kenneth"}],"issued":{"date-parts":[["2014",7]]}}},{"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Pr="00854875">
        <w:fldChar w:fldCharType="separate"/>
      </w:r>
      <w:r w:rsidRPr="00854875">
        <w:t xml:space="preserve">(Isaac, 1990; Thorson </w:t>
      </w:r>
      <w:r w:rsidRPr="00854875">
        <w:rPr>
          <w:i/>
          <w:iCs/>
        </w:rPr>
        <w:t>et al.</w:t>
      </w:r>
      <w:r w:rsidRPr="00854875">
        <w:t>, 2014; Rudd and Thorson, 2018)</w:t>
      </w:r>
      <w:r w:rsidRPr="00854875">
        <w:fldChar w:fldCharType="end"/>
      </w:r>
      <w:r w:rsidRPr="00854875">
        <w:t xml:space="preserve">. </w:t>
      </w:r>
      <w:r w:rsidR="00E46901" w:rsidRPr="00854875">
        <w:t xml:space="preserve">Understanding recruitment is essential especially in tropical fisheries as its influence on stock assessment is not well known and seasonality plays a role. Some </w:t>
      </w:r>
      <w:r w:rsidR="00E46901" w:rsidRPr="00854875">
        <w:lastRenderedPageBreak/>
        <w:t xml:space="preserve">fisheries have different recruitment patterns (e.g. pulsed, autocorrelated), seasonal variation and modes (uni- vs. bimodal; </w:t>
      </w:r>
      <w:r w:rsidR="00E46901" w:rsidRPr="00854875">
        <w:fldChar w:fldCharType="begin"/>
      </w:r>
      <w:r w:rsidR="00884BD1" w:rsidRPr="00854875">
        <w:instrText xml:space="preserve"> ADDIN ZOTERO_ITEM CSL_CITATION {"citationID":"jh49pjD6","properties":{"formattedCitation":"(Isaac, 1990)","plainCitation":"(Isaac, 1990)","dontUpdate":true,"noteIndex":0},"citationItems":[{"id":640,"uris":["http://zotero.org/users/4993581/items/BYB2WRFM"],"uri":["http://zotero.org/users/4993581/items/BYB2WRFM"],"itemData":{"id":640,"type":"book","title":"The accuracy of some length-based methods for fish population studies","collection-title":"ICLARM contribution","collection-number":"no. 670","publisher":"International Center for Living Aquatic Resources Management","publisher-place":"Manila, Philippines","number-of-pages":"81","source":"Library of Congress ISBN","event-place":"Manila, Philippines","ISBN":"978-971-10-2286-0","call-number":"QL618.3 .I84 1990","author":[{"family":"Isaac","given":"Victoria J."}],"issued":{"date-parts":[["1990"]]}}}],"schema":"https://github.com/citation-style-language/schema/raw/master/csl-citation.json"} </w:instrText>
      </w:r>
      <w:r w:rsidR="00E46901" w:rsidRPr="00854875">
        <w:fldChar w:fldCharType="separate"/>
      </w:r>
      <w:r w:rsidR="00E46901" w:rsidRPr="00854875">
        <w:t>Isaac, 1990)</w:t>
      </w:r>
      <w:r w:rsidR="00E46901" w:rsidRPr="00854875">
        <w:fldChar w:fldCharType="end"/>
      </w:r>
      <w:r w:rsidR="00E46901" w:rsidRPr="00854875">
        <w:t xml:space="preserve">. While this study lightly addressed the effects of including recruitment variability and many studies involving MSE’s investigate different levels of recruitment error, further studies should </w:t>
      </w:r>
      <w:r w:rsidR="00C23350" w:rsidRPr="00854875">
        <w:t>investigate</w:t>
      </w:r>
      <w:r w:rsidR="00E46901" w:rsidRPr="00854875">
        <w:t xml:space="preserve"> how this may affect data collection and its quality in data-poor/-limited fisheries. </w:t>
      </w:r>
    </w:p>
    <w:p w14:paraId="7A167E55" w14:textId="481A4F47" w:rsidR="007F0FC6" w:rsidRPr="00854875" w:rsidRDefault="00E46901" w:rsidP="007F0FC6">
      <w:pPr>
        <w:spacing w:line="480" w:lineRule="auto"/>
        <w:ind w:firstLine="720"/>
        <w:jc w:val="both"/>
      </w:pPr>
      <w:r w:rsidRPr="00854875">
        <w:t>There</w:t>
      </w:r>
      <w:r w:rsidR="007F0FC6" w:rsidRPr="00854875">
        <w:t xml:space="preserve"> are many recommendations given by many authors about the ideal sample size </w:t>
      </w:r>
      <w:r w:rsidR="007F0FC6" w:rsidRPr="00854875">
        <w:fldChar w:fldCharType="begin"/>
      </w:r>
      <w:r w:rsidR="007F0FC6" w:rsidRPr="00854875">
        <w:instrText xml:space="preserve"> ADDIN ZOTERO_ITEM CSL_CITATION {"citationID":"4hINXk4Q","properties":{"formattedCitation":"(Erzini, 1990; Gerritsent and McGrath, 2007; Hordyk {\\i{}et al.}, 2015b)","plainCitation":"(Erzini, 1990; Gerritsent and McGrath, 2007; Hordyk et al., 2015b)","noteIndex":0},"citationItems":[{"id":469,"uris":["http://zotero.org/users/4993581/items/483Y7MID"],"uri":["http://zotero.org/users/4993581/items/483Y7MID"],"itemData":{"id":469,"type":"article-journal","title":"Sample size and grouping of data for length-frequency analysis","container-title":"Fisheries Research","page":"355-366","volume":"9","issue":"4","source":"Crossref","DOI":"10.1016/0165-7836(90)90053-X","ISSN":"01657836","language":"en","author":[{"family":"Erzini","given":"Karim"}],"issued":{"date-parts":[["1990",10]]}}},{"id":468,"uris":["http://zotero.org/users/4993581/items/JZJGQBCY"],"uri":["http://zotero.org/users/4993581/items/JZJGQBCY"],"itemData":{"id":468,"type":"article-journal","title":"Precision estimates and suggested sample sizes for length- frequency data","collection-title":"Fishery Bulletin","page":"116-120","volume":"105","issue":"1","author":[{"family":"Gerritsent","given":"H.D."},{"family":"McGrath","given":"D."}],"issued":{"date-parts":[["2007"]]}}},{"id":433,"uris":["http://zotero.org/users/4993581/items/39KT3S9Z"],"uri":["http://zotero.org/users/4993581/items/39KT3S9Z"],"itemData":{"id":433,"type":"article-journal","title":"A novel length-based empirical estimation method of spawning potential ratio (SPR), and tests of its performance, for small-scale, data-poor fisheries","container-title":"ICES Journal of Marine Science","page":"217-231","volume":"72","issue":"1","source":"Crossref","DOI":"10.1093/icesjms/fsu004","ISSN":"1054-3139, 1095-9289","language":"en","author":[{"family":"Hordyk","given":"A."},{"family":"Ono","given":"K."},{"family":"Valencia","given":"S."},{"family":"Loneragan","given":"N."},{"family":"Prince","given":"J."}],"issued":{"date-parts":[["2015",1,1]]}}}],"schema":"https://github.com/citation-style-language/schema/raw/master/csl-citation.json"} </w:instrText>
      </w:r>
      <w:r w:rsidR="007F0FC6" w:rsidRPr="00854875">
        <w:fldChar w:fldCharType="separate"/>
      </w:r>
      <w:r w:rsidR="007F0FC6" w:rsidRPr="00854875">
        <w:t xml:space="preserve">(Erzini, 1990; Gerritsent and McGrath, 2007; Hordyk </w:t>
      </w:r>
      <w:r w:rsidR="007F0FC6" w:rsidRPr="00854875">
        <w:rPr>
          <w:i/>
          <w:iCs/>
        </w:rPr>
        <w:t>et al.</w:t>
      </w:r>
      <w:r w:rsidR="007F0FC6" w:rsidRPr="00854875">
        <w:t>, 2015b)</w:t>
      </w:r>
      <w:r w:rsidR="007F0FC6" w:rsidRPr="00854875">
        <w:fldChar w:fldCharType="end"/>
      </w:r>
      <w:r w:rsidR="007F0FC6" w:rsidRPr="00854875">
        <w:t xml:space="preserve">, </w:t>
      </w:r>
      <w:r w:rsidRPr="00854875">
        <w:t xml:space="preserve">however </w:t>
      </w:r>
      <w:r w:rsidR="007F0FC6" w:rsidRPr="00854875">
        <w:t>the sample size is ultimately dependent on life history and the fishery selectivity.</w:t>
      </w:r>
      <w:r w:rsidR="009235D7" w:rsidRPr="00854875">
        <w:t xml:space="preserve"> </w:t>
      </w:r>
      <w:r w:rsidR="007F0FC6" w:rsidRPr="00854875">
        <w:t xml:space="preserve">Rudd and Thorson </w:t>
      </w:r>
      <w:r w:rsidR="007F0FC6" w:rsidRPr="00854875">
        <w:fldChar w:fldCharType="begin"/>
      </w:r>
      <w:r w:rsidR="007F0FC6" w:rsidRPr="00854875">
        <w:instrText xml:space="preserve"> ADDIN ZOTERO_ITEM CSL_CITATION {"citationID":"Noh4xPfH","properties":{"formattedCitation":"(Rudd and Thorson, 2018)","plainCitation":"(Rudd and Thorson, 2018)","dontUpdate":true,"noteIndex":0},"citationItems":[{"id":397,"uris":["http://zotero.org/users/4993581/items/AY3YRFFU"],"uri":["http://zotero.org/users/4993581/items/AY3YRFFU"],"itemData":{"id":397,"type":"article-journal","title":"Accounting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007F0FC6" w:rsidRPr="00854875">
        <w:fldChar w:fldCharType="separate"/>
      </w:r>
      <w:r w:rsidR="007F0FC6" w:rsidRPr="00854875">
        <w:t>(2018)</w:t>
      </w:r>
      <w:r w:rsidR="007F0FC6" w:rsidRPr="00854875">
        <w:fldChar w:fldCharType="end"/>
      </w:r>
      <w:r w:rsidR="007F0FC6" w:rsidRPr="00854875">
        <w:t xml:space="preserve"> stated that the accuracy in stock status estimates is more likely improved with more data types rather than increasing sample size. Adding more data types is generally not realistic in data-limited areas as only a limited amount of data is usually collected. Ono et al. </w:t>
      </w:r>
      <w:r w:rsidR="007F0FC6" w:rsidRPr="00854875">
        <w:fldChar w:fldCharType="begin"/>
      </w:r>
      <w:r w:rsidR="007F0FC6" w:rsidRPr="00854875">
        <w:instrText xml:space="preserve"> ADDIN ZOTERO_ITEM CSL_CITATION {"citationID":"6Bc3XoBU","properties":{"formattedCitation":"(Ono {\\i{}et al.}, 2015)","plainCitation":"(Ono et al., 2015)","dontUpdate":true,"noteIndex":0},"citationItems":[{"id":471,"uris":["http://zotero.org/users/4993581/items/A9RI78QF"],"uri":["http://zotero.org/users/4993581/items/A9RI78QF"],"itemData":{"id":471,"type":"article-journal","title":"The importance of length and age composition data in statistical age-structured models for marine species","container-title":"ICES Journal of Marine Science","page":"31-43","volume":"72","issue":"1","source":"Crossref","DOI":"10.1093/icesjms/fsu007","ISSN":"1054-3139, 1095-9289","language":"en","author":[{"family":"Ono","given":"K."},{"family":"Licandeo","given":"R."},{"family":"Muradian","given":"M. L."},{"family":"Cunningham","given":"C. J."},{"family":"Anderson","given":"S. C."},{"family":"Hurtado-Ferro","given":"F."},{"family":"Johnson","given":"K. F."},{"family":"McGilliard","given":"C. R."},{"family":"Monnahan","given":"C. C."},{"family":"Szuwalski","given":"C. S."},{"family":"Valero","given":"J. L."},{"family":"Vert-Pre","given":"K. A."},{"family":"Whitten","given":"A. R."},{"family":"Punt","given":"A. E."}],"issued":{"date-parts":[["2015",1,1]]}}}],"schema":"https://github.com/citation-style-language/schema/raw/master/csl-citation.json"} </w:instrText>
      </w:r>
      <w:r w:rsidR="007F0FC6" w:rsidRPr="00854875">
        <w:fldChar w:fldCharType="separate"/>
      </w:r>
      <w:r w:rsidR="007F0FC6" w:rsidRPr="00854875">
        <w:t>(2015)</w:t>
      </w:r>
      <w:r w:rsidR="007F0FC6" w:rsidRPr="00854875">
        <w:fldChar w:fldCharType="end"/>
      </w:r>
      <w:r w:rsidR="007F0FC6" w:rsidRPr="00854875">
        <w:t xml:space="preserve"> </w:t>
      </w:r>
      <w:r w:rsidR="009235D7" w:rsidRPr="00854875">
        <w:t>found</w:t>
      </w:r>
      <w:r w:rsidR="007F0FC6" w:rsidRPr="00854875">
        <w:t xml:space="preserve"> that infrequent sampling over a longer period was more informative than frequent surveys covering a shorter period. </w:t>
      </w:r>
      <w:r w:rsidR="009235D7" w:rsidRPr="00854875">
        <w:t xml:space="preserve">Additionally, in data-limited areas, fisheries also may use total catch and might not take number of individuals of a certain species into account. This scenario could be simulated in a future study where a certain tonnage is given, and then the number of individuals would depend on tonnage rather than giving a set number to the IBM. </w:t>
      </w:r>
      <w:r w:rsidR="007F0FC6" w:rsidRPr="00854875">
        <w:t>Therefore, the sampling amount and time period are significant</w:t>
      </w:r>
      <w:r w:rsidR="009235D7" w:rsidRPr="00854875">
        <w:t xml:space="preserve"> especially</w:t>
      </w:r>
      <w:r w:rsidR="007F0FC6" w:rsidRPr="00854875">
        <w:t xml:space="preserve"> in data-limited areas. To implement these concerns, future analyses could look at the significance of sampling schemes and investigate how sampling time periods affect the quality of the stock assessments. </w:t>
      </w:r>
    </w:p>
    <w:p w14:paraId="3EFD0CB7" w14:textId="54C22CDF" w:rsidR="00501648" w:rsidRPr="00854875" w:rsidRDefault="00501648" w:rsidP="00501648">
      <w:pPr>
        <w:spacing w:line="480" w:lineRule="auto"/>
        <w:ind w:firstLine="720"/>
        <w:jc w:val="both"/>
      </w:pPr>
      <w:r w:rsidRPr="00854875">
        <w:t xml:space="preserve">It should also be considered that length frequency data obtained from tropical data-poor/-limited fisheries are often strongly biased due to gear selectivity. The data generation of our simulation study, based on the assumption of asymptotic selectivity, is thus most often not reflecting conditions of tropical multi-gear fisheries and the size composition of the catch may </w:t>
      </w:r>
      <w:r w:rsidRPr="00854875">
        <w:lastRenderedPageBreak/>
        <w:t xml:space="preserve">rather reflect a mix of sizes due to a mix of gears used for the fishing. Ideally, the selection characteristics of the gear(s) should be known prior to any length frequency analysis and (if possible) catch length frequency data should first be reconstructed based on the selectivity features of the gear. A study by Pons et al. </w:t>
      </w:r>
      <w:r w:rsidRPr="00854875">
        <w:fldChar w:fldCharType="begin"/>
      </w:r>
      <w:r w:rsidR="00884BD1" w:rsidRPr="00854875">
        <w:instrText xml:space="preserve"> ADDIN ZOTERO_ITEM CSL_CITATION {"citationID":"1EX5Dle8","properties":{"formattedCitation":"(Pons {\\i{}et al.}, 2019)","plainCitation":"(Pons et al., 2019)","dontUpdate":true,"noteIndex":0},"citationItems":[{"id":630,"uris":["http://zotero.org/users/4993581/items/NI2IFCF4"],"uri":["http://zotero.org/users/4993581/items/NI2IFCF4"],"itemData":{"id":630,"type":"article-journal","title":"Performance of length-based data-limited methods in a multifleet context: application to small tunas, mackerels, and bonitos in the Atlantic Ocean","container-title":"ICES Journal of Marine Science","source":"Crossref","URL":"https://academic.oup.com/icesjms/advance-article/doi/10.1093/icesjms/fsz004/5307953","DOI":"10.1093/icesjms/fsz004","ISSN":"1054-3139, 1095-9289","shortTitle":"Performance of length-based data-limited methods in a multifleet context","language":"en","author":[{"family":"Pons","given":"Maite"},{"family":"Kell","given":"Laurence"},{"family":"Rudd","given":"Merrill B"},{"family":"Cope","given":"Jason M"},{"family":"Lucena Frédou","given":"Flávia"},{"literal":"Handling editor: Emory Anderson"}],"issued":{"date-parts":[["2019",2,6]]},"accessed":{"date-parts":[["2019",3,7]]}}}],"schema":"https://github.com/citation-style-language/schema/raw/master/csl-citation.json"} </w:instrText>
      </w:r>
      <w:r w:rsidRPr="00854875">
        <w:fldChar w:fldCharType="separate"/>
      </w:r>
      <w:r w:rsidRPr="00854875">
        <w:t>(2019)</w:t>
      </w:r>
      <w:r w:rsidRPr="00854875">
        <w:fldChar w:fldCharType="end"/>
      </w:r>
      <w:r w:rsidRPr="00854875">
        <w:t xml:space="preserve"> </w:t>
      </w:r>
      <w:r w:rsidR="00EF453A" w:rsidRPr="00854875">
        <w:t xml:space="preserve">investigated the influence of different gear selectivity from multiple fleets on length composition data of scombrids in the Atlantic Ocean, however it would still be worth investigating gear selectivity influences in length data from tropical fisheries and assess the sensitivities of </w:t>
      </w:r>
      <w:r w:rsidR="00585FAE" w:rsidRPr="00854875">
        <w:t>these</w:t>
      </w:r>
      <w:r w:rsidR="00EF453A" w:rsidRPr="00854875">
        <w:t xml:space="preserve"> length-based methods. </w:t>
      </w:r>
      <w:commentRangeEnd w:id="10"/>
      <w:r w:rsidR="00F73583" w:rsidRPr="00854875">
        <w:rPr>
          <w:rStyle w:val="CommentReference"/>
        </w:rPr>
        <w:commentReference w:id="10"/>
      </w:r>
    </w:p>
    <w:p w14:paraId="27FA74C1" w14:textId="2F609933" w:rsidR="007F0FC6" w:rsidRPr="00854875" w:rsidRDefault="007F0FC6" w:rsidP="007F0FC6">
      <w:pPr>
        <w:spacing w:line="480" w:lineRule="auto"/>
        <w:ind w:firstLine="720"/>
        <w:jc w:val="both"/>
      </w:pPr>
      <w:r w:rsidRPr="00854875">
        <w:t xml:space="preserve">The study gives insight on which length-based methods and tools worked the best in certain scenarios commonly seen in fisheries. Collecting time series of historical catch, catch per unit of effort trends, or age structure information is challenging in data-limited fisheries, and thus scientists resort to size composition data </w:t>
      </w:r>
      <w:r w:rsidRPr="00854875">
        <w:fldChar w:fldCharType="begin"/>
      </w:r>
      <w:r w:rsidRPr="00854875">
        <w:instrText xml:space="preserve"> ADDIN ZOTERO_ITEM CSL_CITATION {"citationID":"9o3KTbvM","properties":{"formattedCitation":"(Maunder and Punt, 2013)","plainCitation":"(Maunder and Punt, 2013)","noteIndex":0},"citationItems":[{"id":400,"uris":["http://zotero.org/users/4993581/items/YD9AH8YC"],"uri":["http://zotero.org/users/4993581/items/YD9AH8YC"],"itemData":{"id":400,"type":"article-journal","title":"A review of integrated analysis in fisheries stock assessment","container-title":"Fisheries Research","page":"61-74","volume":"142","source":"Crossref","abstract":"Limited data, and the requirement to provide science-based advice for exploited populations, have led to the development of statistical methods that combine several sources of information into a single analysis. This approach, “integrated analysis”, was ﬁrst formulated by Fournier and Archibald in 1982. Contemporary use of integrated analysis involves using all available data, in as raw a form as appropriate, in a single analysis. Analyses that were traditionally carried out independently are now conducted simultaneously through likelihood functions that include multiple data sources. For example, the traditional analysis of converting catch-at-length data into catch-at-age data for use in an age-structured population dynamics models can be avoided by including the basic data used in this conversion, length-frequency and conditional age-at-length data, in the likelihood function. This allows for consistency in assumptions and permits the uncertainty associated with both data sources to be propagated to ﬁnal model outputs, such as catch limits under harvest control rules. The development of the AD Model Builder software has greatly facilitated the use of integrated analyses, and there are now several general stock assessment models (e.g., Stock Synthesis) that allow many data types and model assumptions to be analyzed simultaneously. In this paper, we deﬁne integrated analysis, describe its history and development, give several examples, and describe the advantages of and problems with integrated analysis.","DOI":"10.1016/j.fishres.2012.07.025","ISSN":"01657836","language":"en","author":[{"family":"Maunder","given":"Mark N."},{"family":"Punt","given":"André E."}],"issued":{"date-parts":[["2013",5]]}}}],"schema":"https://github.com/citation-style-language/schema/raw/master/csl-citation.json"} </w:instrText>
      </w:r>
      <w:r w:rsidRPr="00854875">
        <w:fldChar w:fldCharType="separate"/>
      </w:r>
      <w:r w:rsidRPr="00854875">
        <w:t>(Maunder and Punt, 2013)</w:t>
      </w:r>
      <w:r w:rsidRPr="00854875">
        <w:fldChar w:fldCharType="end"/>
      </w:r>
      <w:r w:rsidRPr="00854875">
        <w:t>. However, many population and fishery processes contribute to the shape of size composition data, leading to more uncertainty in stock assessment estimates when that data is available without auxiliary information. Additionally, many population dynamic processes are not well understood in these areas, and stock assessment methods that can capture these dynamics are required. Simulation testing, such as a performance evaluation, is even more essential in data-poor</w:t>
      </w:r>
      <w:r w:rsidR="001C7252" w:rsidRPr="00854875">
        <w:t>/-limited</w:t>
      </w:r>
      <w:r w:rsidRPr="00854875">
        <w:t xml:space="preserve"> areas as stock assessment scientists and manager need to understand the degree of error in estimating stock status and population dynamics. Evaluation of the length-based methods and tools in different scenarios thus helps determine which methods and tools work best in certain situations. Understanding how different dynamics affect these methods and tools are also essential in the development of new approaches as it highlights the weaknesses of the current methods.</w:t>
      </w:r>
    </w:p>
    <w:p w14:paraId="4F6BA10D" w14:textId="209042E8" w:rsidR="008F0F4B" w:rsidRPr="00854875" w:rsidRDefault="007F0FC6" w:rsidP="002B13F7">
      <w:pPr>
        <w:spacing w:line="480" w:lineRule="auto"/>
        <w:ind w:firstLine="720"/>
        <w:jc w:val="both"/>
      </w:pPr>
      <w:r w:rsidRPr="00854875">
        <w:t xml:space="preserve">The use of multiple assessment methods with varying assumptions and outputs is ideal for stock assessments, e.g. an ensemble model </w:t>
      </w:r>
      <w:r w:rsidRPr="00854875">
        <w:fldChar w:fldCharType="begin"/>
      </w:r>
      <w:r w:rsidRPr="00854875">
        <w:instrText xml:space="preserve"> ADDIN ZOTERO_ITEM CSL_CITATION {"citationID":"cmdTsKJ3","properties":{"formattedCitation":"(Anderson {\\i{}et al.}, 2017)","plainCitation":"(Anderson et al., 2017)","noteIndex":0},"citationItems":[{"id":626,"uris":["http://zotero.org/users/4993581/items/8TIB7SIC"],"uri":["http://zotero.org/users/4993581/items/8TIB7SIC"],"itemData":{"id":626,"type":"article-journal","title":"Improving estimates of population status and trend with superensemble models","container-title":"Fish and Fisheries","page":"732-741","volume":"18","issue":"4","source":"Crossref","DOI":"10.1111/faf.12200","ISSN":"14672960","language":"en","author":[{"family":"Anderson","given":"Sean C"},{"family":"Cooper","given":"Andrew B"},{"family":"Jensen","given":"Olaf P"},{"family":"Minto","given":"Cóilín"},{"family":"Thorson","given":"James T"},{"family":"Walsh","given":"Jessica C"},{"family":"Afflerbach","given":"Jamie"},{"family":"Dickey-Collas","given":"Mark"},{"family":"Kleisner","given":"Kristin M"},{"family":"Longo","given":"Catherine"},{"family":"Osio","given":"Giacomo Chato"},{"family":"Ovando","given":"Daniel"},{"family":"Mosqueira","given":"Iago"},{"family":"Rosenberg","given":"Andrew A"},{"family":"Selig","given":"Elizabeth R"}],"issued":{"date-parts":[["2017",7]]}}}],"schema":"https://github.com/citation-style-language/schema/raw/master/csl-citation.json"} </w:instrText>
      </w:r>
      <w:r w:rsidRPr="00854875">
        <w:fldChar w:fldCharType="separate"/>
      </w:r>
      <w:r w:rsidRPr="00854875">
        <w:t xml:space="preserve">(Anderson </w:t>
      </w:r>
      <w:r w:rsidRPr="00854875">
        <w:rPr>
          <w:i/>
          <w:iCs/>
        </w:rPr>
        <w:t>et al.</w:t>
      </w:r>
      <w:r w:rsidRPr="00854875">
        <w:t>, 2017)</w:t>
      </w:r>
      <w:r w:rsidRPr="00854875">
        <w:fldChar w:fldCharType="end"/>
      </w:r>
      <w:r w:rsidRPr="00854875">
        <w:t xml:space="preserve">. It is also important to keep </w:t>
      </w:r>
      <w:r w:rsidRPr="00854875">
        <w:lastRenderedPageBreak/>
        <w:t xml:space="preserve">collecting additional data required for a more comprehensive stock assessment. While assessments based on length data alone have high uncertainty, length-based methods for data-limited fisheries are important in providing an initial estimate of stock status to inform management. Thus, the assumptions and sensitivities of each of the methods must be considered when interpreting the results. Length-based methods should also be used carefully as length compositions are often not representative of the whole stock </w:t>
      </w:r>
      <w:r w:rsidRPr="00854875">
        <w:fldChar w:fldCharType="begin"/>
      </w:r>
      <w:r w:rsidRPr="00854875">
        <w:instrText xml:space="preserve"> ADDIN ZOTERO_ITEM CSL_CITATION {"citationID":"lNteXe8d","properties":{"formattedCitation":"(Hilborn and Walters, 2015)","plainCitation":"(Hilborn and Walters, 2015)","noteIndex":0},"citationItems":[{"id":473,"uris":["http://zotero.org/users/4993581/items/F5PYW4PD"],"uri":["http://zotero.org/users/4993581/items/F5PYW4PD"],"itemData":{"id":473,"type":"book","title":"Quantitative fisheries stock assessment: choice, dynamics and uncertainty","publisher":"Springer","publisher-place":"Dordrecht","number-of-pages":"570","source":"Gemeinsamer Bibliotheksverbund ISBN","event-place":"Dordrecht","ISBN":"978-1-4020-1845-9","note":"OCLC: 935920755","shortTitle":"Quantitative fisheries stock assessment","language":"eng","author":[{"family":"Hilborn","given":"Ray"},{"family":"Walters","given":"Carl J."}],"issued":{"date-parts":[["2015"]]}}}],"schema":"https://github.com/citation-style-language/schema/raw/master/csl-citation.json"} </w:instrText>
      </w:r>
      <w:r w:rsidRPr="00854875">
        <w:fldChar w:fldCharType="separate"/>
      </w:r>
      <w:r w:rsidRPr="00854875">
        <w:t>(Hilborn and Walters, 2015)</w:t>
      </w:r>
      <w:r w:rsidRPr="00854875">
        <w:fldChar w:fldCharType="end"/>
      </w:r>
      <w:r w:rsidRPr="00854875">
        <w:t>. These methods can be used for short-term assessments in data-limited fisheries to provide a cost-effective starting point to later begin long-term processes of data collection, assessment, and management.</w:t>
      </w:r>
    </w:p>
    <w:p w14:paraId="5C32C1CF" w14:textId="77777777" w:rsidR="00DF177B" w:rsidRPr="00854875" w:rsidRDefault="007F0FC6" w:rsidP="002B13F7">
      <w:pPr>
        <w:pStyle w:val="ListParagraph"/>
        <w:numPr>
          <w:ilvl w:val="0"/>
          <w:numId w:val="5"/>
        </w:numPr>
        <w:spacing w:line="480" w:lineRule="auto"/>
        <w:ind w:left="360"/>
        <w:jc w:val="both"/>
        <w:rPr>
          <w:rFonts w:ascii="Times New Roman" w:hAnsi="Times New Roman" w:cs="Times New Roman"/>
          <w:sz w:val="28"/>
        </w:rPr>
      </w:pPr>
      <w:r w:rsidRPr="00854875">
        <w:rPr>
          <w:rFonts w:ascii="Times New Roman" w:hAnsi="Times New Roman" w:cs="Times New Roman"/>
          <w:sz w:val="28"/>
        </w:rPr>
        <w:t xml:space="preserve"> </w:t>
      </w:r>
      <w:r w:rsidR="00495E8D" w:rsidRPr="00854875">
        <w:rPr>
          <w:rFonts w:ascii="Times New Roman" w:hAnsi="Times New Roman" w:cs="Times New Roman"/>
          <w:sz w:val="28"/>
        </w:rPr>
        <w:t>Acknowledgements</w:t>
      </w:r>
    </w:p>
    <w:p w14:paraId="5B5AAAE6" w14:textId="2D0B5E37" w:rsidR="00495E8D" w:rsidRPr="00854875" w:rsidRDefault="00495E8D" w:rsidP="00DF177B">
      <w:pPr>
        <w:spacing w:line="480" w:lineRule="auto"/>
        <w:ind w:left="360"/>
        <w:jc w:val="both"/>
        <w:rPr>
          <w:sz w:val="28"/>
        </w:rPr>
      </w:pPr>
      <w:r w:rsidRPr="00854875">
        <w:rPr>
          <w:sz w:val="28"/>
        </w:rPr>
        <w:br w:type="page"/>
      </w:r>
    </w:p>
    <w:p w14:paraId="10DFFD74" w14:textId="13FCFADA" w:rsidR="00495E8D" w:rsidRPr="00854875" w:rsidRDefault="00495E8D" w:rsidP="007F0FC6">
      <w:pPr>
        <w:pStyle w:val="ListParagraph"/>
        <w:numPr>
          <w:ilvl w:val="0"/>
          <w:numId w:val="5"/>
        </w:numPr>
        <w:spacing w:line="480" w:lineRule="auto"/>
        <w:ind w:left="360"/>
        <w:jc w:val="both"/>
        <w:rPr>
          <w:rFonts w:ascii="Times New Roman" w:hAnsi="Times New Roman" w:cs="Times New Roman"/>
          <w:sz w:val="28"/>
        </w:rPr>
      </w:pPr>
      <w:r w:rsidRPr="00854875">
        <w:rPr>
          <w:rFonts w:ascii="Times New Roman" w:hAnsi="Times New Roman" w:cs="Times New Roman"/>
          <w:sz w:val="28"/>
        </w:rPr>
        <w:lastRenderedPageBreak/>
        <w:t>References</w:t>
      </w:r>
    </w:p>
    <w:p w14:paraId="4704926B" w14:textId="0AED0410" w:rsidR="00884BD1" w:rsidRPr="00854875" w:rsidRDefault="00884BD1" w:rsidP="00884BD1">
      <w:pPr>
        <w:pStyle w:val="Bibliography"/>
        <w:spacing w:line="480" w:lineRule="auto"/>
      </w:pPr>
      <w:r w:rsidRPr="00854875">
        <w:fldChar w:fldCharType="begin"/>
      </w:r>
      <w:r w:rsidRPr="00854875">
        <w:instrText xml:space="preserve"> ADDIN ZOTERO_BIBL {"uncited":[],"omitted":[],"custom":[]} CSL_BIBLIOGRAPHY </w:instrText>
      </w:r>
      <w:r w:rsidRPr="00854875">
        <w:fldChar w:fldCharType="separate"/>
      </w:r>
      <w:r w:rsidRPr="00854875">
        <w:t xml:space="preserve">Anderson, S. C., Cooper, A. B., Jensen, O. P., Minto, C., Thorson, J. T., Walsh, J. C., Afflerbach, J., </w:t>
      </w:r>
      <w:r w:rsidR="00074489" w:rsidRPr="00854875">
        <w:rPr>
          <w:iCs/>
        </w:rPr>
        <w:t>Dickey-Collas, M., Kleisner, K. M., Longo, C., Osio, G. C., Ovando, D., Mosqueira, I., Rosenberg, A. A., and Selig, E.R</w:t>
      </w:r>
      <w:r w:rsidRPr="00854875">
        <w:rPr>
          <w:i/>
          <w:iCs/>
        </w:rPr>
        <w:t>.</w:t>
      </w:r>
      <w:r w:rsidRPr="00854875">
        <w:t xml:space="preserve"> 2017. Improving estimates of population status and trend with superensemble models. Fish and Fisheries, 18: 732–741.</w:t>
      </w:r>
    </w:p>
    <w:p w14:paraId="1571F554" w14:textId="77777777" w:rsidR="00884BD1" w:rsidRPr="00854875" w:rsidRDefault="00884BD1" w:rsidP="00884BD1">
      <w:pPr>
        <w:pStyle w:val="Bibliography"/>
        <w:spacing w:line="480" w:lineRule="auto"/>
      </w:pPr>
      <w:r w:rsidRPr="00854875">
        <w:t>Ault, J., Bohnsack, J., and Meester, G. 1998. A Retrospective (1979-1996) Multispecies Assessment of Coral Reef Fish Stocks in the Florida Keys. Fishery Bulletin- National Oceanic and Atmospheric Administration, 96: 395–414.</w:t>
      </w:r>
    </w:p>
    <w:p w14:paraId="4FDD64EA" w14:textId="77777777" w:rsidR="00884BD1" w:rsidRPr="00854875" w:rsidRDefault="00884BD1" w:rsidP="00884BD1">
      <w:pPr>
        <w:pStyle w:val="Bibliography"/>
        <w:spacing w:line="480" w:lineRule="auto"/>
      </w:pPr>
      <w:r w:rsidRPr="00854875">
        <w:t>Ault, J. S., Smith, S. G., Luo, J., Monaco, M. E., and Appeldoorn, R. S. 2008. Length-based assessment of sustainability benchmarks for coral reef fishes in Puerto Rico. Environmental Conservation, 35: 221.</w:t>
      </w:r>
    </w:p>
    <w:p w14:paraId="7B755732" w14:textId="340345B0" w:rsidR="00884BD1" w:rsidRPr="00854875" w:rsidRDefault="00884BD1" w:rsidP="00884BD1">
      <w:pPr>
        <w:pStyle w:val="Bibliography"/>
        <w:spacing w:line="480" w:lineRule="auto"/>
      </w:pPr>
      <w:r w:rsidRPr="00854875">
        <w:t xml:space="preserve">Ault, J. S., Smith, S. G., Bohnsack, J. A., Luo, J., Stevens, M. H., DiNardo, G. T., Johnson, M. W., </w:t>
      </w:r>
      <w:r w:rsidR="002B2E23" w:rsidRPr="00854875">
        <w:rPr>
          <w:iCs/>
        </w:rPr>
        <w:t>and Bryan, D. R</w:t>
      </w:r>
      <w:r w:rsidRPr="00854875">
        <w:rPr>
          <w:i/>
          <w:iCs/>
        </w:rPr>
        <w:t>.</w:t>
      </w:r>
      <w:r w:rsidRPr="00854875">
        <w:t xml:space="preserve"> 2018. Length-based risk analysis for assessing sustainability of data-limited tropical reef ﬁsheries: 16.</w:t>
      </w:r>
    </w:p>
    <w:p w14:paraId="5F9F1279" w14:textId="291EDADE" w:rsidR="00884BD1" w:rsidRPr="00854875" w:rsidRDefault="00884BD1" w:rsidP="00884BD1">
      <w:pPr>
        <w:pStyle w:val="Bibliography"/>
        <w:spacing w:line="480" w:lineRule="auto"/>
      </w:pPr>
      <w:r w:rsidRPr="00854875">
        <w:t xml:space="preserve">Beverton, R. J. H., and Holt, S. J. 1993. On the </w:t>
      </w:r>
      <w:r w:rsidR="00E87FAB" w:rsidRPr="00854875">
        <w:t>d</w:t>
      </w:r>
      <w:r w:rsidRPr="00854875">
        <w:t xml:space="preserve">ynamics of </w:t>
      </w:r>
      <w:r w:rsidR="00E87FAB" w:rsidRPr="00854875">
        <w:t>e</w:t>
      </w:r>
      <w:r w:rsidRPr="00854875">
        <w:t xml:space="preserve">xploited </w:t>
      </w:r>
      <w:r w:rsidR="00E87FAB" w:rsidRPr="00854875">
        <w:t>f</w:t>
      </w:r>
      <w:r w:rsidRPr="00854875">
        <w:t xml:space="preserve">ish </w:t>
      </w:r>
      <w:r w:rsidR="00E87FAB" w:rsidRPr="00854875">
        <w:t>p</w:t>
      </w:r>
      <w:r w:rsidRPr="00854875">
        <w:t>opulations. Springer Netherlands, Dordrecht. http://link.springer.com/10.1007/978-94-011-2106-4.</w:t>
      </w:r>
    </w:p>
    <w:p w14:paraId="749488CA" w14:textId="0F55C64F" w:rsidR="00884BD1" w:rsidRPr="00854875" w:rsidRDefault="00884BD1" w:rsidP="00884BD1">
      <w:pPr>
        <w:pStyle w:val="Bibliography"/>
        <w:spacing w:line="480" w:lineRule="auto"/>
      </w:pPr>
      <w:r w:rsidRPr="00854875">
        <w:t>Bystrom, A. 2016. Análisis de características biológico-pesqueras del pargo manchado (</w:t>
      </w:r>
      <w:r w:rsidRPr="00854875">
        <w:rPr>
          <w:i/>
        </w:rPr>
        <w:t>Lutjanus guttatus</w:t>
      </w:r>
      <w:r w:rsidRPr="00854875">
        <w:t xml:space="preserve"> (Steindachner, 1869)</w:t>
      </w:r>
      <w:r w:rsidR="00782ED8" w:rsidRPr="00854875">
        <w:t>)</w:t>
      </w:r>
      <w:r w:rsidRPr="00854875">
        <w:t xml:space="preserve"> y tendencias socio-ecológicas de la pesca artesanal con líneas de fondo en el distrito de Bejuco, Pacífico de Costa Rica. Universidad Estatal a Distancia, San Jose, Costa Rica.</w:t>
      </w:r>
    </w:p>
    <w:p w14:paraId="0150AF9D" w14:textId="77777777" w:rsidR="00884BD1" w:rsidRPr="00854875" w:rsidRDefault="00884BD1" w:rsidP="00884BD1">
      <w:pPr>
        <w:pStyle w:val="Bibliography"/>
        <w:spacing w:line="480" w:lineRule="auto"/>
      </w:pPr>
      <w:r w:rsidRPr="00854875">
        <w:t>Cadrin, S. X., and Dickey-Collas, M. 2015. Stock assessment methods for sustainable fisheries. ICES Journal of Marine Science, 72: 1–6.</w:t>
      </w:r>
    </w:p>
    <w:p w14:paraId="0F6DC1D3" w14:textId="77777777" w:rsidR="00884BD1" w:rsidRPr="00854875" w:rsidRDefault="00884BD1" w:rsidP="00884BD1">
      <w:pPr>
        <w:pStyle w:val="Bibliography"/>
        <w:spacing w:line="480" w:lineRule="auto"/>
      </w:pPr>
      <w:r w:rsidRPr="00854875">
        <w:t xml:space="preserve">Cao, J., Guan, W., Truesdell, S., Chen, Y., and Tian, S. 2016. An individual-based probabilistic </w:t>
      </w:r>
      <w:r w:rsidRPr="00854875">
        <w:lastRenderedPageBreak/>
        <w:t>model for simulating fisheries population dynamics. Aquaculture and Fisheries, 1: 34–40.</w:t>
      </w:r>
    </w:p>
    <w:p w14:paraId="00B18071" w14:textId="77777777" w:rsidR="00884BD1" w:rsidRPr="00854875" w:rsidRDefault="00884BD1" w:rsidP="00884BD1">
      <w:pPr>
        <w:pStyle w:val="Bibliography"/>
        <w:spacing w:line="480" w:lineRule="auto"/>
      </w:pPr>
      <w:r w:rsidRPr="00854875">
        <w:t xml:space="preserve">Clark, W. G. 2002. </w:t>
      </w:r>
      <w:r w:rsidRPr="00854875">
        <w:rPr>
          <w:i/>
          <w:iCs/>
        </w:rPr>
        <w:t>F</w:t>
      </w:r>
      <w:r w:rsidRPr="00854875">
        <w:rPr>
          <w:vertAlign w:val="subscript"/>
        </w:rPr>
        <w:t>35%</w:t>
      </w:r>
      <w:r w:rsidRPr="00854875">
        <w:t xml:space="preserve"> Revisited Ten Years Later. North American Journal of Fisheries Management, 22: 251–257.</w:t>
      </w:r>
    </w:p>
    <w:p w14:paraId="3499244A" w14:textId="77777777" w:rsidR="00884BD1" w:rsidRPr="00854875" w:rsidRDefault="00884BD1" w:rsidP="00884BD1">
      <w:pPr>
        <w:pStyle w:val="Bibliography"/>
        <w:spacing w:line="480" w:lineRule="auto"/>
      </w:pPr>
      <w:r w:rsidRPr="00854875">
        <w:t>Dowling, N. A., Dichmont, C. M., Haddon, M., Smith, D. C., Smith, A. D. M., and Sainsbury, K. 2015. Guidelines for developing formal harvest strategies for data-poor species and fisheries. Fisheries Research, 171: 130–140.</w:t>
      </w:r>
    </w:p>
    <w:p w14:paraId="7211F3AD" w14:textId="77777777" w:rsidR="00884BD1" w:rsidRPr="00854875" w:rsidRDefault="00884BD1" w:rsidP="00884BD1">
      <w:pPr>
        <w:pStyle w:val="Bibliography"/>
        <w:spacing w:line="480" w:lineRule="auto"/>
      </w:pPr>
      <w:r w:rsidRPr="00854875">
        <w:t>Ehrhardt, N. M., and Ault, J. S. 1992. Analysis of two length-based mortality models applied to bounded catch length frequencies. Transactions of the American Fisheries Society, 121: 115–122.</w:t>
      </w:r>
    </w:p>
    <w:p w14:paraId="35BE17CE" w14:textId="77777777" w:rsidR="00884BD1" w:rsidRPr="00854875" w:rsidRDefault="00884BD1" w:rsidP="00884BD1">
      <w:pPr>
        <w:pStyle w:val="Bibliography"/>
        <w:spacing w:line="480" w:lineRule="auto"/>
      </w:pPr>
      <w:r w:rsidRPr="00854875">
        <w:t>Erzini, K. 1990. Sample size and grouping of data for length-frequency analysis. Fisheries Research, 9: 355–366.</w:t>
      </w:r>
    </w:p>
    <w:p w14:paraId="58A3F94D" w14:textId="77777777" w:rsidR="00884BD1" w:rsidRPr="00854875" w:rsidRDefault="00884BD1" w:rsidP="00884BD1">
      <w:pPr>
        <w:pStyle w:val="Bibliography"/>
        <w:spacing w:line="480" w:lineRule="auto"/>
      </w:pPr>
      <w:r w:rsidRPr="00854875">
        <w:t>Gerritsent, H. D., and McGrath, D. 2007. Precision estimates and suggested sample sizes for length- frequency data, 105: 116–120.</w:t>
      </w:r>
    </w:p>
    <w:p w14:paraId="259FD30B" w14:textId="77777777" w:rsidR="00884BD1" w:rsidRPr="00854875" w:rsidRDefault="00884BD1" w:rsidP="00884BD1">
      <w:pPr>
        <w:pStyle w:val="Bibliography"/>
        <w:spacing w:line="480" w:lineRule="auto"/>
      </w:pPr>
      <w:r w:rsidRPr="00854875">
        <w:t>Haddon, M. 2001. Modelling and quantitative methods in fisheries. Chapman &amp; Hall/CRC, Boca Raton, Fla. 406 pp.</w:t>
      </w:r>
    </w:p>
    <w:p w14:paraId="7F701F30" w14:textId="502549C7" w:rsidR="00884BD1" w:rsidRPr="00854875" w:rsidRDefault="00884BD1" w:rsidP="00884BD1">
      <w:pPr>
        <w:pStyle w:val="Bibliography"/>
        <w:spacing w:line="480" w:lineRule="auto"/>
      </w:pPr>
      <w:r w:rsidRPr="00854875">
        <w:t>Heemstra, P. C., and Randall, J. E. 1993. Groupers of the world (family Serranidae, subfamily Epinephelinae).</w:t>
      </w:r>
      <w:r w:rsidR="00AF6503" w:rsidRPr="00854875">
        <w:t xml:space="preserve"> An annoted and illustrated catalogue of the grouper, rockcod, hind, coral grouper, and lyretail species known to date.</w:t>
      </w:r>
      <w:r w:rsidRPr="00854875">
        <w:t xml:space="preserve"> </w:t>
      </w:r>
      <w:r w:rsidRPr="00854875">
        <w:rPr>
          <w:i/>
          <w:iCs/>
        </w:rPr>
        <w:t>In</w:t>
      </w:r>
      <w:r w:rsidRPr="00854875">
        <w:t xml:space="preserve"> FAO Species Catalogue, p. 125. Rome.</w:t>
      </w:r>
    </w:p>
    <w:p w14:paraId="0B697E9C" w14:textId="183B545A" w:rsidR="00884BD1" w:rsidRPr="00854875" w:rsidRDefault="00884BD1" w:rsidP="00884BD1">
      <w:pPr>
        <w:pStyle w:val="Bibliography"/>
        <w:spacing w:line="480" w:lineRule="auto"/>
      </w:pPr>
      <w:r w:rsidRPr="00854875">
        <w:t xml:space="preserve">Hicks, C. C., and McClanahan, T. R. 2012. Assessing </w:t>
      </w:r>
      <w:r w:rsidR="00D25CA9" w:rsidRPr="00854875">
        <w:t>g</w:t>
      </w:r>
      <w:r w:rsidRPr="00854875">
        <w:t xml:space="preserve">ear </w:t>
      </w:r>
      <w:r w:rsidR="00D25CA9" w:rsidRPr="00854875">
        <w:t>m</w:t>
      </w:r>
      <w:r w:rsidRPr="00854875">
        <w:t xml:space="preserve">odifications </w:t>
      </w:r>
      <w:r w:rsidR="00D25CA9" w:rsidRPr="00854875">
        <w:t>n</w:t>
      </w:r>
      <w:r w:rsidRPr="00854875">
        <w:t xml:space="preserve">eeded to </w:t>
      </w:r>
      <w:r w:rsidR="00D25CA9" w:rsidRPr="00854875">
        <w:t>o</w:t>
      </w:r>
      <w:r w:rsidRPr="00854875">
        <w:t xml:space="preserve">ptimize </w:t>
      </w:r>
      <w:r w:rsidR="00D25CA9" w:rsidRPr="00854875">
        <w:t>y</w:t>
      </w:r>
      <w:r w:rsidRPr="00854875">
        <w:t xml:space="preserve">ields in a </w:t>
      </w:r>
      <w:r w:rsidR="00D25CA9" w:rsidRPr="00854875">
        <w:t>h</w:t>
      </w:r>
      <w:r w:rsidRPr="00854875">
        <w:t xml:space="preserve">eavily </w:t>
      </w:r>
      <w:r w:rsidR="00D25CA9" w:rsidRPr="00854875">
        <w:t>e</w:t>
      </w:r>
      <w:r w:rsidRPr="00854875">
        <w:t xml:space="preserve">xploited, </w:t>
      </w:r>
      <w:r w:rsidR="00D25CA9" w:rsidRPr="00854875">
        <w:t>m</w:t>
      </w:r>
      <w:r w:rsidRPr="00854875">
        <w:t>ulti-</w:t>
      </w:r>
      <w:r w:rsidR="00D25CA9" w:rsidRPr="00854875">
        <w:t>s</w:t>
      </w:r>
      <w:r w:rsidRPr="00854875">
        <w:t xml:space="preserve">pecies, </w:t>
      </w:r>
      <w:r w:rsidR="00D25CA9" w:rsidRPr="00854875">
        <w:t>s</w:t>
      </w:r>
      <w:r w:rsidRPr="00854875">
        <w:t xml:space="preserve">eagrass and </w:t>
      </w:r>
      <w:r w:rsidR="00D25CA9" w:rsidRPr="00854875">
        <w:t>c</w:t>
      </w:r>
      <w:r w:rsidRPr="00854875">
        <w:t xml:space="preserve">oral </w:t>
      </w:r>
      <w:r w:rsidR="00D25CA9" w:rsidRPr="00854875">
        <w:t>r</w:t>
      </w:r>
      <w:r w:rsidRPr="00854875">
        <w:t xml:space="preserve">eef </w:t>
      </w:r>
      <w:r w:rsidR="00D25CA9" w:rsidRPr="00854875">
        <w:t>f</w:t>
      </w:r>
      <w:r w:rsidRPr="00854875">
        <w:t>ishery. PLoS ONE, 7: e36022.</w:t>
      </w:r>
    </w:p>
    <w:p w14:paraId="692AD80C" w14:textId="77777777" w:rsidR="00884BD1" w:rsidRPr="00854875" w:rsidRDefault="00884BD1" w:rsidP="00884BD1">
      <w:pPr>
        <w:pStyle w:val="Bibliography"/>
        <w:spacing w:line="480" w:lineRule="auto"/>
      </w:pPr>
      <w:r w:rsidRPr="00854875">
        <w:t>Hilborn, R., and Walters, C. J. 2015. Quantitative fisheries stock assessment: choice, dynamics and uncertainty. Springer, Dordrecht. 570 pp.</w:t>
      </w:r>
    </w:p>
    <w:p w14:paraId="2BAF3919" w14:textId="77777777" w:rsidR="00884BD1" w:rsidRPr="00854875" w:rsidRDefault="00884BD1" w:rsidP="00884BD1">
      <w:pPr>
        <w:pStyle w:val="Bibliography"/>
        <w:spacing w:line="480" w:lineRule="auto"/>
      </w:pPr>
      <w:r w:rsidRPr="00854875">
        <w:lastRenderedPageBreak/>
        <w:t>Hordyk, A., Ono, K., Sainsbury, K., Loneragan, N., and Prince, J. 2015a. Some explorations of the life history ratios to describe length composition, spawning-per-recruit, and the spawning potential ratio. ICES Journal of Marine Science, 72: 204–216.</w:t>
      </w:r>
    </w:p>
    <w:p w14:paraId="7C2E4DC5" w14:textId="77777777" w:rsidR="00884BD1" w:rsidRPr="00854875" w:rsidRDefault="00884BD1" w:rsidP="00884BD1">
      <w:pPr>
        <w:pStyle w:val="Bibliography"/>
        <w:spacing w:line="480" w:lineRule="auto"/>
      </w:pPr>
      <w:r w:rsidRPr="00854875">
        <w:t>Hordyk, A., Ono, K., Valencia, S., Loneragan, N., and Prince, J. 2015b. A novel length-based empirical estimation method of spawning potential ratio (SPR), and tests of its performance, for small-scale, data-poor fisheries. ICES Journal of Marine Science, 72: 217–231.</w:t>
      </w:r>
    </w:p>
    <w:p w14:paraId="176A68AB" w14:textId="77777777" w:rsidR="00884BD1" w:rsidRPr="00854875" w:rsidRDefault="00884BD1" w:rsidP="00884BD1">
      <w:pPr>
        <w:pStyle w:val="Bibliography"/>
        <w:spacing w:line="480" w:lineRule="auto"/>
      </w:pPr>
      <w:r w:rsidRPr="00854875">
        <w:t>Hordyk, A. R., Loneragan, N. R., and Prince, J. D. 2015c. An evaluation of an iterative harvest strategy for data-poor fisheries using the length-based spawning potential ratio assessment methodology. Fisheries Research, 171: 20–32.</w:t>
      </w:r>
    </w:p>
    <w:p w14:paraId="683E2363" w14:textId="77777777" w:rsidR="00884BD1" w:rsidRPr="00854875" w:rsidRDefault="00884BD1" w:rsidP="00884BD1">
      <w:pPr>
        <w:pStyle w:val="Bibliography"/>
        <w:spacing w:line="480" w:lineRule="auto"/>
      </w:pPr>
      <w:r w:rsidRPr="00854875">
        <w:t>Isaac, V. J. 1990. The accuracy of some length-based methods for fish population studies. ICLARM contribution. International Center for Living Aquatic Resources Management, Manila, Philippines. 81 pp.</w:t>
      </w:r>
    </w:p>
    <w:p w14:paraId="32E080CE" w14:textId="0754A333" w:rsidR="00884BD1" w:rsidRPr="00854875" w:rsidRDefault="00884BD1" w:rsidP="00884BD1">
      <w:pPr>
        <w:pStyle w:val="Bibliography"/>
        <w:spacing w:line="480" w:lineRule="auto"/>
      </w:pPr>
      <w:r w:rsidRPr="00854875">
        <w:t xml:space="preserve">Jennings, S., Kaiser, M. J., and Reynolds, J. D. 2001. Marine fisheries ecology. Blackwell Science, </w:t>
      </w:r>
      <w:r w:rsidR="00C23350" w:rsidRPr="00854875">
        <w:t>Oxford;</w:t>
      </w:r>
      <w:r w:rsidRPr="00854875">
        <w:t xml:space="preserve"> Malden, MA, USA. 417 pp.</w:t>
      </w:r>
    </w:p>
    <w:p w14:paraId="69BA31A1" w14:textId="77777777" w:rsidR="00884BD1" w:rsidRPr="00854875" w:rsidRDefault="00884BD1" w:rsidP="00884BD1">
      <w:pPr>
        <w:pStyle w:val="Bibliography"/>
        <w:spacing w:line="480" w:lineRule="auto"/>
      </w:pPr>
      <w:r w:rsidRPr="00854875">
        <w:t>Kerr, S. R., and Dickie, L. M. 2001. The biomass spectrum: a predator-prey theory of aquatic production. Complexity in ecological systems series. Columbia University Press, New York. 320 pp.</w:t>
      </w:r>
    </w:p>
    <w:p w14:paraId="270EE2AE" w14:textId="77777777" w:rsidR="00884BD1" w:rsidRPr="00854875" w:rsidRDefault="00884BD1" w:rsidP="00884BD1">
      <w:pPr>
        <w:pStyle w:val="Bibliography"/>
        <w:spacing w:line="480" w:lineRule="auto"/>
      </w:pPr>
      <w:r w:rsidRPr="00854875">
        <w:t>Kokkalis, A., Eikeset, A. M., Thygesen, U. H., Steingrund, P., and Andersen, K. H. 2016. Estimating uncertainty of data limited stock assessments. ICES Journal of Marine Science: Journal du Conseil: fsw145.</w:t>
      </w:r>
    </w:p>
    <w:p w14:paraId="011AE3FD" w14:textId="77777777" w:rsidR="00884BD1" w:rsidRPr="00854875" w:rsidRDefault="00884BD1" w:rsidP="00884BD1">
      <w:pPr>
        <w:pStyle w:val="Bibliography"/>
        <w:spacing w:line="480" w:lineRule="auto"/>
      </w:pPr>
      <w:r w:rsidRPr="00854875">
        <w:t>Mace, P. M., and Sissenwine, M. P. 1993. How much spawning per recruit is enough? Canadian Special Publication of Fisheries and Aquatic Science No. 120, 120: 101–118.</w:t>
      </w:r>
    </w:p>
    <w:p w14:paraId="7FA90BEA" w14:textId="77777777" w:rsidR="00884BD1" w:rsidRPr="00854875" w:rsidRDefault="00884BD1" w:rsidP="00884BD1">
      <w:pPr>
        <w:pStyle w:val="Bibliography"/>
        <w:spacing w:line="480" w:lineRule="auto"/>
      </w:pPr>
      <w:r w:rsidRPr="00854875">
        <w:lastRenderedPageBreak/>
        <w:t>Maunder, M. N. 2012. Evaluating the stock–recruitment relationship and management reference points: Application to summer flounder (</w:t>
      </w:r>
      <w:r w:rsidRPr="00854875">
        <w:rPr>
          <w:i/>
        </w:rPr>
        <w:t>Paralichthys dentatus</w:t>
      </w:r>
      <w:r w:rsidRPr="00854875">
        <w:t>) in the U.S. mid-Atlantic. Fisheries Research, 125–126: 20–26.</w:t>
      </w:r>
    </w:p>
    <w:p w14:paraId="133B1A41" w14:textId="77777777" w:rsidR="00884BD1" w:rsidRPr="00854875" w:rsidRDefault="00884BD1" w:rsidP="00884BD1">
      <w:pPr>
        <w:pStyle w:val="Bibliography"/>
        <w:spacing w:line="480" w:lineRule="auto"/>
      </w:pPr>
      <w:r w:rsidRPr="00854875">
        <w:t>Maunder, M. N., and Punt, A. E. 2013. A review of integrated analysis in fisheries stock assessment. Fisheries Research, 142: 61–74.</w:t>
      </w:r>
    </w:p>
    <w:p w14:paraId="5D6AF392" w14:textId="77777777" w:rsidR="00884BD1" w:rsidRPr="00854875" w:rsidRDefault="00884BD1" w:rsidP="00884BD1">
      <w:pPr>
        <w:pStyle w:val="Bibliography"/>
        <w:spacing w:line="480" w:lineRule="auto"/>
      </w:pPr>
      <w:r w:rsidRPr="00854875">
        <w:t>Mildenberger, T. K., Taylor, M. H., and Wolff, M. 2017. TropFishR: an R package for fisheries analysis with length-frequency data. Methods in Ecology and Evolution, 8: 1520–1527.</w:t>
      </w:r>
    </w:p>
    <w:p w14:paraId="6B0F1E93" w14:textId="77777777" w:rsidR="00884BD1" w:rsidRPr="00854875" w:rsidRDefault="00884BD1" w:rsidP="00884BD1">
      <w:pPr>
        <w:pStyle w:val="Bibliography"/>
        <w:spacing w:line="480" w:lineRule="auto"/>
      </w:pPr>
      <w:r w:rsidRPr="00854875">
        <w:t>Nadon, M. O., Ault, J. S., Williams, I. D., Smith, S. G., and DiNardo, G. T. 2015. Length-Based Assessment of Coral Reef Fish Populations in the Main and Northwestern Hawaiian Islands. PLOS ONE, 10: e0133960.</w:t>
      </w:r>
    </w:p>
    <w:p w14:paraId="3E14D4E1" w14:textId="77777777" w:rsidR="00884BD1" w:rsidRPr="00854875" w:rsidRDefault="00884BD1" w:rsidP="00884BD1">
      <w:pPr>
        <w:pStyle w:val="Bibliography"/>
        <w:spacing w:line="480" w:lineRule="auto"/>
      </w:pPr>
      <w:r w:rsidRPr="00854875">
        <w:t>Nelson, G. A. 2017. fishmethods: Fishery Science Methods and Models in R. https://CRAN.R-project.org/package=fishmethods.</w:t>
      </w:r>
    </w:p>
    <w:p w14:paraId="40378FBC" w14:textId="1538AC0D" w:rsidR="00884BD1" w:rsidRPr="00854875" w:rsidRDefault="00884BD1" w:rsidP="00884BD1">
      <w:pPr>
        <w:pStyle w:val="Bibliography"/>
        <w:spacing w:line="480" w:lineRule="auto"/>
      </w:pPr>
      <w:r w:rsidRPr="00854875">
        <w:t xml:space="preserve">Ono, K., Licandeo, R., Muradian, M. L., Cunningham, C. J., Anderson, S. C., Hurtado-Ferro, F., Johnson, K. F., </w:t>
      </w:r>
      <w:r w:rsidR="002F7B4C" w:rsidRPr="00854875">
        <w:rPr>
          <w:iCs/>
        </w:rPr>
        <w:t>McGilliard, C. R., Monnahan, C. C., Szuwalski, C. S., Valero, J. L., Vert-Pre, K. A., Whitten, A. R., and Punt, A. E</w:t>
      </w:r>
      <w:r w:rsidRPr="00854875">
        <w:rPr>
          <w:i/>
          <w:iCs/>
        </w:rPr>
        <w:t>.</w:t>
      </w:r>
      <w:r w:rsidRPr="00854875">
        <w:t xml:space="preserve"> 2015. The importance of length and age composition data in statistical age-structured models for marine species. ICES Journal of Marine Science, 72: 31–43.</w:t>
      </w:r>
    </w:p>
    <w:p w14:paraId="2E91EA87" w14:textId="2CD3F41E" w:rsidR="00884BD1" w:rsidRPr="00854875" w:rsidRDefault="00884BD1" w:rsidP="00884BD1">
      <w:pPr>
        <w:pStyle w:val="Bibliography"/>
        <w:spacing w:line="480" w:lineRule="auto"/>
      </w:pPr>
      <w:r w:rsidRPr="00854875">
        <w:t>Pauly, D., and Morgan, G. R. (Eds). 1987. Length-based methods in fisheries research. ICLARM contribution. International Center for Living Aquatic Resources Management; Kuwait Institute for Scientific Research, Makati, Metro Manila, Philippines: Safat, Kuwait. 468 pp.</w:t>
      </w:r>
    </w:p>
    <w:p w14:paraId="2EDEFE9B" w14:textId="29A76C0B" w:rsidR="00884BD1" w:rsidRPr="00854875" w:rsidRDefault="00884BD1" w:rsidP="00884BD1">
      <w:pPr>
        <w:pStyle w:val="Bibliography"/>
        <w:spacing w:line="480" w:lineRule="auto"/>
      </w:pPr>
      <w:r w:rsidRPr="00854875">
        <w:t xml:space="preserve">Pilling, G. M., Apostolaki, P., Failler, P., Floros, C., Large, P. A., Morales-Nin, B., Reglero, P., </w:t>
      </w:r>
      <w:r w:rsidRPr="00854875">
        <w:rPr>
          <w:i/>
          <w:iCs/>
        </w:rPr>
        <w:t>et al.</w:t>
      </w:r>
      <w:r w:rsidRPr="00854875">
        <w:t xml:space="preserve"> 2008. Assessment and </w:t>
      </w:r>
      <w:r w:rsidR="000B107E" w:rsidRPr="00854875">
        <w:t>m</w:t>
      </w:r>
      <w:r w:rsidRPr="00854875">
        <w:t xml:space="preserve">anagement of </w:t>
      </w:r>
      <w:r w:rsidR="000B107E" w:rsidRPr="00854875">
        <w:t>d</w:t>
      </w:r>
      <w:r w:rsidRPr="00854875">
        <w:t>ata-</w:t>
      </w:r>
      <w:r w:rsidR="000B107E" w:rsidRPr="00854875">
        <w:t>p</w:t>
      </w:r>
      <w:r w:rsidRPr="00854875">
        <w:t xml:space="preserve">oor </w:t>
      </w:r>
      <w:r w:rsidR="000B107E" w:rsidRPr="00854875">
        <w:t>f</w:t>
      </w:r>
      <w:r w:rsidRPr="00854875">
        <w:t xml:space="preserve">isheries. </w:t>
      </w:r>
      <w:r w:rsidRPr="00854875">
        <w:rPr>
          <w:i/>
          <w:iCs/>
        </w:rPr>
        <w:t>In</w:t>
      </w:r>
      <w:r w:rsidRPr="00854875">
        <w:t xml:space="preserve"> Advances in Fisheries </w:t>
      </w:r>
      <w:r w:rsidRPr="00854875">
        <w:lastRenderedPageBreak/>
        <w:t>Science, pp. 280–305. Ed. by A. Payne, J. Cotter, and T. Potter. Blackwell Publishing Ltd., Oxford, UK. http://doi.wiley.com/10.1002/9781444302653.ch12.</w:t>
      </w:r>
    </w:p>
    <w:p w14:paraId="3BDA57AD" w14:textId="2B754924" w:rsidR="00884BD1" w:rsidRPr="00854875" w:rsidRDefault="00884BD1" w:rsidP="00884BD1">
      <w:pPr>
        <w:pStyle w:val="Bibliography"/>
        <w:spacing w:line="480" w:lineRule="auto"/>
      </w:pPr>
      <w:r w:rsidRPr="00854875">
        <w:t>Pons, M., Kell, L., Rudd, M. B., Cope, J. M., Lucena Frédou, F., and Handling editor: Emory Anderson. 2019. Performance of length-based data-limited methods in a multifleet context: application to small tunas, mackerels, and bonitos in the Atlantic Ocean. ICES Journal of Marine Science. https://academic.oup.com/icesjms/advance-article/doi/10.1093/icesjms/fsz004/5307953.</w:t>
      </w:r>
    </w:p>
    <w:p w14:paraId="426259BF" w14:textId="77777777" w:rsidR="00884BD1" w:rsidRPr="00854875" w:rsidRDefault="00884BD1" w:rsidP="00884BD1">
      <w:pPr>
        <w:pStyle w:val="Bibliography"/>
        <w:spacing w:line="480" w:lineRule="auto"/>
      </w:pPr>
      <w:r w:rsidRPr="00854875">
        <w:t>R Core Team. 2018. R: A language and environment for statistical computing. R Foundation for Statistical Computing, Vienna, Austria. https://www.R-project.org/.</w:t>
      </w:r>
    </w:p>
    <w:p w14:paraId="5219BC51" w14:textId="306E52B3" w:rsidR="00884BD1" w:rsidRPr="00854875" w:rsidRDefault="00884BD1" w:rsidP="00884BD1">
      <w:pPr>
        <w:pStyle w:val="Bibliography"/>
        <w:spacing w:line="480" w:lineRule="auto"/>
      </w:pPr>
      <w:r w:rsidRPr="00854875">
        <w:t xml:space="preserve">Reynolds, J. D. (Ed). 2001. Conservation of exploited species. Conservation biology. Cambridge University Press, Cambridge, </w:t>
      </w:r>
      <w:r w:rsidR="00066E26" w:rsidRPr="00854875">
        <w:t>U.K.;</w:t>
      </w:r>
      <w:r w:rsidRPr="00854875">
        <w:t xml:space="preserve"> New York. 524 pp.</w:t>
      </w:r>
    </w:p>
    <w:p w14:paraId="405A57A7" w14:textId="77777777" w:rsidR="00884BD1" w:rsidRPr="00854875" w:rsidRDefault="00884BD1" w:rsidP="00884BD1">
      <w:pPr>
        <w:pStyle w:val="Bibliography"/>
        <w:spacing w:line="480" w:lineRule="auto"/>
      </w:pPr>
      <w:r w:rsidRPr="00854875">
        <w:t>Richards, L. J., and Maguire, J.-J. 1998. Recent international agreements and the precautionary approach: new directions for fisheries management science, 55: 8.</w:t>
      </w:r>
    </w:p>
    <w:p w14:paraId="64E16E8B" w14:textId="77777777" w:rsidR="00884BD1" w:rsidRPr="00854875" w:rsidRDefault="00884BD1" w:rsidP="00884BD1">
      <w:pPr>
        <w:pStyle w:val="Bibliography"/>
        <w:spacing w:line="480" w:lineRule="auto"/>
      </w:pPr>
      <w:r w:rsidRPr="00854875">
        <w:t>Ricker, W. E. 1963. Big Effects from Small Causes: Two Examples from Fish Population Dynamics. Journal of the Fisheries Research Board of Canada, 20: 257–264.</w:t>
      </w:r>
    </w:p>
    <w:p w14:paraId="375AB246" w14:textId="77777777" w:rsidR="00884BD1" w:rsidRPr="00854875" w:rsidRDefault="00884BD1" w:rsidP="00884BD1">
      <w:pPr>
        <w:pStyle w:val="Bibliography"/>
        <w:spacing w:line="480" w:lineRule="auto"/>
      </w:pPr>
      <w:r w:rsidRPr="00854875">
        <w:t>Rudd, M. B., and Thorson, J. T. 2018. Accounting for variable recruitment and fishing mortality in length-based stock assessments for data-limited fisheries. Canadian Journal of Fisheries and Aquatic Sciences, 75: 1019–1035.</w:t>
      </w:r>
    </w:p>
    <w:p w14:paraId="2D75F0DC" w14:textId="07D9898D" w:rsidR="00884BD1" w:rsidRPr="00854875" w:rsidRDefault="00884BD1" w:rsidP="00884BD1">
      <w:pPr>
        <w:pStyle w:val="Bibliography"/>
        <w:spacing w:line="480" w:lineRule="auto"/>
      </w:pPr>
      <w:r w:rsidRPr="00854875">
        <w:t>Rudd, M. B., Thorson, J. T., Sagarese, S. R., and Handling editor: Anna Kuparinen. 2019. Ensemble models for data-poor assessment: accounting for uncertainty in life-history information. ICES Journal of Marine Science. https://academic.oup.com/icesjms/advance-article/doi/10.1093/icesjms/fsz012/5315645.</w:t>
      </w:r>
    </w:p>
    <w:p w14:paraId="20A60210" w14:textId="77777777" w:rsidR="00884BD1" w:rsidRPr="00854875" w:rsidRDefault="00884BD1" w:rsidP="00884BD1">
      <w:pPr>
        <w:pStyle w:val="Bibliography"/>
        <w:spacing w:line="480" w:lineRule="auto"/>
      </w:pPr>
      <w:r w:rsidRPr="00854875">
        <w:t xml:space="preserve">Taylor, M. H., and Mildenberger, T. K. 2017. Extending electronic length frequency analysis in </w:t>
      </w:r>
      <w:r w:rsidRPr="00854875">
        <w:lastRenderedPageBreak/>
        <w:t>R. Fisheries Management and Ecology, 24: 330–338.</w:t>
      </w:r>
    </w:p>
    <w:p w14:paraId="1BA9E6FF" w14:textId="77777777" w:rsidR="00884BD1" w:rsidRPr="00854875" w:rsidRDefault="00884BD1" w:rsidP="00884BD1">
      <w:pPr>
        <w:pStyle w:val="Bibliography"/>
        <w:spacing w:line="480" w:lineRule="auto"/>
      </w:pPr>
      <w:r w:rsidRPr="00854875">
        <w:t>Then, A. Y., Hoenig, J. M., Hall, N. G., Hewitt, D. A., and Handling editor: Ernesto Jardim. 2015. Evaluating the predictive performance of empirical estimators of natural mortality rate using information on over 200 fish species. ICES Journal of Marine Science, 72: 82–92.</w:t>
      </w:r>
    </w:p>
    <w:p w14:paraId="600F8D8A" w14:textId="77777777" w:rsidR="00884BD1" w:rsidRPr="00854875" w:rsidRDefault="00884BD1" w:rsidP="00884BD1">
      <w:pPr>
        <w:pStyle w:val="Bibliography"/>
        <w:spacing w:line="480" w:lineRule="auto"/>
      </w:pPr>
      <w:r w:rsidRPr="00854875">
        <w:t>Thorson, J. T. in press. Predicting recruitment density dependence and intrinsic growth rate for all fishes worldwide using a data-integrated life-history model.</w:t>
      </w:r>
    </w:p>
    <w:p w14:paraId="4FB5DD38" w14:textId="77777777" w:rsidR="00884BD1" w:rsidRPr="00854875" w:rsidRDefault="00884BD1" w:rsidP="00884BD1">
      <w:pPr>
        <w:pStyle w:val="Bibliography"/>
        <w:spacing w:line="480" w:lineRule="auto"/>
      </w:pPr>
      <w:r w:rsidRPr="00854875">
        <w:t>Thorson, J. T., Jensen, O. P., and Zipkin, E. F. 2014. How variable is recruitment for exploited marine fishes? A hierarchical model for testing life history theory. Canadian Journal of Fisheries and Aquatic Sciences, 71: 973–983.</w:t>
      </w:r>
    </w:p>
    <w:p w14:paraId="0EF49160" w14:textId="77777777" w:rsidR="00884BD1" w:rsidRPr="00854875" w:rsidRDefault="00884BD1" w:rsidP="00884BD1">
      <w:pPr>
        <w:pStyle w:val="Bibliography"/>
        <w:spacing w:line="480" w:lineRule="auto"/>
      </w:pPr>
      <w:r w:rsidRPr="00854875">
        <w:t>Thorson, J. T., Munch, S. B., Cope, J. M., and Gao, J. 2017. Predicting life history parameters for all fishes worldwide. Ecological Applications, 27: 2262–2276.</w:t>
      </w:r>
    </w:p>
    <w:p w14:paraId="2DFB05D0" w14:textId="7819A4E7" w:rsidR="00437A62" w:rsidRPr="00854875" w:rsidRDefault="00884BD1" w:rsidP="00884BD1">
      <w:pPr>
        <w:widowControl/>
        <w:autoSpaceDE/>
        <w:autoSpaceDN/>
        <w:spacing w:after="160" w:line="480" w:lineRule="auto"/>
        <w:rPr>
          <w:rFonts w:eastAsia="Georgia"/>
          <w:sz w:val="28"/>
        </w:rPr>
      </w:pPr>
      <w:r w:rsidRPr="00854875">
        <w:fldChar w:fldCharType="end"/>
      </w:r>
      <w:r w:rsidR="00437A62" w:rsidRPr="00854875">
        <w:rPr>
          <w:sz w:val="28"/>
        </w:rPr>
        <w:br w:type="page"/>
      </w:r>
    </w:p>
    <w:p w14:paraId="455B70A6" w14:textId="54EFB080" w:rsidR="001955EB" w:rsidRPr="00854875" w:rsidRDefault="006E706E" w:rsidP="001955EB">
      <w:pPr>
        <w:pStyle w:val="ListParagraph"/>
        <w:numPr>
          <w:ilvl w:val="0"/>
          <w:numId w:val="5"/>
        </w:numPr>
        <w:spacing w:line="480" w:lineRule="auto"/>
        <w:ind w:left="360"/>
        <w:jc w:val="both"/>
        <w:rPr>
          <w:rFonts w:ascii="Times New Roman" w:hAnsi="Times New Roman" w:cs="Times New Roman"/>
          <w:b/>
          <w:sz w:val="28"/>
        </w:rPr>
      </w:pPr>
      <w:r w:rsidRPr="00854875">
        <w:rPr>
          <w:rFonts w:ascii="Times New Roman" w:hAnsi="Times New Roman" w:cs="Times New Roman"/>
          <w:sz w:val="28"/>
        </w:rPr>
        <w:lastRenderedPageBreak/>
        <w:t>Figures and Tables</w:t>
      </w:r>
    </w:p>
    <w:p w14:paraId="4D484921" w14:textId="5C7A7C88" w:rsidR="001955EB" w:rsidRPr="00854875" w:rsidRDefault="001955EB" w:rsidP="001955EB">
      <w:pPr>
        <w:pStyle w:val="Caption"/>
        <w:keepNext/>
        <w:spacing w:line="480" w:lineRule="auto"/>
        <w:rPr>
          <w:i w:val="0"/>
          <w:color w:val="auto"/>
          <w:sz w:val="24"/>
          <w:szCs w:val="24"/>
        </w:rPr>
      </w:pPr>
      <w:bookmarkStart w:id="11" w:name="_Ref2854943"/>
      <w:bookmarkStart w:id="12" w:name="_Ref2854934"/>
      <w:r w:rsidRPr="00854875">
        <w:rPr>
          <w:b/>
          <w:i w:val="0"/>
          <w:color w:val="auto"/>
          <w:sz w:val="24"/>
          <w:szCs w:val="24"/>
        </w:rPr>
        <w:t>Tab</w:t>
      </w:r>
      <w:r w:rsidR="00295721" w:rsidRPr="00854875">
        <w:rPr>
          <w:b/>
          <w:i w:val="0"/>
          <w:color w:val="auto"/>
          <w:sz w:val="24"/>
          <w:szCs w:val="24"/>
        </w:rPr>
        <w:t>le</w:t>
      </w:r>
      <w:r w:rsidRPr="00854875">
        <w:rPr>
          <w:b/>
          <w:i w:val="0"/>
          <w:color w:val="auto"/>
          <w:sz w:val="24"/>
          <w:szCs w:val="24"/>
        </w:rPr>
        <w:t xml:space="preserve"> </w:t>
      </w:r>
      <w:r w:rsidRPr="00854875">
        <w:rPr>
          <w:b/>
          <w:i w:val="0"/>
          <w:color w:val="auto"/>
          <w:sz w:val="24"/>
          <w:szCs w:val="24"/>
        </w:rPr>
        <w:fldChar w:fldCharType="begin"/>
      </w:r>
      <w:r w:rsidRPr="00854875">
        <w:rPr>
          <w:b/>
          <w:i w:val="0"/>
          <w:color w:val="auto"/>
          <w:sz w:val="24"/>
          <w:szCs w:val="24"/>
        </w:rPr>
        <w:instrText xml:space="preserve"> SEQ Table \* ARABIC </w:instrText>
      </w:r>
      <w:r w:rsidRPr="00854875">
        <w:rPr>
          <w:b/>
          <w:i w:val="0"/>
          <w:color w:val="auto"/>
          <w:sz w:val="24"/>
          <w:szCs w:val="24"/>
        </w:rPr>
        <w:fldChar w:fldCharType="separate"/>
      </w:r>
      <w:r w:rsidR="00462B09" w:rsidRPr="00854875">
        <w:rPr>
          <w:b/>
          <w:i w:val="0"/>
          <w:noProof/>
          <w:color w:val="auto"/>
          <w:sz w:val="24"/>
          <w:szCs w:val="24"/>
        </w:rPr>
        <w:t>1</w:t>
      </w:r>
      <w:r w:rsidRPr="00854875">
        <w:rPr>
          <w:b/>
          <w:i w:val="0"/>
          <w:color w:val="auto"/>
          <w:sz w:val="24"/>
          <w:szCs w:val="24"/>
        </w:rPr>
        <w:fldChar w:fldCharType="end"/>
      </w:r>
      <w:bookmarkEnd w:id="11"/>
      <w:r w:rsidRPr="00854875">
        <w:rPr>
          <w:b/>
          <w:i w:val="0"/>
          <w:color w:val="auto"/>
          <w:sz w:val="24"/>
          <w:szCs w:val="24"/>
        </w:rPr>
        <w:t xml:space="preserve">. </w:t>
      </w:r>
      <w:r w:rsidRPr="00854875">
        <w:rPr>
          <w:i w:val="0"/>
          <w:color w:val="auto"/>
          <w:sz w:val="24"/>
          <w:szCs w:val="24"/>
        </w:rPr>
        <w:t>Inputs values in generation of the operating models and length frequency data.</w:t>
      </w:r>
      <w:r w:rsidRPr="00854875">
        <w:rPr>
          <w:b/>
          <w:i w:val="0"/>
          <w:color w:val="auto"/>
          <w:sz w:val="24"/>
          <w:szCs w:val="24"/>
        </w:rPr>
        <w:t xml:space="preserve"> </w:t>
      </w:r>
      <w:r w:rsidR="00E904A1" w:rsidRPr="00854875">
        <w:rPr>
          <w:i w:val="0"/>
          <w:color w:val="auto"/>
          <w:sz w:val="24"/>
          <w:szCs w:val="24"/>
        </w:rPr>
        <w:t>The base model is comprised on the medium-lived species at target exploitation level with no error recruitment. From the base model, a change in life history (short- and longer-lived), exploitation level (</w:t>
      </w:r>
      <w:r w:rsidR="00C344A9" w:rsidRPr="00854875">
        <w:rPr>
          <w:i w:val="0"/>
          <w:color w:val="auto"/>
          <w:sz w:val="24"/>
          <w:szCs w:val="24"/>
        </w:rPr>
        <w:t>under</w:t>
      </w:r>
      <w:r w:rsidR="00E904A1" w:rsidRPr="00854875">
        <w:rPr>
          <w:i w:val="0"/>
          <w:color w:val="auto"/>
          <w:sz w:val="24"/>
          <w:szCs w:val="24"/>
        </w:rPr>
        <w:t xml:space="preserve">- and </w:t>
      </w:r>
      <w:r w:rsidR="00C344A9" w:rsidRPr="00854875">
        <w:rPr>
          <w:i w:val="0"/>
          <w:color w:val="auto"/>
          <w:sz w:val="24"/>
          <w:szCs w:val="24"/>
        </w:rPr>
        <w:t>over</w:t>
      </w:r>
      <w:r w:rsidR="00E904A1" w:rsidRPr="00854875">
        <w:rPr>
          <w:i w:val="0"/>
          <w:color w:val="auto"/>
          <w:sz w:val="24"/>
          <w:szCs w:val="24"/>
        </w:rPr>
        <w:t>exploited), and recruitment type (stochastic and autocorrelated) was made.</w:t>
      </w:r>
      <w:bookmarkEnd w:id="12"/>
    </w:p>
    <w:tbl>
      <w:tblPr>
        <w:tblStyle w:val="TableGrid"/>
        <w:tblW w:w="0" w:type="auto"/>
        <w:tblLayout w:type="fixed"/>
        <w:tblLook w:val="04A0" w:firstRow="1" w:lastRow="0" w:firstColumn="1" w:lastColumn="0" w:noHBand="0" w:noVBand="1"/>
      </w:tblPr>
      <w:tblGrid>
        <w:gridCol w:w="2160"/>
        <w:gridCol w:w="180"/>
        <w:gridCol w:w="720"/>
        <w:gridCol w:w="720"/>
        <w:gridCol w:w="720"/>
        <w:gridCol w:w="810"/>
        <w:gridCol w:w="990"/>
        <w:gridCol w:w="990"/>
        <w:gridCol w:w="1165"/>
        <w:gridCol w:w="895"/>
      </w:tblGrid>
      <w:tr w:rsidR="001955EB" w:rsidRPr="00854875" w14:paraId="12CA777A" w14:textId="77777777" w:rsidTr="00E904A1">
        <w:tc>
          <w:tcPr>
            <w:tcW w:w="2160" w:type="dxa"/>
            <w:tcBorders>
              <w:top w:val="single" w:sz="4" w:space="0" w:color="auto"/>
              <w:left w:val="nil"/>
              <w:bottom w:val="nil"/>
              <w:right w:val="nil"/>
            </w:tcBorders>
          </w:tcPr>
          <w:p w14:paraId="1FF0AE2A" w14:textId="77777777" w:rsidR="001955EB" w:rsidRPr="00854875" w:rsidRDefault="001955EB" w:rsidP="00C344A9">
            <w:pPr>
              <w:widowControl/>
              <w:autoSpaceDE/>
              <w:autoSpaceDN/>
              <w:rPr>
                <w:sz w:val="20"/>
                <w:szCs w:val="20"/>
              </w:rPr>
            </w:pPr>
          </w:p>
        </w:tc>
        <w:tc>
          <w:tcPr>
            <w:tcW w:w="900" w:type="dxa"/>
            <w:gridSpan w:val="2"/>
            <w:tcBorders>
              <w:top w:val="single" w:sz="4" w:space="0" w:color="auto"/>
              <w:left w:val="nil"/>
              <w:bottom w:val="nil"/>
              <w:right w:val="single" w:sz="4" w:space="0" w:color="auto"/>
            </w:tcBorders>
          </w:tcPr>
          <w:p w14:paraId="6F564750" w14:textId="77777777" w:rsidR="001955EB" w:rsidRPr="00854875" w:rsidRDefault="001955EB" w:rsidP="00C344A9">
            <w:pPr>
              <w:widowControl/>
              <w:autoSpaceDE/>
              <w:autoSpaceDN/>
              <w:rPr>
                <w:sz w:val="20"/>
                <w:szCs w:val="20"/>
              </w:rPr>
            </w:pPr>
          </w:p>
        </w:tc>
        <w:tc>
          <w:tcPr>
            <w:tcW w:w="2250" w:type="dxa"/>
            <w:gridSpan w:val="3"/>
            <w:tcBorders>
              <w:top w:val="single" w:sz="4" w:space="0" w:color="auto"/>
              <w:left w:val="single" w:sz="4" w:space="0" w:color="auto"/>
              <w:bottom w:val="nil"/>
              <w:right w:val="single" w:sz="4" w:space="0" w:color="auto"/>
            </w:tcBorders>
          </w:tcPr>
          <w:p w14:paraId="5BFAC1E5" w14:textId="77777777" w:rsidR="001955EB" w:rsidRPr="00854875" w:rsidRDefault="001955EB" w:rsidP="00C344A9">
            <w:pPr>
              <w:widowControl/>
              <w:autoSpaceDE/>
              <w:autoSpaceDN/>
              <w:jc w:val="center"/>
              <w:rPr>
                <w:sz w:val="20"/>
                <w:szCs w:val="20"/>
              </w:rPr>
            </w:pPr>
            <w:r w:rsidRPr="00854875">
              <w:rPr>
                <w:sz w:val="20"/>
                <w:szCs w:val="20"/>
              </w:rPr>
              <w:t>Life history</w:t>
            </w:r>
          </w:p>
        </w:tc>
        <w:tc>
          <w:tcPr>
            <w:tcW w:w="1980" w:type="dxa"/>
            <w:gridSpan w:val="2"/>
            <w:tcBorders>
              <w:top w:val="single" w:sz="4" w:space="0" w:color="auto"/>
              <w:left w:val="single" w:sz="4" w:space="0" w:color="auto"/>
              <w:bottom w:val="nil"/>
              <w:right w:val="single" w:sz="4" w:space="0" w:color="auto"/>
            </w:tcBorders>
          </w:tcPr>
          <w:p w14:paraId="3DED5585" w14:textId="77777777" w:rsidR="001955EB" w:rsidRPr="00854875" w:rsidRDefault="001955EB" w:rsidP="00C344A9">
            <w:pPr>
              <w:widowControl/>
              <w:autoSpaceDE/>
              <w:autoSpaceDN/>
              <w:jc w:val="center"/>
              <w:rPr>
                <w:sz w:val="20"/>
                <w:szCs w:val="20"/>
              </w:rPr>
            </w:pPr>
            <w:r w:rsidRPr="00854875">
              <w:rPr>
                <w:sz w:val="20"/>
                <w:szCs w:val="20"/>
              </w:rPr>
              <w:t>Exploitation level</w:t>
            </w:r>
          </w:p>
        </w:tc>
        <w:tc>
          <w:tcPr>
            <w:tcW w:w="2060" w:type="dxa"/>
            <w:gridSpan w:val="2"/>
            <w:tcBorders>
              <w:top w:val="single" w:sz="4" w:space="0" w:color="auto"/>
              <w:left w:val="single" w:sz="4" w:space="0" w:color="auto"/>
              <w:bottom w:val="nil"/>
              <w:right w:val="nil"/>
            </w:tcBorders>
          </w:tcPr>
          <w:p w14:paraId="54F6954C" w14:textId="77777777" w:rsidR="001955EB" w:rsidRPr="00854875" w:rsidRDefault="001955EB" w:rsidP="00C344A9">
            <w:pPr>
              <w:widowControl/>
              <w:autoSpaceDE/>
              <w:autoSpaceDN/>
              <w:jc w:val="center"/>
              <w:rPr>
                <w:sz w:val="20"/>
                <w:szCs w:val="20"/>
              </w:rPr>
            </w:pPr>
            <w:r w:rsidRPr="00854875">
              <w:rPr>
                <w:sz w:val="20"/>
                <w:szCs w:val="20"/>
              </w:rPr>
              <w:t>Recruitment</w:t>
            </w:r>
          </w:p>
        </w:tc>
      </w:tr>
      <w:tr w:rsidR="001955EB" w:rsidRPr="00854875" w14:paraId="62A6BDB8" w14:textId="77777777" w:rsidTr="00E904A1">
        <w:tc>
          <w:tcPr>
            <w:tcW w:w="2160" w:type="dxa"/>
            <w:tcBorders>
              <w:top w:val="nil"/>
              <w:left w:val="nil"/>
              <w:bottom w:val="single" w:sz="4" w:space="0" w:color="auto"/>
              <w:right w:val="nil"/>
            </w:tcBorders>
          </w:tcPr>
          <w:p w14:paraId="7C564840" w14:textId="77777777" w:rsidR="001955EB" w:rsidRPr="00854875" w:rsidRDefault="001955EB" w:rsidP="00C344A9">
            <w:pPr>
              <w:widowControl/>
              <w:autoSpaceDE/>
              <w:autoSpaceDN/>
              <w:rPr>
                <w:sz w:val="20"/>
                <w:szCs w:val="20"/>
              </w:rPr>
            </w:pPr>
            <w:r w:rsidRPr="00854875">
              <w:rPr>
                <w:sz w:val="20"/>
                <w:szCs w:val="20"/>
              </w:rPr>
              <w:t>Description</w:t>
            </w:r>
          </w:p>
        </w:tc>
        <w:tc>
          <w:tcPr>
            <w:tcW w:w="900" w:type="dxa"/>
            <w:gridSpan w:val="2"/>
            <w:tcBorders>
              <w:top w:val="nil"/>
              <w:left w:val="nil"/>
              <w:bottom w:val="single" w:sz="4" w:space="0" w:color="auto"/>
              <w:right w:val="single" w:sz="4" w:space="0" w:color="auto"/>
            </w:tcBorders>
          </w:tcPr>
          <w:p w14:paraId="151EC3A7" w14:textId="77777777" w:rsidR="001955EB" w:rsidRPr="00854875" w:rsidRDefault="001955EB" w:rsidP="00C344A9">
            <w:pPr>
              <w:widowControl/>
              <w:autoSpaceDE/>
              <w:autoSpaceDN/>
              <w:rPr>
                <w:sz w:val="20"/>
                <w:szCs w:val="20"/>
              </w:rPr>
            </w:pPr>
            <w:r w:rsidRPr="00854875">
              <w:rPr>
                <w:sz w:val="20"/>
                <w:szCs w:val="20"/>
              </w:rPr>
              <w:t>Symbol</w:t>
            </w:r>
          </w:p>
        </w:tc>
        <w:tc>
          <w:tcPr>
            <w:tcW w:w="720" w:type="dxa"/>
            <w:tcBorders>
              <w:top w:val="nil"/>
              <w:left w:val="single" w:sz="4" w:space="0" w:color="auto"/>
              <w:bottom w:val="single" w:sz="4" w:space="0" w:color="auto"/>
              <w:right w:val="nil"/>
            </w:tcBorders>
          </w:tcPr>
          <w:p w14:paraId="58448FA5" w14:textId="77777777" w:rsidR="001955EB" w:rsidRPr="00854875" w:rsidRDefault="001955EB" w:rsidP="00C344A9">
            <w:pPr>
              <w:widowControl/>
              <w:autoSpaceDE/>
              <w:autoSpaceDN/>
              <w:rPr>
                <w:sz w:val="20"/>
                <w:szCs w:val="20"/>
              </w:rPr>
            </w:pPr>
            <w:r w:rsidRPr="00854875">
              <w:rPr>
                <w:sz w:val="20"/>
                <w:szCs w:val="20"/>
              </w:rPr>
              <w:t>Base</w:t>
            </w:r>
          </w:p>
        </w:tc>
        <w:tc>
          <w:tcPr>
            <w:tcW w:w="720" w:type="dxa"/>
            <w:tcBorders>
              <w:top w:val="nil"/>
              <w:left w:val="nil"/>
              <w:bottom w:val="single" w:sz="4" w:space="0" w:color="auto"/>
              <w:right w:val="nil"/>
            </w:tcBorders>
          </w:tcPr>
          <w:p w14:paraId="59478CB3" w14:textId="77777777" w:rsidR="001955EB" w:rsidRPr="00854875" w:rsidRDefault="001955EB" w:rsidP="00C344A9">
            <w:pPr>
              <w:widowControl/>
              <w:autoSpaceDE/>
              <w:autoSpaceDN/>
              <w:rPr>
                <w:sz w:val="20"/>
                <w:szCs w:val="20"/>
              </w:rPr>
            </w:pPr>
            <w:r w:rsidRPr="00854875">
              <w:rPr>
                <w:sz w:val="20"/>
                <w:szCs w:val="20"/>
              </w:rPr>
              <w:t>Short</w:t>
            </w:r>
          </w:p>
        </w:tc>
        <w:tc>
          <w:tcPr>
            <w:tcW w:w="810" w:type="dxa"/>
            <w:tcBorders>
              <w:top w:val="nil"/>
              <w:left w:val="nil"/>
              <w:bottom w:val="single" w:sz="4" w:space="0" w:color="auto"/>
            </w:tcBorders>
          </w:tcPr>
          <w:p w14:paraId="28ED8E1D" w14:textId="75C94E69" w:rsidR="001955EB" w:rsidRPr="00854875" w:rsidRDefault="001955EB" w:rsidP="00C344A9">
            <w:pPr>
              <w:widowControl/>
              <w:autoSpaceDE/>
              <w:autoSpaceDN/>
              <w:rPr>
                <w:sz w:val="20"/>
                <w:szCs w:val="20"/>
              </w:rPr>
            </w:pPr>
            <w:r w:rsidRPr="00854875">
              <w:rPr>
                <w:sz w:val="20"/>
                <w:szCs w:val="20"/>
              </w:rPr>
              <w:t>Long</w:t>
            </w:r>
            <w:r w:rsidR="00E904A1" w:rsidRPr="00854875">
              <w:rPr>
                <w:sz w:val="20"/>
                <w:szCs w:val="20"/>
              </w:rPr>
              <w:t>er</w:t>
            </w:r>
          </w:p>
        </w:tc>
        <w:tc>
          <w:tcPr>
            <w:tcW w:w="990" w:type="dxa"/>
            <w:tcBorders>
              <w:top w:val="nil"/>
              <w:bottom w:val="single" w:sz="4" w:space="0" w:color="auto"/>
              <w:right w:val="nil"/>
            </w:tcBorders>
          </w:tcPr>
          <w:p w14:paraId="3C71B545" w14:textId="6B48CE6C" w:rsidR="001955EB" w:rsidRPr="00854875" w:rsidRDefault="00C344A9" w:rsidP="00C344A9">
            <w:pPr>
              <w:widowControl/>
              <w:autoSpaceDE/>
              <w:autoSpaceDN/>
              <w:rPr>
                <w:sz w:val="20"/>
                <w:szCs w:val="20"/>
              </w:rPr>
            </w:pPr>
            <w:r w:rsidRPr="00854875">
              <w:rPr>
                <w:sz w:val="20"/>
                <w:szCs w:val="20"/>
              </w:rPr>
              <w:t>Under</w:t>
            </w:r>
            <w:r w:rsidR="001955EB" w:rsidRPr="00854875">
              <w:rPr>
                <w:sz w:val="20"/>
                <w:szCs w:val="20"/>
              </w:rPr>
              <w:t>ex.</w:t>
            </w:r>
          </w:p>
        </w:tc>
        <w:tc>
          <w:tcPr>
            <w:tcW w:w="990" w:type="dxa"/>
            <w:tcBorders>
              <w:top w:val="nil"/>
              <w:left w:val="nil"/>
              <w:bottom w:val="single" w:sz="4" w:space="0" w:color="auto"/>
            </w:tcBorders>
          </w:tcPr>
          <w:p w14:paraId="7143DD86" w14:textId="2D2A60C5" w:rsidR="001955EB" w:rsidRPr="00854875" w:rsidRDefault="00C344A9" w:rsidP="00C344A9">
            <w:pPr>
              <w:widowControl/>
              <w:autoSpaceDE/>
              <w:autoSpaceDN/>
              <w:rPr>
                <w:sz w:val="20"/>
                <w:szCs w:val="20"/>
              </w:rPr>
            </w:pPr>
            <w:r w:rsidRPr="00854875">
              <w:rPr>
                <w:sz w:val="20"/>
                <w:szCs w:val="20"/>
              </w:rPr>
              <w:t>Over</w:t>
            </w:r>
            <w:r w:rsidR="001955EB" w:rsidRPr="00854875">
              <w:rPr>
                <w:sz w:val="20"/>
                <w:szCs w:val="20"/>
              </w:rPr>
              <w:t>ex.</w:t>
            </w:r>
          </w:p>
        </w:tc>
        <w:tc>
          <w:tcPr>
            <w:tcW w:w="1165" w:type="dxa"/>
            <w:tcBorders>
              <w:top w:val="nil"/>
              <w:bottom w:val="single" w:sz="4" w:space="0" w:color="auto"/>
              <w:right w:val="nil"/>
            </w:tcBorders>
          </w:tcPr>
          <w:p w14:paraId="53964621" w14:textId="77777777" w:rsidR="001955EB" w:rsidRPr="00854875" w:rsidRDefault="001955EB" w:rsidP="00C344A9">
            <w:pPr>
              <w:widowControl/>
              <w:autoSpaceDE/>
              <w:autoSpaceDN/>
              <w:rPr>
                <w:sz w:val="20"/>
                <w:szCs w:val="20"/>
              </w:rPr>
            </w:pPr>
            <w:r w:rsidRPr="00854875">
              <w:rPr>
                <w:sz w:val="20"/>
                <w:szCs w:val="20"/>
              </w:rPr>
              <w:t>Stochastic</w:t>
            </w:r>
          </w:p>
        </w:tc>
        <w:tc>
          <w:tcPr>
            <w:tcW w:w="895" w:type="dxa"/>
            <w:tcBorders>
              <w:top w:val="nil"/>
              <w:left w:val="nil"/>
              <w:bottom w:val="single" w:sz="4" w:space="0" w:color="auto"/>
              <w:right w:val="nil"/>
            </w:tcBorders>
          </w:tcPr>
          <w:p w14:paraId="470D41EB" w14:textId="77777777" w:rsidR="001955EB" w:rsidRPr="00854875" w:rsidRDefault="001955EB" w:rsidP="00C344A9">
            <w:pPr>
              <w:widowControl/>
              <w:autoSpaceDE/>
              <w:autoSpaceDN/>
              <w:rPr>
                <w:sz w:val="20"/>
                <w:szCs w:val="20"/>
              </w:rPr>
            </w:pPr>
            <w:r w:rsidRPr="00854875">
              <w:rPr>
                <w:sz w:val="20"/>
                <w:szCs w:val="20"/>
              </w:rPr>
              <w:t>AR</w:t>
            </w:r>
          </w:p>
        </w:tc>
      </w:tr>
      <w:tr w:rsidR="001955EB" w:rsidRPr="00854875" w14:paraId="46F2F942" w14:textId="77777777" w:rsidTr="00E904A1">
        <w:tc>
          <w:tcPr>
            <w:tcW w:w="2340" w:type="dxa"/>
            <w:gridSpan w:val="2"/>
            <w:tcBorders>
              <w:left w:val="nil"/>
              <w:bottom w:val="nil"/>
              <w:right w:val="nil"/>
            </w:tcBorders>
          </w:tcPr>
          <w:p w14:paraId="31C92485" w14:textId="77777777" w:rsidR="001955EB" w:rsidRPr="00854875" w:rsidRDefault="001955EB" w:rsidP="00C344A9">
            <w:pPr>
              <w:widowControl/>
              <w:autoSpaceDE/>
              <w:autoSpaceDN/>
              <w:spacing w:after="160"/>
              <w:rPr>
                <w:sz w:val="20"/>
                <w:szCs w:val="20"/>
              </w:rPr>
            </w:pPr>
            <w:r w:rsidRPr="00854875">
              <w:rPr>
                <w:sz w:val="20"/>
                <w:szCs w:val="20"/>
              </w:rPr>
              <w:t>Asymptotic length (cm)</w:t>
            </w:r>
          </w:p>
        </w:tc>
        <w:tc>
          <w:tcPr>
            <w:tcW w:w="720" w:type="dxa"/>
            <w:tcBorders>
              <w:left w:val="nil"/>
              <w:bottom w:val="nil"/>
              <w:right w:val="single" w:sz="4" w:space="0" w:color="auto"/>
            </w:tcBorders>
          </w:tcPr>
          <w:p w14:paraId="0C8AD2A5" w14:textId="77777777" w:rsidR="001955EB" w:rsidRPr="00854875" w:rsidRDefault="008D7A66" w:rsidP="00C344A9">
            <w:pPr>
              <w:widowControl/>
              <w:autoSpaceDE/>
              <w:autoSpaceDN/>
              <w:spacing w:after="160"/>
              <w:jc w:val="both"/>
              <w:rPr>
                <w:sz w:val="20"/>
                <w:szCs w:val="20"/>
              </w:rPr>
            </w:pPr>
            <m:oMathPara>
              <m:oMathParaPr>
                <m:jc m:val="left"/>
              </m:oMathParaPr>
              <m:oMath>
                <m:sSub>
                  <m:sSubPr>
                    <m:ctrlPr>
                      <w:rPr>
                        <w:rFonts w:ascii="Cambria Math" w:eastAsia="Times New Roman" w:hAnsi="Cambria Math"/>
                        <w:i/>
                        <w:sz w:val="20"/>
                        <w:lang w:eastAsia="en-US"/>
                      </w:rPr>
                    </m:ctrlPr>
                  </m:sSubPr>
                  <m:e>
                    <m:r>
                      <w:rPr>
                        <w:rFonts w:ascii="Cambria Math" w:hAnsi="Cambria Math"/>
                        <w:sz w:val="20"/>
                      </w:rPr>
                      <m:t>L</m:t>
                    </m:r>
                  </m:e>
                  <m:sub>
                    <m:r>
                      <w:rPr>
                        <w:rFonts w:ascii="Cambria Math" w:hAnsi="Cambria Math"/>
                        <w:sz w:val="20"/>
                      </w:rPr>
                      <m:t>∞</m:t>
                    </m:r>
                  </m:sub>
                </m:sSub>
              </m:oMath>
            </m:oMathPara>
          </w:p>
        </w:tc>
        <w:tc>
          <w:tcPr>
            <w:tcW w:w="720" w:type="dxa"/>
            <w:tcBorders>
              <w:left w:val="single" w:sz="4" w:space="0" w:color="auto"/>
              <w:bottom w:val="nil"/>
              <w:right w:val="nil"/>
            </w:tcBorders>
          </w:tcPr>
          <w:p w14:paraId="44BFACA1" w14:textId="77777777" w:rsidR="001955EB" w:rsidRPr="00854875" w:rsidRDefault="001955EB" w:rsidP="00C344A9">
            <w:pPr>
              <w:widowControl/>
              <w:autoSpaceDE/>
              <w:autoSpaceDN/>
              <w:spacing w:after="160"/>
              <w:rPr>
                <w:sz w:val="20"/>
                <w:szCs w:val="20"/>
              </w:rPr>
            </w:pPr>
            <w:r w:rsidRPr="00854875">
              <w:rPr>
                <w:sz w:val="20"/>
                <w:szCs w:val="20"/>
              </w:rPr>
              <w:t xml:space="preserve">64.6 </w:t>
            </w:r>
          </w:p>
        </w:tc>
        <w:tc>
          <w:tcPr>
            <w:tcW w:w="720" w:type="dxa"/>
            <w:tcBorders>
              <w:left w:val="nil"/>
              <w:bottom w:val="nil"/>
              <w:right w:val="nil"/>
            </w:tcBorders>
          </w:tcPr>
          <w:p w14:paraId="084E682B" w14:textId="77777777" w:rsidR="001955EB" w:rsidRPr="00854875" w:rsidRDefault="001955EB" w:rsidP="00C344A9">
            <w:pPr>
              <w:widowControl/>
              <w:autoSpaceDE/>
              <w:autoSpaceDN/>
              <w:spacing w:after="160"/>
              <w:rPr>
                <w:sz w:val="20"/>
                <w:szCs w:val="20"/>
              </w:rPr>
            </w:pPr>
            <w:r w:rsidRPr="00854875">
              <w:rPr>
                <w:sz w:val="20"/>
                <w:szCs w:val="20"/>
              </w:rPr>
              <w:t xml:space="preserve">36.2 </w:t>
            </w:r>
          </w:p>
        </w:tc>
        <w:tc>
          <w:tcPr>
            <w:tcW w:w="810" w:type="dxa"/>
            <w:tcBorders>
              <w:left w:val="nil"/>
              <w:bottom w:val="nil"/>
            </w:tcBorders>
          </w:tcPr>
          <w:p w14:paraId="42FEFEA1" w14:textId="77777777" w:rsidR="001955EB" w:rsidRPr="00854875" w:rsidRDefault="001955EB" w:rsidP="00C344A9">
            <w:pPr>
              <w:widowControl/>
              <w:autoSpaceDE/>
              <w:autoSpaceDN/>
              <w:spacing w:after="160"/>
              <w:rPr>
                <w:sz w:val="20"/>
                <w:szCs w:val="20"/>
              </w:rPr>
            </w:pPr>
            <w:r w:rsidRPr="00854875">
              <w:rPr>
                <w:sz w:val="20"/>
                <w:szCs w:val="20"/>
              </w:rPr>
              <w:t xml:space="preserve">90 </w:t>
            </w:r>
          </w:p>
        </w:tc>
        <w:tc>
          <w:tcPr>
            <w:tcW w:w="990" w:type="dxa"/>
            <w:tcBorders>
              <w:bottom w:val="nil"/>
              <w:right w:val="nil"/>
            </w:tcBorders>
          </w:tcPr>
          <w:p w14:paraId="4B7B4B7E" w14:textId="77777777" w:rsidR="001955EB" w:rsidRPr="00854875" w:rsidRDefault="001955EB" w:rsidP="00C344A9">
            <w:pPr>
              <w:widowControl/>
              <w:autoSpaceDE/>
              <w:autoSpaceDN/>
              <w:spacing w:after="160"/>
              <w:rPr>
                <w:sz w:val="20"/>
                <w:szCs w:val="20"/>
              </w:rPr>
            </w:pPr>
            <w:r w:rsidRPr="00854875">
              <w:rPr>
                <w:sz w:val="20"/>
                <w:szCs w:val="20"/>
              </w:rPr>
              <w:t xml:space="preserve">64.6 </w:t>
            </w:r>
          </w:p>
        </w:tc>
        <w:tc>
          <w:tcPr>
            <w:tcW w:w="990" w:type="dxa"/>
            <w:tcBorders>
              <w:left w:val="nil"/>
              <w:bottom w:val="nil"/>
            </w:tcBorders>
          </w:tcPr>
          <w:p w14:paraId="540BF4EB" w14:textId="77777777" w:rsidR="001955EB" w:rsidRPr="00854875" w:rsidRDefault="001955EB" w:rsidP="00C344A9">
            <w:pPr>
              <w:widowControl/>
              <w:autoSpaceDE/>
              <w:autoSpaceDN/>
              <w:spacing w:after="160"/>
              <w:rPr>
                <w:sz w:val="20"/>
                <w:szCs w:val="20"/>
              </w:rPr>
            </w:pPr>
            <w:r w:rsidRPr="00854875">
              <w:rPr>
                <w:sz w:val="20"/>
                <w:szCs w:val="20"/>
              </w:rPr>
              <w:t xml:space="preserve">64.6 </w:t>
            </w:r>
          </w:p>
        </w:tc>
        <w:tc>
          <w:tcPr>
            <w:tcW w:w="1165" w:type="dxa"/>
            <w:tcBorders>
              <w:bottom w:val="nil"/>
              <w:right w:val="nil"/>
            </w:tcBorders>
          </w:tcPr>
          <w:p w14:paraId="69BFB489" w14:textId="77777777" w:rsidR="001955EB" w:rsidRPr="00854875" w:rsidRDefault="001955EB" w:rsidP="00C344A9">
            <w:pPr>
              <w:widowControl/>
              <w:autoSpaceDE/>
              <w:autoSpaceDN/>
              <w:spacing w:after="160"/>
              <w:rPr>
                <w:sz w:val="20"/>
                <w:szCs w:val="20"/>
              </w:rPr>
            </w:pPr>
            <w:r w:rsidRPr="00854875">
              <w:rPr>
                <w:sz w:val="20"/>
                <w:szCs w:val="20"/>
              </w:rPr>
              <w:t>64.6</w:t>
            </w:r>
          </w:p>
        </w:tc>
        <w:tc>
          <w:tcPr>
            <w:tcW w:w="895" w:type="dxa"/>
            <w:tcBorders>
              <w:left w:val="nil"/>
              <w:bottom w:val="nil"/>
              <w:right w:val="nil"/>
            </w:tcBorders>
          </w:tcPr>
          <w:p w14:paraId="7A7DCB73" w14:textId="77777777" w:rsidR="001955EB" w:rsidRPr="00854875" w:rsidRDefault="001955EB" w:rsidP="00C344A9">
            <w:pPr>
              <w:widowControl/>
              <w:autoSpaceDE/>
              <w:autoSpaceDN/>
              <w:spacing w:after="160"/>
              <w:rPr>
                <w:sz w:val="20"/>
                <w:szCs w:val="20"/>
              </w:rPr>
            </w:pPr>
            <w:r w:rsidRPr="00854875">
              <w:rPr>
                <w:sz w:val="20"/>
                <w:szCs w:val="20"/>
              </w:rPr>
              <w:t xml:space="preserve">64.6 </w:t>
            </w:r>
          </w:p>
        </w:tc>
      </w:tr>
      <w:tr w:rsidR="001955EB" w:rsidRPr="00854875" w14:paraId="1D12D77E" w14:textId="77777777" w:rsidTr="00E904A1">
        <w:tc>
          <w:tcPr>
            <w:tcW w:w="2340" w:type="dxa"/>
            <w:gridSpan w:val="2"/>
            <w:tcBorders>
              <w:top w:val="nil"/>
              <w:left w:val="nil"/>
              <w:bottom w:val="nil"/>
              <w:right w:val="nil"/>
            </w:tcBorders>
          </w:tcPr>
          <w:p w14:paraId="725123D4" w14:textId="77777777" w:rsidR="001955EB" w:rsidRPr="00854875" w:rsidRDefault="001955EB" w:rsidP="00C344A9">
            <w:pPr>
              <w:widowControl/>
              <w:autoSpaceDE/>
              <w:autoSpaceDN/>
              <w:spacing w:after="160"/>
              <w:rPr>
                <w:sz w:val="20"/>
                <w:szCs w:val="20"/>
              </w:rPr>
            </w:pPr>
            <w:r w:rsidRPr="00854875">
              <w:rPr>
                <w:sz w:val="20"/>
                <w:szCs w:val="20"/>
              </w:rPr>
              <w:t>Growth coefficient</w:t>
            </w:r>
          </w:p>
        </w:tc>
        <w:tc>
          <w:tcPr>
            <w:tcW w:w="720" w:type="dxa"/>
            <w:tcBorders>
              <w:top w:val="nil"/>
              <w:left w:val="nil"/>
              <w:bottom w:val="nil"/>
              <w:right w:val="single" w:sz="4" w:space="0" w:color="auto"/>
            </w:tcBorders>
          </w:tcPr>
          <w:p w14:paraId="2DD86777" w14:textId="77777777" w:rsidR="001955EB" w:rsidRPr="00854875" w:rsidRDefault="001955EB" w:rsidP="00C344A9">
            <w:pPr>
              <w:widowControl/>
              <w:autoSpaceDE/>
              <w:autoSpaceDN/>
              <w:spacing w:after="160"/>
              <w:jc w:val="both"/>
              <w:rPr>
                <w:sz w:val="20"/>
                <w:szCs w:val="20"/>
              </w:rPr>
            </w:pPr>
            <m:oMathPara>
              <m:oMathParaPr>
                <m:jc m:val="left"/>
              </m:oMathParaPr>
              <m:oMath>
                <m:r>
                  <w:rPr>
                    <w:rFonts w:ascii="Cambria Math" w:hAnsi="Cambria Math"/>
                    <w:sz w:val="20"/>
                    <w:szCs w:val="20"/>
                  </w:rPr>
                  <m:t>K</m:t>
                </m:r>
              </m:oMath>
            </m:oMathPara>
          </w:p>
        </w:tc>
        <w:tc>
          <w:tcPr>
            <w:tcW w:w="720" w:type="dxa"/>
            <w:tcBorders>
              <w:top w:val="nil"/>
              <w:left w:val="single" w:sz="4" w:space="0" w:color="auto"/>
              <w:bottom w:val="nil"/>
              <w:right w:val="nil"/>
            </w:tcBorders>
          </w:tcPr>
          <w:p w14:paraId="620605FD" w14:textId="77777777" w:rsidR="001955EB" w:rsidRPr="00854875" w:rsidRDefault="001955EB" w:rsidP="00C344A9">
            <w:pPr>
              <w:widowControl/>
              <w:autoSpaceDE/>
              <w:autoSpaceDN/>
              <w:spacing w:after="160"/>
              <w:rPr>
                <w:sz w:val="20"/>
                <w:szCs w:val="20"/>
              </w:rPr>
            </w:pPr>
            <w:r w:rsidRPr="00854875">
              <w:rPr>
                <w:sz w:val="20"/>
                <w:szCs w:val="20"/>
              </w:rPr>
              <w:t xml:space="preserve">0.21 </w:t>
            </w:r>
          </w:p>
        </w:tc>
        <w:tc>
          <w:tcPr>
            <w:tcW w:w="720" w:type="dxa"/>
            <w:tcBorders>
              <w:top w:val="nil"/>
              <w:left w:val="nil"/>
              <w:bottom w:val="nil"/>
              <w:right w:val="nil"/>
            </w:tcBorders>
          </w:tcPr>
          <w:p w14:paraId="1C2098DF" w14:textId="77777777" w:rsidR="001955EB" w:rsidRPr="00854875" w:rsidRDefault="001955EB" w:rsidP="00C344A9">
            <w:pPr>
              <w:widowControl/>
              <w:autoSpaceDE/>
              <w:autoSpaceDN/>
              <w:spacing w:after="160"/>
              <w:rPr>
                <w:sz w:val="20"/>
                <w:szCs w:val="20"/>
              </w:rPr>
            </w:pPr>
            <w:r w:rsidRPr="00854875">
              <w:rPr>
                <w:sz w:val="20"/>
                <w:szCs w:val="20"/>
              </w:rPr>
              <w:t xml:space="preserve">0.87 </w:t>
            </w:r>
          </w:p>
        </w:tc>
        <w:tc>
          <w:tcPr>
            <w:tcW w:w="810" w:type="dxa"/>
            <w:tcBorders>
              <w:top w:val="nil"/>
              <w:left w:val="nil"/>
              <w:bottom w:val="nil"/>
            </w:tcBorders>
          </w:tcPr>
          <w:p w14:paraId="29957450" w14:textId="77777777" w:rsidR="001955EB" w:rsidRPr="00854875" w:rsidRDefault="001955EB" w:rsidP="00C344A9">
            <w:pPr>
              <w:widowControl/>
              <w:autoSpaceDE/>
              <w:autoSpaceDN/>
              <w:spacing w:after="160"/>
              <w:rPr>
                <w:sz w:val="20"/>
                <w:szCs w:val="20"/>
              </w:rPr>
            </w:pPr>
            <w:r w:rsidRPr="00854875">
              <w:rPr>
                <w:sz w:val="20"/>
                <w:szCs w:val="20"/>
              </w:rPr>
              <w:t xml:space="preserve">0.13 </w:t>
            </w:r>
          </w:p>
        </w:tc>
        <w:tc>
          <w:tcPr>
            <w:tcW w:w="990" w:type="dxa"/>
            <w:tcBorders>
              <w:top w:val="nil"/>
              <w:bottom w:val="nil"/>
              <w:right w:val="nil"/>
            </w:tcBorders>
          </w:tcPr>
          <w:p w14:paraId="659BD79C" w14:textId="77777777" w:rsidR="001955EB" w:rsidRPr="00854875" w:rsidRDefault="001955EB" w:rsidP="00C344A9">
            <w:pPr>
              <w:widowControl/>
              <w:autoSpaceDE/>
              <w:autoSpaceDN/>
              <w:spacing w:after="160"/>
              <w:rPr>
                <w:sz w:val="20"/>
                <w:szCs w:val="20"/>
              </w:rPr>
            </w:pPr>
            <w:r w:rsidRPr="00854875">
              <w:rPr>
                <w:sz w:val="20"/>
                <w:szCs w:val="20"/>
              </w:rPr>
              <w:t>0.21</w:t>
            </w:r>
          </w:p>
        </w:tc>
        <w:tc>
          <w:tcPr>
            <w:tcW w:w="990" w:type="dxa"/>
            <w:tcBorders>
              <w:top w:val="nil"/>
              <w:left w:val="nil"/>
              <w:bottom w:val="nil"/>
            </w:tcBorders>
          </w:tcPr>
          <w:p w14:paraId="26AB5E81" w14:textId="77777777" w:rsidR="001955EB" w:rsidRPr="00854875" w:rsidRDefault="001955EB" w:rsidP="00C344A9">
            <w:pPr>
              <w:widowControl/>
              <w:autoSpaceDE/>
              <w:autoSpaceDN/>
              <w:spacing w:after="160"/>
              <w:rPr>
                <w:sz w:val="20"/>
                <w:szCs w:val="20"/>
              </w:rPr>
            </w:pPr>
            <w:r w:rsidRPr="00854875">
              <w:rPr>
                <w:sz w:val="20"/>
                <w:szCs w:val="20"/>
              </w:rPr>
              <w:t xml:space="preserve">0.21 </w:t>
            </w:r>
          </w:p>
        </w:tc>
        <w:tc>
          <w:tcPr>
            <w:tcW w:w="1165" w:type="dxa"/>
            <w:tcBorders>
              <w:top w:val="nil"/>
              <w:bottom w:val="nil"/>
              <w:right w:val="nil"/>
            </w:tcBorders>
          </w:tcPr>
          <w:p w14:paraId="175544BF" w14:textId="77777777" w:rsidR="001955EB" w:rsidRPr="00854875" w:rsidRDefault="001955EB" w:rsidP="00C344A9">
            <w:pPr>
              <w:widowControl/>
              <w:autoSpaceDE/>
              <w:autoSpaceDN/>
              <w:spacing w:after="160"/>
              <w:rPr>
                <w:sz w:val="20"/>
                <w:szCs w:val="20"/>
              </w:rPr>
            </w:pPr>
            <w:r w:rsidRPr="00854875">
              <w:rPr>
                <w:sz w:val="20"/>
                <w:szCs w:val="20"/>
              </w:rPr>
              <w:t xml:space="preserve">0.21 </w:t>
            </w:r>
          </w:p>
        </w:tc>
        <w:tc>
          <w:tcPr>
            <w:tcW w:w="895" w:type="dxa"/>
            <w:tcBorders>
              <w:top w:val="nil"/>
              <w:left w:val="nil"/>
              <w:bottom w:val="nil"/>
              <w:right w:val="nil"/>
            </w:tcBorders>
          </w:tcPr>
          <w:p w14:paraId="3D3B0A9C" w14:textId="77777777" w:rsidR="001955EB" w:rsidRPr="00854875" w:rsidRDefault="001955EB" w:rsidP="00C344A9">
            <w:pPr>
              <w:widowControl/>
              <w:autoSpaceDE/>
              <w:autoSpaceDN/>
              <w:spacing w:after="160"/>
              <w:rPr>
                <w:sz w:val="20"/>
                <w:szCs w:val="20"/>
              </w:rPr>
            </w:pPr>
            <w:r w:rsidRPr="00854875">
              <w:rPr>
                <w:sz w:val="20"/>
                <w:szCs w:val="20"/>
              </w:rPr>
              <w:t>0.21</w:t>
            </w:r>
          </w:p>
        </w:tc>
      </w:tr>
      <w:tr w:rsidR="001955EB" w:rsidRPr="00854875" w14:paraId="17272401" w14:textId="77777777" w:rsidTr="00E904A1">
        <w:tc>
          <w:tcPr>
            <w:tcW w:w="2340" w:type="dxa"/>
            <w:gridSpan w:val="2"/>
            <w:tcBorders>
              <w:top w:val="nil"/>
              <w:left w:val="nil"/>
              <w:bottom w:val="nil"/>
              <w:right w:val="nil"/>
            </w:tcBorders>
          </w:tcPr>
          <w:p w14:paraId="76E1C7EC" w14:textId="77777777" w:rsidR="001955EB" w:rsidRPr="00854875" w:rsidRDefault="001955EB" w:rsidP="00C344A9">
            <w:pPr>
              <w:widowControl/>
              <w:autoSpaceDE/>
              <w:autoSpaceDN/>
              <w:spacing w:after="160"/>
              <w:rPr>
                <w:sz w:val="20"/>
                <w:szCs w:val="20"/>
              </w:rPr>
            </w:pPr>
            <w:r w:rsidRPr="00854875">
              <w:rPr>
                <w:sz w:val="20"/>
                <w:szCs w:val="20"/>
              </w:rPr>
              <w:t>Age at length = 0</w:t>
            </w:r>
          </w:p>
        </w:tc>
        <w:tc>
          <w:tcPr>
            <w:tcW w:w="720" w:type="dxa"/>
            <w:tcBorders>
              <w:top w:val="nil"/>
              <w:left w:val="nil"/>
              <w:bottom w:val="nil"/>
              <w:right w:val="single" w:sz="4" w:space="0" w:color="auto"/>
            </w:tcBorders>
          </w:tcPr>
          <w:p w14:paraId="4EBFB00E" w14:textId="77777777" w:rsidR="001955EB" w:rsidRPr="00854875" w:rsidRDefault="008D7A66" w:rsidP="00C344A9">
            <w:pPr>
              <w:widowControl/>
              <w:autoSpaceDE/>
              <w:autoSpaceDN/>
              <w:spacing w:after="160"/>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oMath>
            </m:oMathPara>
          </w:p>
        </w:tc>
        <w:tc>
          <w:tcPr>
            <w:tcW w:w="720" w:type="dxa"/>
            <w:tcBorders>
              <w:top w:val="nil"/>
              <w:left w:val="single" w:sz="4" w:space="0" w:color="auto"/>
              <w:bottom w:val="nil"/>
              <w:right w:val="nil"/>
            </w:tcBorders>
          </w:tcPr>
          <w:p w14:paraId="2AD1E4BA" w14:textId="77777777" w:rsidR="001955EB" w:rsidRPr="00854875" w:rsidRDefault="001955EB" w:rsidP="00C344A9">
            <w:pPr>
              <w:widowControl/>
              <w:autoSpaceDE/>
              <w:autoSpaceDN/>
              <w:spacing w:after="160"/>
              <w:rPr>
                <w:sz w:val="20"/>
                <w:szCs w:val="20"/>
              </w:rPr>
            </w:pPr>
            <w:r w:rsidRPr="00854875">
              <w:rPr>
                <w:sz w:val="20"/>
                <w:szCs w:val="20"/>
              </w:rPr>
              <w:t>-0.01</w:t>
            </w:r>
          </w:p>
        </w:tc>
        <w:tc>
          <w:tcPr>
            <w:tcW w:w="720" w:type="dxa"/>
            <w:tcBorders>
              <w:top w:val="nil"/>
              <w:left w:val="nil"/>
              <w:bottom w:val="nil"/>
              <w:right w:val="nil"/>
            </w:tcBorders>
          </w:tcPr>
          <w:p w14:paraId="51406CAA" w14:textId="77777777" w:rsidR="001955EB" w:rsidRPr="00854875" w:rsidRDefault="001955EB" w:rsidP="00C344A9">
            <w:pPr>
              <w:widowControl/>
              <w:autoSpaceDE/>
              <w:autoSpaceDN/>
              <w:spacing w:after="160"/>
              <w:rPr>
                <w:sz w:val="20"/>
                <w:szCs w:val="20"/>
              </w:rPr>
            </w:pPr>
            <w:r w:rsidRPr="00854875">
              <w:rPr>
                <w:sz w:val="20"/>
                <w:szCs w:val="20"/>
              </w:rPr>
              <w:t>-0.01</w:t>
            </w:r>
          </w:p>
        </w:tc>
        <w:tc>
          <w:tcPr>
            <w:tcW w:w="810" w:type="dxa"/>
            <w:tcBorders>
              <w:top w:val="nil"/>
              <w:left w:val="nil"/>
              <w:bottom w:val="nil"/>
            </w:tcBorders>
          </w:tcPr>
          <w:p w14:paraId="2F959F55" w14:textId="77777777" w:rsidR="001955EB" w:rsidRPr="00854875" w:rsidRDefault="001955EB" w:rsidP="00C344A9">
            <w:pPr>
              <w:widowControl/>
              <w:autoSpaceDE/>
              <w:autoSpaceDN/>
              <w:spacing w:after="160"/>
              <w:rPr>
                <w:sz w:val="20"/>
                <w:szCs w:val="20"/>
              </w:rPr>
            </w:pPr>
            <w:r w:rsidRPr="00854875">
              <w:rPr>
                <w:sz w:val="20"/>
                <w:szCs w:val="20"/>
              </w:rPr>
              <w:t>-0.01</w:t>
            </w:r>
          </w:p>
        </w:tc>
        <w:tc>
          <w:tcPr>
            <w:tcW w:w="990" w:type="dxa"/>
            <w:tcBorders>
              <w:top w:val="nil"/>
              <w:bottom w:val="nil"/>
              <w:right w:val="nil"/>
            </w:tcBorders>
          </w:tcPr>
          <w:p w14:paraId="1A0E5719" w14:textId="77777777" w:rsidR="001955EB" w:rsidRPr="00854875" w:rsidRDefault="001955EB" w:rsidP="00C344A9">
            <w:pPr>
              <w:widowControl/>
              <w:autoSpaceDE/>
              <w:autoSpaceDN/>
              <w:spacing w:after="160"/>
              <w:rPr>
                <w:sz w:val="20"/>
                <w:szCs w:val="20"/>
              </w:rPr>
            </w:pPr>
            <w:r w:rsidRPr="00854875">
              <w:rPr>
                <w:sz w:val="20"/>
                <w:szCs w:val="20"/>
              </w:rPr>
              <w:t>-0.01</w:t>
            </w:r>
          </w:p>
        </w:tc>
        <w:tc>
          <w:tcPr>
            <w:tcW w:w="990" w:type="dxa"/>
            <w:tcBorders>
              <w:top w:val="nil"/>
              <w:left w:val="nil"/>
              <w:bottom w:val="nil"/>
            </w:tcBorders>
          </w:tcPr>
          <w:p w14:paraId="33301E0B" w14:textId="77777777" w:rsidR="001955EB" w:rsidRPr="00854875" w:rsidRDefault="001955EB" w:rsidP="00C344A9">
            <w:pPr>
              <w:widowControl/>
              <w:autoSpaceDE/>
              <w:autoSpaceDN/>
              <w:spacing w:after="160"/>
              <w:rPr>
                <w:sz w:val="20"/>
                <w:szCs w:val="20"/>
              </w:rPr>
            </w:pPr>
            <w:r w:rsidRPr="00854875">
              <w:rPr>
                <w:sz w:val="20"/>
                <w:szCs w:val="20"/>
              </w:rPr>
              <w:t>-0.01</w:t>
            </w:r>
          </w:p>
        </w:tc>
        <w:tc>
          <w:tcPr>
            <w:tcW w:w="1165" w:type="dxa"/>
            <w:tcBorders>
              <w:top w:val="nil"/>
              <w:bottom w:val="nil"/>
              <w:right w:val="nil"/>
            </w:tcBorders>
          </w:tcPr>
          <w:p w14:paraId="57FD5C2B" w14:textId="77777777" w:rsidR="001955EB" w:rsidRPr="00854875" w:rsidRDefault="001955EB" w:rsidP="00C344A9">
            <w:pPr>
              <w:widowControl/>
              <w:autoSpaceDE/>
              <w:autoSpaceDN/>
              <w:spacing w:after="160"/>
              <w:rPr>
                <w:sz w:val="20"/>
                <w:szCs w:val="20"/>
              </w:rPr>
            </w:pPr>
            <w:r w:rsidRPr="00854875">
              <w:rPr>
                <w:sz w:val="20"/>
                <w:szCs w:val="20"/>
              </w:rPr>
              <w:t>-0.01</w:t>
            </w:r>
          </w:p>
        </w:tc>
        <w:tc>
          <w:tcPr>
            <w:tcW w:w="895" w:type="dxa"/>
            <w:tcBorders>
              <w:top w:val="nil"/>
              <w:left w:val="nil"/>
              <w:bottom w:val="nil"/>
              <w:right w:val="nil"/>
            </w:tcBorders>
          </w:tcPr>
          <w:p w14:paraId="2DC5C519" w14:textId="77777777" w:rsidR="001955EB" w:rsidRPr="00854875" w:rsidRDefault="001955EB" w:rsidP="00C344A9">
            <w:pPr>
              <w:widowControl/>
              <w:autoSpaceDE/>
              <w:autoSpaceDN/>
              <w:spacing w:after="160"/>
              <w:rPr>
                <w:sz w:val="20"/>
                <w:szCs w:val="20"/>
              </w:rPr>
            </w:pPr>
            <w:r w:rsidRPr="00854875">
              <w:rPr>
                <w:sz w:val="20"/>
                <w:szCs w:val="20"/>
              </w:rPr>
              <w:t>-0.01</w:t>
            </w:r>
          </w:p>
        </w:tc>
      </w:tr>
      <w:tr w:rsidR="001955EB" w:rsidRPr="00854875" w14:paraId="07C60927" w14:textId="77777777" w:rsidTr="00E904A1">
        <w:tc>
          <w:tcPr>
            <w:tcW w:w="2340" w:type="dxa"/>
            <w:gridSpan w:val="2"/>
            <w:tcBorders>
              <w:top w:val="nil"/>
              <w:left w:val="nil"/>
              <w:bottom w:val="nil"/>
              <w:right w:val="nil"/>
            </w:tcBorders>
          </w:tcPr>
          <w:p w14:paraId="539CFE9F" w14:textId="77777777" w:rsidR="001955EB" w:rsidRPr="00854875" w:rsidRDefault="001955EB" w:rsidP="00C344A9">
            <w:pPr>
              <w:widowControl/>
              <w:autoSpaceDE/>
              <w:autoSpaceDN/>
              <w:spacing w:after="160"/>
              <w:rPr>
                <w:sz w:val="20"/>
                <w:szCs w:val="20"/>
              </w:rPr>
            </w:pPr>
            <w:r w:rsidRPr="00854875">
              <w:rPr>
                <w:sz w:val="20"/>
                <w:szCs w:val="20"/>
              </w:rPr>
              <w:t>Natural mortality</w:t>
            </w:r>
          </w:p>
        </w:tc>
        <w:tc>
          <w:tcPr>
            <w:tcW w:w="720" w:type="dxa"/>
            <w:tcBorders>
              <w:top w:val="nil"/>
              <w:left w:val="nil"/>
              <w:bottom w:val="nil"/>
              <w:right w:val="single" w:sz="4" w:space="0" w:color="auto"/>
            </w:tcBorders>
          </w:tcPr>
          <w:p w14:paraId="48E105CF" w14:textId="77777777" w:rsidR="001955EB" w:rsidRPr="00854875" w:rsidRDefault="001955EB" w:rsidP="00C344A9">
            <w:pPr>
              <w:widowControl/>
              <w:autoSpaceDE/>
              <w:autoSpaceDN/>
              <w:spacing w:after="160"/>
              <w:jc w:val="both"/>
              <w:rPr>
                <w:sz w:val="20"/>
                <w:szCs w:val="20"/>
              </w:rPr>
            </w:pPr>
            <m:oMathPara>
              <m:oMathParaPr>
                <m:jc m:val="left"/>
              </m:oMathParaPr>
              <m:oMath>
                <m:r>
                  <w:rPr>
                    <w:rFonts w:ascii="Cambria Math" w:hAnsi="Cambria Math"/>
                    <w:sz w:val="20"/>
                    <w:szCs w:val="20"/>
                  </w:rPr>
                  <m:t>M</m:t>
                </m:r>
              </m:oMath>
            </m:oMathPara>
          </w:p>
        </w:tc>
        <w:tc>
          <w:tcPr>
            <w:tcW w:w="720" w:type="dxa"/>
            <w:tcBorders>
              <w:top w:val="nil"/>
              <w:left w:val="single" w:sz="4" w:space="0" w:color="auto"/>
              <w:bottom w:val="nil"/>
              <w:right w:val="nil"/>
            </w:tcBorders>
          </w:tcPr>
          <w:p w14:paraId="7BA8AD30" w14:textId="77777777" w:rsidR="001955EB" w:rsidRPr="00854875" w:rsidRDefault="001955EB" w:rsidP="00C344A9">
            <w:pPr>
              <w:widowControl/>
              <w:autoSpaceDE/>
              <w:autoSpaceDN/>
              <w:spacing w:after="160"/>
              <w:rPr>
                <w:sz w:val="20"/>
                <w:szCs w:val="20"/>
              </w:rPr>
            </w:pPr>
            <w:r w:rsidRPr="00854875">
              <w:rPr>
                <w:sz w:val="20"/>
                <w:szCs w:val="20"/>
              </w:rPr>
              <w:t>0.32</w:t>
            </w:r>
          </w:p>
        </w:tc>
        <w:tc>
          <w:tcPr>
            <w:tcW w:w="720" w:type="dxa"/>
            <w:tcBorders>
              <w:top w:val="nil"/>
              <w:left w:val="nil"/>
              <w:bottom w:val="nil"/>
              <w:right w:val="nil"/>
            </w:tcBorders>
          </w:tcPr>
          <w:p w14:paraId="11090639" w14:textId="77777777" w:rsidR="001955EB" w:rsidRPr="00854875" w:rsidRDefault="001955EB" w:rsidP="00C344A9">
            <w:pPr>
              <w:widowControl/>
              <w:autoSpaceDE/>
              <w:autoSpaceDN/>
              <w:spacing w:after="160"/>
              <w:rPr>
                <w:sz w:val="20"/>
                <w:szCs w:val="20"/>
              </w:rPr>
            </w:pPr>
            <w:r w:rsidRPr="00854875">
              <w:rPr>
                <w:sz w:val="20"/>
                <w:szCs w:val="20"/>
              </w:rPr>
              <w:t>0.9</w:t>
            </w:r>
          </w:p>
        </w:tc>
        <w:tc>
          <w:tcPr>
            <w:tcW w:w="810" w:type="dxa"/>
            <w:tcBorders>
              <w:top w:val="nil"/>
              <w:left w:val="nil"/>
              <w:bottom w:val="nil"/>
            </w:tcBorders>
          </w:tcPr>
          <w:p w14:paraId="22406EE2" w14:textId="77777777" w:rsidR="001955EB" w:rsidRPr="00854875" w:rsidRDefault="001955EB" w:rsidP="00C344A9">
            <w:pPr>
              <w:widowControl/>
              <w:autoSpaceDE/>
              <w:autoSpaceDN/>
              <w:spacing w:after="160"/>
              <w:rPr>
                <w:sz w:val="20"/>
                <w:szCs w:val="20"/>
              </w:rPr>
            </w:pPr>
            <w:r w:rsidRPr="00854875">
              <w:rPr>
                <w:sz w:val="20"/>
                <w:szCs w:val="20"/>
              </w:rPr>
              <w:t>0.18</w:t>
            </w:r>
          </w:p>
        </w:tc>
        <w:tc>
          <w:tcPr>
            <w:tcW w:w="990" w:type="dxa"/>
            <w:tcBorders>
              <w:top w:val="nil"/>
              <w:bottom w:val="nil"/>
              <w:right w:val="nil"/>
            </w:tcBorders>
          </w:tcPr>
          <w:p w14:paraId="1CEA9418" w14:textId="77777777" w:rsidR="001955EB" w:rsidRPr="00854875" w:rsidRDefault="001955EB" w:rsidP="00C344A9">
            <w:pPr>
              <w:widowControl/>
              <w:autoSpaceDE/>
              <w:autoSpaceDN/>
              <w:spacing w:after="160"/>
              <w:rPr>
                <w:sz w:val="20"/>
                <w:szCs w:val="20"/>
              </w:rPr>
            </w:pPr>
            <w:r w:rsidRPr="00854875">
              <w:rPr>
                <w:sz w:val="20"/>
                <w:szCs w:val="20"/>
              </w:rPr>
              <w:t>0.32</w:t>
            </w:r>
          </w:p>
        </w:tc>
        <w:tc>
          <w:tcPr>
            <w:tcW w:w="990" w:type="dxa"/>
            <w:tcBorders>
              <w:top w:val="nil"/>
              <w:left w:val="nil"/>
              <w:bottom w:val="nil"/>
            </w:tcBorders>
          </w:tcPr>
          <w:p w14:paraId="6E4014D6" w14:textId="77777777" w:rsidR="001955EB" w:rsidRPr="00854875" w:rsidRDefault="001955EB" w:rsidP="00C344A9">
            <w:pPr>
              <w:widowControl/>
              <w:autoSpaceDE/>
              <w:autoSpaceDN/>
              <w:spacing w:after="160"/>
              <w:rPr>
                <w:sz w:val="20"/>
                <w:szCs w:val="20"/>
              </w:rPr>
            </w:pPr>
            <w:r w:rsidRPr="00854875">
              <w:rPr>
                <w:sz w:val="20"/>
                <w:szCs w:val="20"/>
              </w:rPr>
              <w:t>0.32</w:t>
            </w:r>
          </w:p>
        </w:tc>
        <w:tc>
          <w:tcPr>
            <w:tcW w:w="1165" w:type="dxa"/>
            <w:tcBorders>
              <w:top w:val="nil"/>
              <w:bottom w:val="nil"/>
              <w:right w:val="nil"/>
            </w:tcBorders>
          </w:tcPr>
          <w:p w14:paraId="2B6C57D2" w14:textId="77777777" w:rsidR="001955EB" w:rsidRPr="00854875" w:rsidRDefault="001955EB" w:rsidP="00C344A9">
            <w:pPr>
              <w:widowControl/>
              <w:autoSpaceDE/>
              <w:autoSpaceDN/>
              <w:spacing w:after="160"/>
              <w:rPr>
                <w:sz w:val="20"/>
                <w:szCs w:val="20"/>
              </w:rPr>
            </w:pPr>
            <w:r w:rsidRPr="00854875">
              <w:rPr>
                <w:sz w:val="20"/>
                <w:szCs w:val="20"/>
              </w:rPr>
              <w:t>0.32</w:t>
            </w:r>
          </w:p>
        </w:tc>
        <w:tc>
          <w:tcPr>
            <w:tcW w:w="895" w:type="dxa"/>
            <w:tcBorders>
              <w:top w:val="nil"/>
              <w:left w:val="nil"/>
              <w:bottom w:val="nil"/>
              <w:right w:val="nil"/>
            </w:tcBorders>
          </w:tcPr>
          <w:p w14:paraId="7671D35A" w14:textId="77777777" w:rsidR="001955EB" w:rsidRPr="00854875" w:rsidRDefault="001955EB" w:rsidP="00C344A9">
            <w:pPr>
              <w:widowControl/>
              <w:autoSpaceDE/>
              <w:autoSpaceDN/>
              <w:spacing w:after="160"/>
              <w:rPr>
                <w:sz w:val="20"/>
                <w:szCs w:val="20"/>
              </w:rPr>
            </w:pPr>
            <w:r w:rsidRPr="00854875">
              <w:rPr>
                <w:sz w:val="20"/>
                <w:szCs w:val="20"/>
              </w:rPr>
              <w:t>0.32</w:t>
            </w:r>
          </w:p>
        </w:tc>
      </w:tr>
      <w:tr w:rsidR="001955EB" w:rsidRPr="00854875" w14:paraId="0294F782" w14:textId="77777777" w:rsidTr="00E904A1">
        <w:tc>
          <w:tcPr>
            <w:tcW w:w="2340" w:type="dxa"/>
            <w:gridSpan w:val="2"/>
            <w:tcBorders>
              <w:top w:val="nil"/>
              <w:left w:val="nil"/>
              <w:bottom w:val="nil"/>
              <w:right w:val="nil"/>
            </w:tcBorders>
          </w:tcPr>
          <w:p w14:paraId="5359CE8B" w14:textId="77777777" w:rsidR="001955EB" w:rsidRPr="00854875" w:rsidRDefault="001955EB" w:rsidP="00C344A9">
            <w:pPr>
              <w:widowControl/>
              <w:autoSpaceDE/>
              <w:autoSpaceDN/>
              <w:spacing w:after="160"/>
              <w:rPr>
                <w:sz w:val="20"/>
                <w:szCs w:val="20"/>
              </w:rPr>
            </w:pPr>
            <w:r w:rsidRPr="00854875">
              <w:rPr>
                <w:sz w:val="20"/>
                <w:szCs w:val="20"/>
              </w:rPr>
              <w:t>Fishing mortality</w:t>
            </w:r>
          </w:p>
        </w:tc>
        <w:tc>
          <w:tcPr>
            <w:tcW w:w="720" w:type="dxa"/>
            <w:tcBorders>
              <w:top w:val="nil"/>
              <w:left w:val="nil"/>
              <w:bottom w:val="nil"/>
              <w:right w:val="single" w:sz="4" w:space="0" w:color="auto"/>
            </w:tcBorders>
          </w:tcPr>
          <w:p w14:paraId="37559F3C" w14:textId="77777777" w:rsidR="001955EB" w:rsidRPr="00854875" w:rsidRDefault="001955EB" w:rsidP="00C344A9">
            <w:pPr>
              <w:widowControl/>
              <w:autoSpaceDE/>
              <w:autoSpaceDN/>
              <w:spacing w:after="160"/>
              <w:jc w:val="both"/>
              <w:rPr>
                <w:sz w:val="20"/>
                <w:szCs w:val="20"/>
              </w:rPr>
            </w:pPr>
            <m:oMathPara>
              <m:oMathParaPr>
                <m:jc m:val="left"/>
              </m:oMathParaPr>
              <m:oMath>
                <m:r>
                  <w:rPr>
                    <w:rFonts w:ascii="Cambria Math" w:hAnsi="Cambria Math"/>
                    <w:sz w:val="20"/>
                    <w:szCs w:val="20"/>
                  </w:rPr>
                  <m:t>F</m:t>
                </m:r>
              </m:oMath>
            </m:oMathPara>
          </w:p>
        </w:tc>
        <w:tc>
          <w:tcPr>
            <w:tcW w:w="720" w:type="dxa"/>
            <w:tcBorders>
              <w:top w:val="nil"/>
              <w:left w:val="single" w:sz="4" w:space="0" w:color="auto"/>
              <w:bottom w:val="nil"/>
              <w:right w:val="nil"/>
            </w:tcBorders>
          </w:tcPr>
          <w:p w14:paraId="6ACA9A7C" w14:textId="77777777" w:rsidR="001955EB" w:rsidRPr="00854875" w:rsidRDefault="001955EB" w:rsidP="00C344A9">
            <w:pPr>
              <w:widowControl/>
              <w:autoSpaceDE/>
              <w:autoSpaceDN/>
              <w:spacing w:after="160"/>
              <w:rPr>
                <w:sz w:val="20"/>
                <w:szCs w:val="20"/>
              </w:rPr>
            </w:pPr>
            <w:r w:rsidRPr="00854875">
              <w:rPr>
                <w:sz w:val="20"/>
                <w:szCs w:val="20"/>
              </w:rPr>
              <w:t>0.13</w:t>
            </w:r>
          </w:p>
        </w:tc>
        <w:tc>
          <w:tcPr>
            <w:tcW w:w="720" w:type="dxa"/>
            <w:tcBorders>
              <w:top w:val="nil"/>
              <w:left w:val="nil"/>
              <w:bottom w:val="nil"/>
              <w:right w:val="nil"/>
            </w:tcBorders>
          </w:tcPr>
          <w:p w14:paraId="79957124" w14:textId="77777777" w:rsidR="001955EB" w:rsidRPr="00854875" w:rsidRDefault="001955EB" w:rsidP="00C344A9">
            <w:pPr>
              <w:widowControl/>
              <w:autoSpaceDE/>
              <w:autoSpaceDN/>
              <w:spacing w:after="160"/>
              <w:rPr>
                <w:sz w:val="20"/>
                <w:szCs w:val="20"/>
              </w:rPr>
            </w:pPr>
            <w:r w:rsidRPr="00854875">
              <w:rPr>
                <w:sz w:val="20"/>
                <w:szCs w:val="20"/>
              </w:rPr>
              <w:t>0.45</w:t>
            </w:r>
          </w:p>
        </w:tc>
        <w:tc>
          <w:tcPr>
            <w:tcW w:w="810" w:type="dxa"/>
            <w:tcBorders>
              <w:top w:val="nil"/>
              <w:left w:val="nil"/>
              <w:bottom w:val="nil"/>
            </w:tcBorders>
          </w:tcPr>
          <w:p w14:paraId="75227A12" w14:textId="77777777" w:rsidR="001955EB" w:rsidRPr="00854875" w:rsidRDefault="001955EB" w:rsidP="00C344A9">
            <w:pPr>
              <w:widowControl/>
              <w:autoSpaceDE/>
              <w:autoSpaceDN/>
              <w:spacing w:after="160"/>
              <w:rPr>
                <w:sz w:val="20"/>
                <w:szCs w:val="20"/>
              </w:rPr>
            </w:pPr>
            <w:r w:rsidRPr="00854875">
              <w:rPr>
                <w:sz w:val="20"/>
                <w:szCs w:val="20"/>
              </w:rPr>
              <w:t>0.08</w:t>
            </w:r>
          </w:p>
        </w:tc>
        <w:tc>
          <w:tcPr>
            <w:tcW w:w="990" w:type="dxa"/>
            <w:tcBorders>
              <w:top w:val="nil"/>
              <w:bottom w:val="nil"/>
              <w:right w:val="nil"/>
            </w:tcBorders>
          </w:tcPr>
          <w:p w14:paraId="46B1F874" w14:textId="56793C05" w:rsidR="001955EB" w:rsidRPr="00854875" w:rsidRDefault="001955EB" w:rsidP="00C344A9">
            <w:pPr>
              <w:widowControl/>
              <w:autoSpaceDE/>
              <w:autoSpaceDN/>
              <w:spacing w:after="160"/>
              <w:rPr>
                <w:sz w:val="20"/>
                <w:szCs w:val="20"/>
              </w:rPr>
            </w:pPr>
            <w:r w:rsidRPr="00854875">
              <w:rPr>
                <w:sz w:val="20"/>
                <w:szCs w:val="20"/>
              </w:rPr>
              <w:t>0.</w:t>
            </w:r>
            <w:r w:rsidR="00C344A9" w:rsidRPr="00854875">
              <w:rPr>
                <w:sz w:val="20"/>
                <w:szCs w:val="20"/>
              </w:rPr>
              <w:t>06</w:t>
            </w:r>
          </w:p>
        </w:tc>
        <w:tc>
          <w:tcPr>
            <w:tcW w:w="990" w:type="dxa"/>
            <w:tcBorders>
              <w:top w:val="nil"/>
              <w:left w:val="nil"/>
              <w:bottom w:val="nil"/>
            </w:tcBorders>
          </w:tcPr>
          <w:p w14:paraId="349553FB" w14:textId="73AA3E54" w:rsidR="001955EB" w:rsidRPr="00854875" w:rsidRDefault="001955EB" w:rsidP="00C344A9">
            <w:pPr>
              <w:widowControl/>
              <w:autoSpaceDE/>
              <w:autoSpaceDN/>
              <w:spacing w:after="160"/>
              <w:rPr>
                <w:sz w:val="20"/>
                <w:szCs w:val="20"/>
              </w:rPr>
            </w:pPr>
            <w:r w:rsidRPr="00854875">
              <w:rPr>
                <w:sz w:val="20"/>
                <w:szCs w:val="20"/>
              </w:rPr>
              <w:t>0.</w:t>
            </w:r>
            <w:r w:rsidR="00C344A9" w:rsidRPr="00854875">
              <w:rPr>
                <w:sz w:val="20"/>
                <w:szCs w:val="20"/>
              </w:rPr>
              <w:t>28</w:t>
            </w:r>
          </w:p>
        </w:tc>
        <w:tc>
          <w:tcPr>
            <w:tcW w:w="1165" w:type="dxa"/>
            <w:tcBorders>
              <w:top w:val="nil"/>
              <w:bottom w:val="nil"/>
              <w:right w:val="nil"/>
            </w:tcBorders>
          </w:tcPr>
          <w:p w14:paraId="5FC395DB" w14:textId="77777777" w:rsidR="001955EB" w:rsidRPr="00854875" w:rsidRDefault="001955EB" w:rsidP="00C344A9">
            <w:pPr>
              <w:widowControl/>
              <w:autoSpaceDE/>
              <w:autoSpaceDN/>
              <w:spacing w:after="160"/>
              <w:rPr>
                <w:sz w:val="20"/>
                <w:szCs w:val="20"/>
              </w:rPr>
            </w:pPr>
            <w:r w:rsidRPr="00854875">
              <w:rPr>
                <w:sz w:val="20"/>
                <w:szCs w:val="20"/>
              </w:rPr>
              <w:t>0.13</w:t>
            </w:r>
          </w:p>
        </w:tc>
        <w:tc>
          <w:tcPr>
            <w:tcW w:w="895" w:type="dxa"/>
            <w:tcBorders>
              <w:top w:val="nil"/>
              <w:left w:val="nil"/>
              <w:bottom w:val="nil"/>
              <w:right w:val="nil"/>
            </w:tcBorders>
          </w:tcPr>
          <w:p w14:paraId="6D58CBF2" w14:textId="77777777" w:rsidR="001955EB" w:rsidRPr="00854875" w:rsidRDefault="001955EB" w:rsidP="00C344A9">
            <w:pPr>
              <w:widowControl/>
              <w:autoSpaceDE/>
              <w:autoSpaceDN/>
              <w:spacing w:after="160"/>
              <w:rPr>
                <w:sz w:val="20"/>
                <w:szCs w:val="20"/>
              </w:rPr>
            </w:pPr>
            <w:r w:rsidRPr="00854875">
              <w:rPr>
                <w:sz w:val="20"/>
                <w:szCs w:val="20"/>
              </w:rPr>
              <w:t>0.13</w:t>
            </w:r>
          </w:p>
        </w:tc>
      </w:tr>
      <w:tr w:rsidR="001955EB" w:rsidRPr="00854875" w14:paraId="5B0B0A40" w14:textId="77777777" w:rsidTr="00E904A1">
        <w:tc>
          <w:tcPr>
            <w:tcW w:w="2340" w:type="dxa"/>
            <w:gridSpan w:val="2"/>
            <w:tcBorders>
              <w:top w:val="nil"/>
              <w:left w:val="nil"/>
              <w:bottom w:val="nil"/>
              <w:right w:val="nil"/>
            </w:tcBorders>
          </w:tcPr>
          <w:p w14:paraId="27E7DB9E" w14:textId="77777777" w:rsidR="001955EB" w:rsidRPr="00854875" w:rsidRDefault="001955EB" w:rsidP="00C344A9">
            <w:pPr>
              <w:widowControl/>
              <w:autoSpaceDE/>
              <w:autoSpaceDN/>
              <w:spacing w:after="160"/>
              <w:rPr>
                <w:sz w:val="20"/>
                <w:szCs w:val="20"/>
              </w:rPr>
            </w:pPr>
            <w:r w:rsidRPr="00854875">
              <w:rPr>
                <w:sz w:val="20"/>
                <w:szCs w:val="20"/>
              </w:rPr>
              <w:t>Theoretical maximum age</w:t>
            </w:r>
          </w:p>
        </w:tc>
        <w:tc>
          <w:tcPr>
            <w:tcW w:w="720" w:type="dxa"/>
            <w:tcBorders>
              <w:top w:val="nil"/>
              <w:left w:val="nil"/>
              <w:bottom w:val="nil"/>
              <w:right w:val="single" w:sz="4" w:space="0" w:color="auto"/>
            </w:tcBorders>
          </w:tcPr>
          <w:p w14:paraId="04E10862" w14:textId="77777777" w:rsidR="001955EB" w:rsidRPr="00854875" w:rsidRDefault="001955EB" w:rsidP="00C344A9">
            <w:pPr>
              <w:widowControl/>
              <w:autoSpaceDE/>
              <w:autoSpaceDN/>
              <w:spacing w:after="160"/>
              <w:jc w:val="both"/>
              <w:rPr>
                <w:sz w:val="20"/>
                <w:szCs w:val="20"/>
              </w:rPr>
            </w:pPr>
            <m:oMathPara>
              <m:oMathParaPr>
                <m:jc m:val="left"/>
              </m:oMathParaPr>
              <m:oMath>
                <m:r>
                  <w:rPr>
                    <w:rFonts w:ascii="Cambria Math" w:hAnsi="Cambria Math"/>
                    <w:sz w:val="20"/>
                    <w:szCs w:val="20"/>
                  </w:rPr>
                  <m:t>ã</m:t>
                </m:r>
              </m:oMath>
            </m:oMathPara>
          </w:p>
        </w:tc>
        <w:tc>
          <w:tcPr>
            <w:tcW w:w="720" w:type="dxa"/>
            <w:tcBorders>
              <w:top w:val="nil"/>
              <w:left w:val="single" w:sz="4" w:space="0" w:color="auto"/>
              <w:bottom w:val="nil"/>
              <w:right w:val="nil"/>
            </w:tcBorders>
          </w:tcPr>
          <w:p w14:paraId="480B42C3" w14:textId="77777777" w:rsidR="001955EB" w:rsidRPr="00854875" w:rsidRDefault="001955EB" w:rsidP="00C344A9">
            <w:pPr>
              <w:widowControl/>
              <w:autoSpaceDE/>
              <w:autoSpaceDN/>
              <w:spacing w:after="160"/>
              <w:rPr>
                <w:sz w:val="20"/>
                <w:szCs w:val="20"/>
              </w:rPr>
            </w:pPr>
            <w:r w:rsidRPr="00854875">
              <w:rPr>
                <w:sz w:val="20"/>
                <w:szCs w:val="20"/>
              </w:rPr>
              <w:t>18</w:t>
            </w:r>
          </w:p>
        </w:tc>
        <w:tc>
          <w:tcPr>
            <w:tcW w:w="720" w:type="dxa"/>
            <w:tcBorders>
              <w:top w:val="nil"/>
              <w:left w:val="nil"/>
              <w:bottom w:val="nil"/>
              <w:right w:val="nil"/>
            </w:tcBorders>
          </w:tcPr>
          <w:p w14:paraId="730CFE4A" w14:textId="77777777" w:rsidR="001955EB" w:rsidRPr="00854875" w:rsidRDefault="001955EB" w:rsidP="00C344A9">
            <w:pPr>
              <w:widowControl/>
              <w:autoSpaceDE/>
              <w:autoSpaceDN/>
              <w:spacing w:after="160"/>
              <w:rPr>
                <w:sz w:val="20"/>
                <w:szCs w:val="20"/>
              </w:rPr>
            </w:pPr>
            <w:r w:rsidRPr="00854875">
              <w:rPr>
                <w:sz w:val="20"/>
                <w:szCs w:val="20"/>
              </w:rPr>
              <w:t>4</w:t>
            </w:r>
          </w:p>
        </w:tc>
        <w:tc>
          <w:tcPr>
            <w:tcW w:w="810" w:type="dxa"/>
            <w:tcBorders>
              <w:top w:val="nil"/>
              <w:left w:val="nil"/>
              <w:bottom w:val="nil"/>
            </w:tcBorders>
          </w:tcPr>
          <w:p w14:paraId="548459B6" w14:textId="77777777" w:rsidR="001955EB" w:rsidRPr="00854875" w:rsidRDefault="001955EB" w:rsidP="00C344A9">
            <w:pPr>
              <w:widowControl/>
              <w:autoSpaceDE/>
              <w:autoSpaceDN/>
              <w:spacing w:after="160"/>
              <w:rPr>
                <w:sz w:val="20"/>
                <w:szCs w:val="20"/>
              </w:rPr>
            </w:pPr>
            <w:r w:rsidRPr="00854875">
              <w:rPr>
                <w:sz w:val="20"/>
                <w:szCs w:val="20"/>
              </w:rPr>
              <w:t>26</w:t>
            </w:r>
          </w:p>
        </w:tc>
        <w:tc>
          <w:tcPr>
            <w:tcW w:w="990" w:type="dxa"/>
            <w:tcBorders>
              <w:top w:val="nil"/>
              <w:bottom w:val="nil"/>
              <w:right w:val="nil"/>
            </w:tcBorders>
          </w:tcPr>
          <w:p w14:paraId="74728CA1" w14:textId="77777777" w:rsidR="001955EB" w:rsidRPr="00854875" w:rsidRDefault="001955EB" w:rsidP="00C344A9">
            <w:pPr>
              <w:widowControl/>
              <w:autoSpaceDE/>
              <w:autoSpaceDN/>
              <w:spacing w:after="160"/>
              <w:rPr>
                <w:sz w:val="20"/>
                <w:szCs w:val="20"/>
              </w:rPr>
            </w:pPr>
            <w:r w:rsidRPr="00854875">
              <w:rPr>
                <w:sz w:val="20"/>
                <w:szCs w:val="20"/>
              </w:rPr>
              <w:t>18</w:t>
            </w:r>
          </w:p>
        </w:tc>
        <w:tc>
          <w:tcPr>
            <w:tcW w:w="990" w:type="dxa"/>
            <w:tcBorders>
              <w:top w:val="nil"/>
              <w:left w:val="nil"/>
              <w:bottom w:val="nil"/>
            </w:tcBorders>
          </w:tcPr>
          <w:p w14:paraId="698A03CE" w14:textId="77777777" w:rsidR="001955EB" w:rsidRPr="00854875" w:rsidRDefault="001955EB" w:rsidP="00C344A9">
            <w:pPr>
              <w:widowControl/>
              <w:autoSpaceDE/>
              <w:autoSpaceDN/>
              <w:spacing w:after="160"/>
              <w:rPr>
                <w:sz w:val="20"/>
                <w:szCs w:val="20"/>
              </w:rPr>
            </w:pPr>
            <w:r w:rsidRPr="00854875">
              <w:rPr>
                <w:sz w:val="20"/>
                <w:szCs w:val="20"/>
              </w:rPr>
              <w:t>18</w:t>
            </w:r>
          </w:p>
        </w:tc>
        <w:tc>
          <w:tcPr>
            <w:tcW w:w="1165" w:type="dxa"/>
            <w:tcBorders>
              <w:top w:val="nil"/>
              <w:bottom w:val="nil"/>
              <w:right w:val="nil"/>
            </w:tcBorders>
          </w:tcPr>
          <w:p w14:paraId="6EC0F7D6" w14:textId="77777777" w:rsidR="001955EB" w:rsidRPr="00854875" w:rsidRDefault="001955EB" w:rsidP="00C344A9">
            <w:pPr>
              <w:widowControl/>
              <w:autoSpaceDE/>
              <w:autoSpaceDN/>
              <w:spacing w:after="160"/>
              <w:rPr>
                <w:sz w:val="20"/>
                <w:szCs w:val="20"/>
              </w:rPr>
            </w:pPr>
            <w:r w:rsidRPr="00854875">
              <w:rPr>
                <w:sz w:val="20"/>
                <w:szCs w:val="20"/>
              </w:rPr>
              <w:t>18</w:t>
            </w:r>
          </w:p>
        </w:tc>
        <w:tc>
          <w:tcPr>
            <w:tcW w:w="895" w:type="dxa"/>
            <w:tcBorders>
              <w:top w:val="nil"/>
              <w:left w:val="nil"/>
              <w:bottom w:val="nil"/>
              <w:right w:val="nil"/>
            </w:tcBorders>
          </w:tcPr>
          <w:p w14:paraId="7BF0AC33" w14:textId="77777777" w:rsidR="001955EB" w:rsidRPr="00854875" w:rsidRDefault="001955EB" w:rsidP="00C344A9">
            <w:pPr>
              <w:widowControl/>
              <w:autoSpaceDE/>
              <w:autoSpaceDN/>
              <w:spacing w:after="160"/>
              <w:rPr>
                <w:sz w:val="20"/>
                <w:szCs w:val="20"/>
              </w:rPr>
            </w:pPr>
            <w:r w:rsidRPr="00854875">
              <w:rPr>
                <w:sz w:val="20"/>
                <w:szCs w:val="20"/>
              </w:rPr>
              <w:t>18</w:t>
            </w:r>
          </w:p>
        </w:tc>
      </w:tr>
      <w:tr w:rsidR="001955EB" w:rsidRPr="00854875" w14:paraId="13FCB72C" w14:textId="77777777" w:rsidTr="00E904A1">
        <w:tc>
          <w:tcPr>
            <w:tcW w:w="2340" w:type="dxa"/>
            <w:gridSpan w:val="2"/>
            <w:tcBorders>
              <w:top w:val="nil"/>
              <w:left w:val="nil"/>
              <w:bottom w:val="nil"/>
              <w:right w:val="nil"/>
            </w:tcBorders>
          </w:tcPr>
          <w:p w14:paraId="51951E7A" w14:textId="77777777" w:rsidR="001955EB" w:rsidRPr="00854875" w:rsidRDefault="001955EB" w:rsidP="00C344A9">
            <w:pPr>
              <w:widowControl/>
              <w:autoSpaceDE/>
              <w:autoSpaceDN/>
              <w:spacing w:after="160"/>
              <w:rPr>
                <w:sz w:val="20"/>
                <w:szCs w:val="20"/>
              </w:rPr>
            </w:pPr>
            <w:r w:rsidRPr="00854875">
              <w:rPr>
                <w:sz w:val="20"/>
                <w:szCs w:val="20"/>
              </w:rPr>
              <w:t>Length at 50% maturity</w:t>
            </w:r>
          </w:p>
        </w:tc>
        <w:tc>
          <w:tcPr>
            <w:tcW w:w="720" w:type="dxa"/>
            <w:tcBorders>
              <w:top w:val="nil"/>
              <w:left w:val="nil"/>
              <w:bottom w:val="nil"/>
              <w:right w:val="single" w:sz="4" w:space="0" w:color="auto"/>
            </w:tcBorders>
          </w:tcPr>
          <w:p w14:paraId="60BF175E" w14:textId="77777777" w:rsidR="001955EB" w:rsidRPr="00854875" w:rsidRDefault="008D7A66" w:rsidP="00C344A9">
            <w:pPr>
              <w:widowControl/>
              <w:autoSpaceDE/>
              <w:autoSpaceDN/>
              <w:spacing w:after="160"/>
              <w:rPr>
                <w:sz w:val="20"/>
                <w:szCs w:val="20"/>
              </w:rPr>
            </w:pPr>
            <m:oMathPara>
              <m:oMathParaPr>
                <m:jc m:val="left"/>
              </m:oMathParaPr>
              <m:oMath>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50</m:t>
                    </m:r>
                  </m:sub>
                  <m:sup>
                    <m:r>
                      <w:rPr>
                        <w:rFonts w:ascii="Cambria Math" w:hAnsi="Cambria Math"/>
                        <w:sz w:val="20"/>
                        <w:szCs w:val="20"/>
                      </w:rPr>
                      <m:t>m</m:t>
                    </m:r>
                  </m:sup>
                </m:sSubSup>
              </m:oMath>
            </m:oMathPara>
          </w:p>
        </w:tc>
        <w:tc>
          <w:tcPr>
            <w:tcW w:w="720" w:type="dxa"/>
            <w:tcBorders>
              <w:top w:val="nil"/>
              <w:left w:val="single" w:sz="4" w:space="0" w:color="auto"/>
              <w:bottom w:val="nil"/>
              <w:right w:val="nil"/>
            </w:tcBorders>
          </w:tcPr>
          <w:p w14:paraId="1DF06451" w14:textId="77777777" w:rsidR="001955EB" w:rsidRPr="00854875" w:rsidRDefault="001955EB" w:rsidP="00C344A9">
            <w:pPr>
              <w:widowControl/>
              <w:autoSpaceDE/>
              <w:autoSpaceDN/>
              <w:spacing w:after="160"/>
              <w:rPr>
                <w:sz w:val="20"/>
                <w:szCs w:val="20"/>
              </w:rPr>
            </w:pPr>
            <w:r w:rsidRPr="00854875">
              <w:rPr>
                <w:sz w:val="20"/>
                <w:szCs w:val="20"/>
              </w:rPr>
              <w:t>34</w:t>
            </w:r>
          </w:p>
        </w:tc>
        <w:tc>
          <w:tcPr>
            <w:tcW w:w="720" w:type="dxa"/>
            <w:tcBorders>
              <w:top w:val="nil"/>
              <w:left w:val="nil"/>
              <w:bottom w:val="nil"/>
              <w:right w:val="nil"/>
            </w:tcBorders>
          </w:tcPr>
          <w:p w14:paraId="2A4531DF" w14:textId="77777777" w:rsidR="001955EB" w:rsidRPr="00854875" w:rsidRDefault="001955EB" w:rsidP="00C344A9">
            <w:pPr>
              <w:widowControl/>
              <w:autoSpaceDE/>
              <w:autoSpaceDN/>
              <w:spacing w:after="160"/>
              <w:rPr>
                <w:sz w:val="20"/>
                <w:szCs w:val="20"/>
              </w:rPr>
            </w:pPr>
            <w:r w:rsidRPr="00854875">
              <w:rPr>
                <w:sz w:val="20"/>
                <w:szCs w:val="20"/>
              </w:rPr>
              <w:t>20.2</w:t>
            </w:r>
          </w:p>
        </w:tc>
        <w:tc>
          <w:tcPr>
            <w:tcW w:w="810" w:type="dxa"/>
            <w:tcBorders>
              <w:top w:val="nil"/>
              <w:left w:val="nil"/>
              <w:bottom w:val="nil"/>
            </w:tcBorders>
          </w:tcPr>
          <w:p w14:paraId="3B970590" w14:textId="77777777" w:rsidR="001955EB" w:rsidRPr="00854875" w:rsidRDefault="001955EB" w:rsidP="00C344A9">
            <w:pPr>
              <w:widowControl/>
              <w:autoSpaceDE/>
              <w:autoSpaceDN/>
              <w:spacing w:after="160"/>
              <w:rPr>
                <w:sz w:val="20"/>
                <w:szCs w:val="20"/>
              </w:rPr>
            </w:pPr>
            <w:r w:rsidRPr="00854875">
              <w:rPr>
                <w:sz w:val="20"/>
                <w:szCs w:val="20"/>
              </w:rPr>
              <w:t>50</w:t>
            </w:r>
          </w:p>
        </w:tc>
        <w:tc>
          <w:tcPr>
            <w:tcW w:w="990" w:type="dxa"/>
            <w:tcBorders>
              <w:top w:val="nil"/>
              <w:bottom w:val="nil"/>
              <w:right w:val="nil"/>
            </w:tcBorders>
          </w:tcPr>
          <w:p w14:paraId="2BBD3F14" w14:textId="77777777" w:rsidR="001955EB" w:rsidRPr="00854875" w:rsidRDefault="001955EB" w:rsidP="00C344A9">
            <w:pPr>
              <w:widowControl/>
              <w:autoSpaceDE/>
              <w:autoSpaceDN/>
              <w:spacing w:after="160"/>
              <w:rPr>
                <w:sz w:val="20"/>
                <w:szCs w:val="20"/>
              </w:rPr>
            </w:pPr>
            <w:r w:rsidRPr="00854875">
              <w:rPr>
                <w:sz w:val="20"/>
                <w:szCs w:val="20"/>
              </w:rPr>
              <w:t>34</w:t>
            </w:r>
          </w:p>
        </w:tc>
        <w:tc>
          <w:tcPr>
            <w:tcW w:w="990" w:type="dxa"/>
            <w:tcBorders>
              <w:top w:val="nil"/>
              <w:left w:val="nil"/>
              <w:bottom w:val="nil"/>
            </w:tcBorders>
          </w:tcPr>
          <w:p w14:paraId="1629ACF9" w14:textId="77777777" w:rsidR="001955EB" w:rsidRPr="00854875" w:rsidRDefault="001955EB" w:rsidP="00C344A9">
            <w:pPr>
              <w:widowControl/>
              <w:autoSpaceDE/>
              <w:autoSpaceDN/>
              <w:spacing w:after="160"/>
              <w:rPr>
                <w:sz w:val="20"/>
                <w:szCs w:val="20"/>
              </w:rPr>
            </w:pPr>
            <w:r w:rsidRPr="00854875">
              <w:rPr>
                <w:sz w:val="20"/>
                <w:szCs w:val="20"/>
              </w:rPr>
              <w:t>34</w:t>
            </w:r>
          </w:p>
        </w:tc>
        <w:tc>
          <w:tcPr>
            <w:tcW w:w="1165" w:type="dxa"/>
            <w:tcBorders>
              <w:top w:val="nil"/>
              <w:bottom w:val="nil"/>
              <w:right w:val="nil"/>
            </w:tcBorders>
          </w:tcPr>
          <w:p w14:paraId="57DD839A" w14:textId="77777777" w:rsidR="001955EB" w:rsidRPr="00854875" w:rsidRDefault="001955EB" w:rsidP="00C344A9">
            <w:pPr>
              <w:widowControl/>
              <w:autoSpaceDE/>
              <w:autoSpaceDN/>
              <w:spacing w:after="160"/>
              <w:rPr>
                <w:sz w:val="20"/>
                <w:szCs w:val="20"/>
              </w:rPr>
            </w:pPr>
            <w:r w:rsidRPr="00854875">
              <w:rPr>
                <w:sz w:val="20"/>
                <w:szCs w:val="20"/>
              </w:rPr>
              <w:t>34</w:t>
            </w:r>
          </w:p>
        </w:tc>
        <w:tc>
          <w:tcPr>
            <w:tcW w:w="895" w:type="dxa"/>
            <w:tcBorders>
              <w:top w:val="nil"/>
              <w:left w:val="nil"/>
              <w:bottom w:val="nil"/>
              <w:right w:val="nil"/>
            </w:tcBorders>
          </w:tcPr>
          <w:p w14:paraId="680E9F28" w14:textId="77777777" w:rsidR="001955EB" w:rsidRPr="00854875" w:rsidRDefault="001955EB" w:rsidP="00C344A9">
            <w:pPr>
              <w:widowControl/>
              <w:autoSpaceDE/>
              <w:autoSpaceDN/>
              <w:spacing w:after="160"/>
              <w:rPr>
                <w:sz w:val="20"/>
                <w:szCs w:val="20"/>
              </w:rPr>
            </w:pPr>
            <w:r w:rsidRPr="00854875">
              <w:rPr>
                <w:sz w:val="20"/>
                <w:szCs w:val="20"/>
              </w:rPr>
              <w:t>34</w:t>
            </w:r>
          </w:p>
        </w:tc>
      </w:tr>
      <w:tr w:rsidR="001955EB" w:rsidRPr="00854875" w14:paraId="4F8C2F27" w14:textId="77777777" w:rsidTr="00E904A1">
        <w:tc>
          <w:tcPr>
            <w:tcW w:w="2340" w:type="dxa"/>
            <w:gridSpan w:val="2"/>
            <w:tcBorders>
              <w:top w:val="nil"/>
              <w:left w:val="nil"/>
              <w:bottom w:val="nil"/>
              <w:right w:val="nil"/>
            </w:tcBorders>
          </w:tcPr>
          <w:p w14:paraId="610BCD34" w14:textId="77777777" w:rsidR="001955EB" w:rsidRPr="00854875" w:rsidRDefault="001955EB" w:rsidP="00C344A9">
            <w:pPr>
              <w:widowControl/>
              <w:autoSpaceDE/>
              <w:autoSpaceDN/>
              <w:spacing w:after="160"/>
              <w:rPr>
                <w:sz w:val="20"/>
                <w:szCs w:val="20"/>
              </w:rPr>
            </w:pPr>
            <w:r w:rsidRPr="00854875">
              <w:rPr>
                <w:sz w:val="20"/>
                <w:szCs w:val="20"/>
              </w:rPr>
              <w:t>Width of maturity ogive (cm)</w:t>
            </w:r>
          </w:p>
        </w:tc>
        <w:tc>
          <w:tcPr>
            <w:tcW w:w="720" w:type="dxa"/>
            <w:tcBorders>
              <w:top w:val="nil"/>
              <w:left w:val="nil"/>
              <w:bottom w:val="nil"/>
              <w:right w:val="single" w:sz="4" w:space="0" w:color="auto"/>
            </w:tcBorders>
          </w:tcPr>
          <w:p w14:paraId="1CCC22E7" w14:textId="77777777" w:rsidR="001955EB" w:rsidRPr="00854875" w:rsidRDefault="001955EB" w:rsidP="00C344A9">
            <w:pPr>
              <w:widowControl/>
              <w:autoSpaceDE/>
              <w:autoSpaceDN/>
              <w:spacing w:after="160"/>
              <w:rPr>
                <w:rFonts w:eastAsia="Malgun Gothic"/>
                <w:sz w:val="20"/>
                <w:szCs w:val="20"/>
              </w:rPr>
            </w:pPr>
            <m:oMathPara>
              <m:oMathParaPr>
                <m:jc m:val="left"/>
              </m:oMathParaPr>
              <m:oMath>
                <m:r>
                  <w:rPr>
                    <w:rFonts w:ascii="Cambria Math" w:hAnsi="Cambria Math"/>
                    <w:sz w:val="20"/>
                    <w:szCs w:val="20"/>
                  </w:rPr>
                  <m:t>wmat</m:t>
                </m:r>
              </m:oMath>
            </m:oMathPara>
          </w:p>
        </w:tc>
        <w:tc>
          <w:tcPr>
            <w:tcW w:w="720" w:type="dxa"/>
            <w:tcBorders>
              <w:top w:val="nil"/>
              <w:left w:val="single" w:sz="4" w:space="0" w:color="auto"/>
              <w:bottom w:val="nil"/>
              <w:right w:val="nil"/>
            </w:tcBorders>
          </w:tcPr>
          <w:p w14:paraId="5E63B7AE" w14:textId="77777777" w:rsidR="001955EB" w:rsidRPr="00854875" w:rsidRDefault="001955EB" w:rsidP="00C344A9">
            <w:pPr>
              <w:widowControl/>
              <w:autoSpaceDE/>
              <w:autoSpaceDN/>
              <w:spacing w:after="160"/>
              <w:rPr>
                <w:sz w:val="20"/>
                <w:szCs w:val="20"/>
              </w:rPr>
            </w:pPr>
            <w:r w:rsidRPr="00854875">
              <w:rPr>
                <w:sz w:val="20"/>
                <w:szCs w:val="20"/>
              </w:rPr>
              <w:t>6.8</w:t>
            </w:r>
          </w:p>
        </w:tc>
        <w:tc>
          <w:tcPr>
            <w:tcW w:w="720" w:type="dxa"/>
            <w:tcBorders>
              <w:top w:val="nil"/>
              <w:left w:val="nil"/>
              <w:bottom w:val="nil"/>
              <w:right w:val="nil"/>
            </w:tcBorders>
          </w:tcPr>
          <w:p w14:paraId="328A7E28" w14:textId="77777777" w:rsidR="001955EB" w:rsidRPr="00854875" w:rsidRDefault="001955EB" w:rsidP="00C344A9">
            <w:pPr>
              <w:widowControl/>
              <w:autoSpaceDE/>
              <w:autoSpaceDN/>
              <w:spacing w:after="160"/>
              <w:rPr>
                <w:sz w:val="20"/>
                <w:szCs w:val="20"/>
              </w:rPr>
            </w:pPr>
            <w:r w:rsidRPr="00854875">
              <w:rPr>
                <w:sz w:val="20"/>
                <w:szCs w:val="20"/>
              </w:rPr>
              <w:t>4.04</w:t>
            </w:r>
          </w:p>
        </w:tc>
        <w:tc>
          <w:tcPr>
            <w:tcW w:w="810" w:type="dxa"/>
            <w:tcBorders>
              <w:top w:val="nil"/>
              <w:left w:val="nil"/>
              <w:bottom w:val="nil"/>
            </w:tcBorders>
          </w:tcPr>
          <w:p w14:paraId="0616863F" w14:textId="77777777" w:rsidR="001955EB" w:rsidRPr="00854875" w:rsidRDefault="001955EB" w:rsidP="00C344A9">
            <w:pPr>
              <w:widowControl/>
              <w:autoSpaceDE/>
              <w:autoSpaceDN/>
              <w:spacing w:after="160"/>
              <w:rPr>
                <w:sz w:val="20"/>
                <w:szCs w:val="20"/>
              </w:rPr>
            </w:pPr>
            <w:r w:rsidRPr="00854875">
              <w:rPr>
                <w:sz w:val="20"/>
                <w:szCs w:val="20"/>
              </w:rPr>
              <w:t>10</w:t>
            </w:r>
          </w:p>
        </w:tc>
        <w:tc>
          <w:tcPr>
            <w:tcW w:w="990" w:type="dxa"/>
            <w:tcBorders>
              <w:top w:val="nil"/>
              <w:bottom w:val="nil"/>
              <w:right w:val="nil"/>
            </w:tcBorders>
          </w:tcPr>
          <w:p w14:paraId="2928DDD4" w14:textId="77777777" w:rsidR="001955EB" w:rsidRPr="00854875" w:rsidRDefault="001955EB" w:rsidP="00C344A9">
            <w:pPr>
              <w:widowControl/>
              <w:autoSpaceDE/>
              <w:autoSpaceDN/>
              <w:spacing w:after="160"/>
              <w:rPr>
                <w:sz w:val="20"/>
                <w:szCs w:val="20"/>
              </w:rPr>
            </w:pPr>
            <w:r w:rsidRPr="00854875">
              <w:rPr>
                <w:sz w:val="20"/>
                <w:szCs w:val="20"/>
              </w:rPr>
              <w:t>6.8</w:t>
            </w:r>
          </w:p>
        </w:tc>
        <w:tc>
          <w:tcPr>
            <w:tcW w:w="990" w:type="dxa"/>
            <w:tcBorders>
              <w:top w:val="nil"/>
              <w:left w:val="nil"/>
              <w:bottom w:val="nil"/>
            </w:tcBorders>
          </w:tcPr>
          <w:p w14:paraId="1FD2D7AC" w14:textId="77777777" w:rsidR="001955EB" w:rsidRPr="00854875" w:rsidRDefault="001955EB" w:rsidP="00C344A9">
            <w:pPr>
              <w:widowControl/>
              <w:autoSpaceDE/>
              <w:autoSpaceDN/>
              <w:spacing w:after="160"/>
              <w:rPr>
                <w:sz w:val="20"/>
                <w:szCs w:val="20"/>
              </w:rPr>
            </w:pPr>
            <w:r w:rsidRPr="00854875">
              <w:rPr>
                <w:sz w:val="20"/>
                <w:szCs w:val="20"/>
              </w:rPr>
              <w:t>6.8</w:t>
            </w:r>
          </w:p>
        </w:tc>
        <w:tc>
          <w:tcPr>
            <w:tcW w:w="1165" w:type="dxa"/>
            <w:tcBorders>
              <w:top w:val="nil"/>
              <w:bottom w:val="nil"/>
              <w:right w:val="nil"/>
            </w:tcBorders>
          </w:tcPr>
          <w:p w14:paraId="76A8AA29" w14:textId="77777777" w:rsidR="001955EB" w:rsidRPr="00854875" w:rsidRDefault="001955EB" w:rsidP="00C344A9">
            <w:pPr>
              <w:widowControl/>
              <w:autoSpaceDE/>
              <w:autoSpaceDN/>
              <w:spacing w:after="160"/>
              <w:rPr>
                <w:sz w:val="20"/>
                <w:szCs w:val="20"/>
              </w:rPr>
            </w:pPr>
            <w:r w:rsidRPr="00854875">
              <w:rPr>
                <w:sz w:val="20"/>
                <w:szCs w:val="20"/>
              </w:rPr>
              <w:t>6.8</w:t>
            </w:r>
          </w:p>
        </w:tc>
        <w:tc>
          <w:tcPr>
            <w:tcW w:w="895" w:type="dxa"/>
            <w:tcBorders>
              <w:top w:val="nil"/>
              <w:left w:val="nil"/>
              <w:bottom w:val="nil"/>
              <w:right w:val="nil"/>
            </w:tcBorders>
          </w:tcPr>
          <w:p w14:paraId="3F94EE71" w14:textId="77777777" w:rsidR="001955EB" w:rsidRPr="00854875" w:rsidRDefault="001955EB" w:rsidP="00C344A9">
            <w:pPr>
              <w:widowControl/>
              <w:autoSpaceDE/>
              <w:autoSpaceDN/>
              <w:spacing w:after="160"/>
              <w:rPr>
                <w:sz w:val="20"/>
                <w:szCs w:val="20"/>
              </w:rPr>
            </w:pPr>
            <w:r w:rsidRPr="00854875">
              <w:rPr>
                <w:sz w:val="20"/>
                <w:szCs w:val="20"/>
              </w:rPr>
              <w:t>6.8</w:t>
            </w:r>
          </w:p>
        </w:tc>
      </w:tr>
      <w:tr w:rsidR="001955EB" w:rsidRPr="00854875" w14:paraId="481C7F10" w14:textId="77777777" w:rsidTr="00E904A1">
        <w:tc>
          <w:tcPr>
            <w:tcW w:w="2340" w:type="dxa"/>
            <w:gridSpan w:val="2"/>
            <w:tcBorders>
              <w:top w:val="nil"/>
              <w:left w:val="nil"/>
              <w:bottom w:val="nil"/>
              <w:right w:val="nil"/>
            </w:tcBorders>
          </w:tcPr>
          <w:p w14:paraId="4FF9DDA8" w14:textId="77777777" w:rsidR="001955EB" w:rsidRPr="00854875" w:rsidRDefault="001955EB" w:rsidP="00C344A9">
            <w:pPr>
              <w:widowControl/>
              <w:autoSpaceDE/>
              <w:autoSpaceDN/>
              <w:spacing w:after="160"/>
              <w:rPr>
                <w:sz w:val="20"/>
                <w:szCs w:val="20"/>
              </w:rPr>
            </w:pPr>
            <w:r w:rsidRPr="00854875">
              <w:rPr>
                <w:sz w:val="20"/>
                <w:szCs w:val="20"/>
              </w:rPr>
              <w:t>Recruitment standard deviation</w:t>
            </w:r>
          </w:p>
        </w:tc>
        <w:tc>
          <w:tcPr>
            <w:tcW w:w="720" w:type="dxa"/>
            <w:tcBorders>
              <w:top w:val="nil"/>
              <w:left w:val="nil"/>
              <w:bottom w:val="nil"/>
              <w:right w:val="single" w:sz="4" w:space="0" w:color="auto"/>
            </w:tcBorders>
          </w:tcPr>
          <w:p w14:paraId="3FB964DA" w14:textId="77777777" w:rsidR="001955EB" w:rsidRPr="00854875" w:rsidRDefault="008D7A66" w:rsidP="00C344A9">
            <w:pPr>
              <w:widowControl/>
              <w:autoSpaceDE/>
              <w:autoSpaceDN/>
              <w:spacing w:after="160"/>
              <w:rPr>
                <w:sz w:val="20"/>
                <w:szCs w:val="20"/>
              </w:rPr>
            </w:pPr>
            <m:oMathPara>
              <m:oMathParaPr>
                <m:jc m:val="left"/>
              </m:oMathParaPr>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R</m:t>
                    </m:r>
                  </m:sub>
                  <m:sup>
                    <m:r>
                      <w:rPr>
                        <w:rFonts w:ascii="Cambria Math" w:hAnsi="Cambria Math"/>
                        <w:sz w:val="20"/>
                        <w:szCs w:val="20"/>
                      </w:rPr>
                      <m:t>2</m:t>
                    </m:r>
                  </m:sup>
                </m:sSubSup>
              </m:oMath>
            </m:oMathPara>
          </w:p>
        </w:tc>
        <w:tc>
          <w:tcPr>
            <w:tcW w:w="720" w:type="dxa"/>
            <w:tcBorders>
              <w:top w:val="nil"/>
              <w:left w:val="single" w:sz="4" w:space="0" w:color="auto"/>
              <w:bottom w:val="nil"/>
              <w:right w:val="nil"/>
            </w:tcBorders>
          </w:tcPr>
          <w:p w14:paraId="465ECB79" w14:textId="77777777" w:rsidR="001955EB" w:rsidRPr="00854875" w:rsidRDefault="001955EB" w:rsidP="00C344A9">
            <w:pPr>
              <w:widowControl/>
              <w:autoSpaceDE/>
              <w:autoSpaceDN/>
              <w:spacing w:after="160"/>
              <w:rPr>
                <w:sz w:val="20"/>
                <w:szCs w:val="20"/>
              </w:rPr>
            </w:pPr>
            <w:r w:rsidRPr="00854875">
              <w:rPr>
                <w:sz w:val="20"/>
                <w:szCs w:val="20"/>
              </w:rPr>
              <w:t>0.01</w:t>
            </w:r>
          </w:p>
        </w:tc>
        <w:tc>
          <w:tcPr>
            <w:tcW w:w="720" w:type="dxa"/>
            <w:tcBorders>
              <w:top w:val="nil"/>
              <w:left w:val="nil"/>
              <w:bottom w:val="nil"/>
              <w:right w:val="nil"/>
            </w:tcBorders>
          </w:tcPr>
          <w:p w14:paraId="3DB0B75A" w14:textId="77777777" w:rsidR="001955EB" w:rsidRPr="00854875" w:rsidRDefault="001955EB" w:rsidP="00C344A9">
            <w:pPr>
              <w:widowControl/>
              <w:autoSpaceDE/>
              <w:autoSpaceDN/>
              <w:spacing w:after="160"/>
              <w:rPr>
                <w:sz w:val="20"/>
                <w:szCs w:val="20"/>
              </w:rPr>
            </w:pPr>
            <w:r w:rsidRPr="00854875">
              <w:rPr>
                <w:sz w:val="20"/>
                <w:szCs w:val="20"/>
              </w:rPr>
              <w:t>0.01</w:t>
            </w:r>
          </w:p>
        </w:tc>
        <w:tc>
          <w:tcPr>
            <w:tcW w:w="810" w:type="dxa"/>
            <w:tcBorders>
              <w:top w:val="nil"/>
              <w:left w:val="nil"/>
              <w:bottom w:val="nil"/>
            </w:tcBorders>
          </w:tcPr>
          <w:p w14:paraId="3F76BBBB" w14:textId="77777777" w:rsidR="001955EB" w:rsidRPr="00854875" w:rsidRDefault="001955EB" w:rsidP="00C344A9">
            <w:pPr>
              <w:widowControl/>
              <w:autoSpaceDE/>
              <w:autoSpaceDN/>
              <w:spacing w:after="160"/>
              <w:rPr>
                <w:sz w:val="20"/>
                <w:szCs w:val="20"/>
              </w:rPr>
            </w:pPr>
            <w:r w:rsidRPr="00854875">
              <w:rPr>
                <w:sz w:val="20"/>
                <w:szCs w:val="20"/>
              </w:rPr>
              <w:t>0.01</w:t>
            </w:r>
          </w:p>
        </w:tc>
        <w:tc>
          <w:tcPr>
            <w:tcW w:w="990" w:type="dxa"/>
            <w:tcBorders>
              <w:top w:val="nil"/>
              <w:bottom w:val="nil"/>
              <w:right w:val="nil"/>
            </w:tcBorders>
          </w:tcPr>
          <w:p w14:paraId="490CCC13" w14:textId="77777777" w:rsidR="001955EB" w:rsidRPr="00854875" w:rsidRDefault="001955EB" w:rsidP="00C344A9">
            <w:pPr>
              <w:widowControl/>
              <w:autoSpaceDE/>
              <w:autoSpaceDN/>
              <w:spacing w:after="160"/>
              <w:rPr>
                <w:sz w:val="20"/>
                <w:szCs w:val="20"/>
              </w:rPr>
            </w:pPr>
            <w:r w:rsidRPr="00854875">
              <w:rPr>
                <w:sz w:val="20"/>
                <w:szCs w:val="20"/>
              </w:rPr>
              <w:t>0.01</w:t>
            </w:r>
          </w:p>
        </w:tc>
        <w:tc>
          <w:tcPr>
            <w:tcW w:w="990" w:type="dxa"/>
            <w:tcBorders>
              <w:top w:val="nil"/>
              <w:left w:val="nil"/>
              <w:bottom w:val="nil"/>
            </w:tcBorders>
          </w:tcPr>
          <w:p w14:paraId="0AFDD843" w14:textId="77777777" w:rsidR="001955EB" w:rsidRPr="00854875" w:rsidRDefault="001955EB" w:rsidP="00C344A9">
            <w:pPr>
              <w:widowControl/>
              <w:autoSpaceDE/>
              <w:autoSpaceDN/>
              <w:spacing w:after="160"/>
              <w:rPr>
                <w:sz w:val="20"/>
                <w:szCs w:val="20"/>
              </w:rPr>
            </w:pPr>
            <w:r w:rsidRPr="00854875">
              <w:rPr>
                <w:sz w:val="20"/>
                <w:szCs w:val="20"/>
              </w:rPr>
              <w:t>0.01</w:t>
            </w:r>
          </w:p>
        </w:tc>
        <w:tc>
          <w:tcPr>
            <w:tcW w:w="1165" w:type="dxa"/>
            <w:tcBorders>
              <w:top w:val="nil"/>
              <w:bottom w:val="nil"/>
              <w:right w:val="nil"/>
            </w:tcBorders>
          </w:tcPr>
          <w:p w14:paraId="475E3045" w14:textId="77777777" w:rsidR="001955EB" w:rsidRPr="00854875" w:rsidRDefault="001955EB" w:rsidP="00C344A9">
            <w:pPr>
              <w:widowControl/>
              <w:autoSpaceDE/>
              <w:autoSpaceDN/>
              <w:spacing w:after="160"/>
              <w:rPr>
                <w:sz w:val="20"/>
                <w:szCs w:val="20"/>
              </w:rPr>
            </w:pPr>
            <w:r w:rsidRPr="00854875">
              <w:rPr>
                <w:sz w:val="20"/>
                <w:szCs w:val="20"/>
              </w:rPr>
              <w:t>0.4537</w:t>
            </w:r>
          </w:p>
        </w:tc>
        <w:tc>
          <w:tcPr>
            <w:tcW w:w="895" w:type="dxa"/>
            <w:tcBorders>
              <w:top w:val="nil"/>
              <w:left w:val="nil"/>
              <w:bottom w:val="nil"/>
              <w:right w:val="nil"/>
            </w:tcBorders>
          </w:tcPr>
          <w:p w14:paraId="036EAE2C" w14:textId="77777777" w:rsidR="001955EB" w:rsidRPr="00854875" w:rsidRDefault="001955EB" w:rsidP="00C344A9">
            <w:pPr>
              <w:widowControl/>
              <w:autoSpaceDE/>
              <w:autoSpaceDN/>
              <w:spacing w:after="160"/>
              <w:rPr>
                <w:sz w:val="20"/>
                <w:szCs w:val="20"/>
              </w:rPr>
            </w:pPr>
            <w:r w:rsidRPr="00854875">
              <w:rPr>
                <w:sz w:val="20"/>
                <w:szCs w:val="20"/>
              </w:rPr>
              <w:t>0.737</w:t>
            </w:r>
          </w:p>
        </w:tc>
      </w:tr>
      <w:tr w:rsidR="001955EB" w:rsidRPr="00854875" w14:paraId="5428963E" w14:textId="77777777" w:rsidTr="00E904A1">
        <w:tc>
          <w:tcPr>
            <w:tcW w:w="2340" w:type="dxa"/>
            <w:gridSpan w:val="2"/>
            <w:tcBorders>
              <w:top w:val="nil"/>
              <w:left w:val="nil"/>
              <w:bottom w:val="nil"/>
              <w:right w:val="nil"/>
            </w:tcBorders>
          </w:tcPr>
          <w:p w14:paraId="084361AE" w14:textId="77777777" w:rsidR="001955EB" w:rsidRPr="00854875" w:rsidRDefault="001955EB" w:rsidP="00C344A9">
            <w:pPr>
              <w:widowControl/>
              <w:autoSpaceDE/>
              <w:autoSpaceDN/>
              <w:spacing w:after="160"/>
              <w:rPr>
                <w:sz w:val="20"/>
                <w:szCs w:val="20"/>
              </w:rPr>
            </w:pPr>
            <w:r w:rsidRPr="00854875">
              <w:rPr>
                <w:sz w:val="20"/>
                <w:szCs w:val="20"/>
              </w:rPr>
              <w:t>Length at 50% selectivity</w:t>
            </w:r>
          </w:p>
        </w:tc>
        <w:tc>
          <w:tcPr>
            <w:tcW w:w="720" w:type="dxa"/>
            <w:tcBorders>
              <w:top w:val="nil"/>
              <w:left w:val="nil"/>
              <w:bottom w:val="nil"/>
              <w:right w:val="single" w:sz="4" w:space="0" w:color="auto"/>
            </w:tcBorders>
          </w:tcPr>
          <w:p w14:paraId="1C071406" w14:textId="77777777" w:rsidR="001955EB" w:rsidRPr="00854875" w:rsidRDefault="008D7A66" w:rsidP="00C344A9">
            <w:pPr>
              <w:widowControl/>
              <w:autoSpaceDE/>
              <w:autoSpaceDN/>
              <w:spacing w:after="160"/>
              <w:rPr>
                <w:sz w:val="20"/>
                <w:szCs w:val="20"/>
              </w:rPr>
            </w:pPr>
            <m:oMath>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50</m:t>
                  </m:r>
                </m:sub>
                <m:sup>
                  <m:r>
                    <w:rPr>
                      <w:rFonts w:ascii="Cambria Math" w:hAnsi="Cambria Math"/>
                      <w:sz w:val="20"/>
                      <w:szCs w:val="20"/>
                    </w:rPr>
                    <m:t>s</m:t>
                  </m:r>
                </m:sup>
              </m:sSubSup>
            </m:oMath>
            <w:r w:rsidR="001955EB" w:rsidRPr="00854875">
              <w:rPr>
                <w:sz w:val="20"/>
                <w:szCs w:val="20"/>
              </w:rPr>
              <w:t xml:space="preserve"> </w:t>
            </w:r>
          </w:p>
        </w:tc>
        <w:tc>
          <w:tcPr>
            <w:tcW w:w="720" w:type="dxa"/>
            <w:tcBorders>
              <w:top w:val="nil"/>
              <w:left w:val="single" w:sz="4" w:space="0" w:color="auto"/>
              <w:bottom w:val="nil"/>
              <w:right w:val="nil"/>
            </w:tcBorders>
          </w:tcPr>
          <w:p w14:paraId="5697EC6A" w14:textId="77777777" w:rsidR="001955EB" w:rsidRPr="00854875" w:rsidRDefault="001955EB" w:rsidP="00C344A9">
            <w:pPr>
              <w:widowControl/>
              <w:autoSpaceDE/>
              <w:autoSpaceDN/>
              <w:spacing w:after="160"/>
              <w:rPr>
                <w:sz w:val="20"/>
                <w:szCs w:val="20"/>
              </w:rPr>
            </w:pPr>
            <w:r w:rsidRPr="00854875">
              <w:rPr>
                <w:sz w:val="20"/>
                <w:szCs w:val="20"/>
              </w:rPr>
              <w:t>11</w:t>
            </w:r>
          </w:p>
        </w:tc>
        <w:tc>
          <w:tcPr>
            <w:tcW w:w="720" w:type="dxa"/>
            <w:tcBorders>
              <w:top w:val="nil"/>
              <w:left w:val="nil"/>
              <w:bottom w:val="nil"/>
              <w:right w:val="nil"/>
            </w:tcBorders>
          </w:tcPr>
          <w:p w14:paraId="1D558E3A" w14:textId="77777777" w:rsidR="001955EB" w:rsidRPr="00854875" w:rsidRDefault="001955EB" w:rsidP="00C344A9">
            <w:pPr>
              <w:widowControl/>
              <w:autoSpaceDE/>
              <w:autoSpaceDN/>
              <w:spacing w:after="160"/>
              <w:rPr>
                <w:sz w:val="20"/>
                <w:szCs w:val="20"/>
              </w:rPr>
            </w:pPr>
            <w:r w:rsidRPr="00854875">
              <w:rPr>
                <w:sz w:val="20"/>
                <w:szCs w:val="20"/>
              </w:rPr>
              <w:t>9</w:t>
            </w:r>
          </w:p>
        </w:tc>
        <w:tc>
          <w:tcPr>
            <w:tcW w:w="810" w:type="dxa"/>
            <w:tcBorders>
              <w:top w:val="nil"/>
              <w:left w:val="nil"/>
              <w:bottom w:val="nil"/>
            </w:tcBorders>
          </w:tcPr>
          <w:p w14:paraId="763E1A3D" w14:textId="77777777" w:rsidR="001955EB" w:rsidRPr="00854875" w:rsidRDefault="001955EB" w:rsidP="00C344A9">
            <w:pPr>
              <w:widowControl/>
              <w:autoSpaceDE/>
              <w:autoSpaceDN/>
              <w:spacing w:after="160"/>
              <w:rPr>
                <w:sz w:val="20"/>
                <w:szCs w:val="20"/>
              </w:rPr>
            </w:pPr>
            <w:r w:rsidRPr="00854875">
              <w:rPr>
                <w:sz w:val="20"/>
                <w:szCs w:val="20"/>
              </w:rPr>
              <w:t>20</w:t>
            </w:r>
          </w:p>
        </w:tc>
        <w:tc>
          <w:tcPr>
            <w:tcW w:w="990" w:type="dxa"/>
            <w:tcBorders>
              <w:top w:val="nil"/>
              <w:bottom w:val="nil"/>
              <w:right w:val="nil"/>
            </w:tcBorders>
          </w:tcPr>
          <w:p w14:paraId="478187D4" w14:textId="77777777" w:rsidR="001955EB" w:rsidRPr="00854875" w:rsidRDefault="001955EB" w:rsidP="00C344A9">
            <w:pPr>
              <w:widowControl/>
              <w:autoSpaceDE/>
              <w:autoSpaceDN/>
              <w:spacing w:after="160"/>
              <w:rPr>
                <w:sz w:val="20"/>
                <w:szCs w:val="20"/>
              </w:rPr>
            </w:pPr>
            <w:r w:rsidRPr="00854875">
              <w:rPr>
                <w:sz w:val="20"/>
                <w:szCs w:val="20"/>
              </w:rPr>
              <w:t>11</w:t>
            </w:r>
          </w:p>
        </w:tc>
        <w:tc>
          <w:tcPr>
            <w:tcW w:w="990" w:type="dxa"/>
            <w:tcBorders>
              <w:top w:val="nil"/>
              <w:left w:val="nil"/>
              <w:bottom w:val="nil"/>
            </w:tcBorders>
          </w:tcPr>
          <w:p w14:paraId="4F44989F" w14:textId="77777777" w:rsidR="001955EB" w:rsidRPr="00854875" w:rsidRDefault="001955EB" w:rsidP="00C344A9">
            <w:pPr>
              <w:widowControl/>
              <w:autoSpaceDE/>
              <w:autoSpaceDN/>
              <w:spacing w:after="160"/>
              <w:rPr>
                <w:sz w:val="20"/>
                <w:szCs w:val="20"/>
              </w:rPr>
            </w:pPr>
            <w:r w:rsidRPr="00854875">
              <w:rPr>
                <w:sz w:val="20"/>
                <w:szCs w:val="20"/>
              </w:rPr>
              <w:t>11</w:t>
            </w:r>
          </w:p>
        </w:tc>
        <w:tc>
          <w:tcPr>
            <w:tcW w:w="1165" w:type="dxa"/>
            <w:tcBorders>
              <w:top w:val="nil"/>
              <w:bottom w:val="nil"/>
              <w:right w:val="nil"/>
            </w:tcBorders>
          </w:tcPr>
          <w:p w14:paraId="159FE5FA" w14:textId="77777777" w:rsidR="001955EB" w:rsidRPr="00854875" w:rsidRDefault="001955EB" w:rsidP="00C344A9">
            <w:pPr>
              <w:widowControl/>
              <w:autoSpaceDE/>
              <w:autoSpaceDN/>
              <w:spacing w:after="160"/>
              <w:rPr>
                <w:sz w:val="20"/>
                <w:szCs w:val="20"/>
              </w:rPr>
            </w:pPr>
            <w:r w:rsidRPr="00854875">
              <w:rPr>
                <w:sz w:val="20"/>
                <w:szCs w:val="20"/>
              </w:rPr>
              <w:t>11</w:t>
            </w:r>
          </w:p>
        </w:tc>
        <w:tc>
          <w:tcPr>
            <w:tcW w:w="895" w:type="dxa"/>
            <w:tcBorders>
              <w:top w:val="nil"/>
              <w:left w:val="nil"/>
              <w:bottom w:val="nil"/>
              <w:right w:val="nil"/>
            </w:tcBorders>
          </w:tcPr>
          <w:p w14:paraId="324675F9" w14:textId="77777777" w:rsidR="001955EB" w:rsidRPr="00854875" w:rsidRDefault="001955EB" w:rsidP="00C344A9">
            <w:pPr>
              <w:widowControl/>
              <w:autoSpaceDE/>
              <w:autoSpaceDN/>
              <w:spacing w:after="160"/>
              <w:rPr>
                <w:sz w:val="20"/>
                <w:szCs w:val="20"/>
              </w:rPr>
            </w:pPr>
            <w:r w:rsidRPr="00854875">
              <w:rPr>
                <w:sz w:val="20"/>
                <w:szCs w:val="20"/>
              </w:rPr>
              <w:t>11</w:t>
            </w:r>
          </w:p>
        </w:tc>
      </w:tr>
      <w:tr w:rsidR="001955EB" w:rsidRPr="00854875" w14:paraId="7DADFE47" w14:textId="77777777" w:rsidTr="00E904A1">
        <w:tc>
          <w:tcPr>
            <w:tcW w:w="2340" w:type="dxa"/>
            <w:gridSpan w:val="2"/>
            <w:tcBorders>
              <w:top w:val="nil"/>
              <w:left w:val="nil"/>
              <w:bottom w:val="nil"/>
              <w:right w:val="nil"/>
            </w:tcBorders>
          </w:tcPr>
          <w:p w14:paraId="3418989F" w14:textId="77777777" w:rsidR="001955EB" w:rsidRPr="00854875" w:rsidRDefault="001955EB" w:rsidP="00C344A9">
            <w:pPr>
              <w:widowControl/>
              <w:autoSpaceDE/>
              <w:autoSpaceDN/>
              <w:spacing w:after="160"/>
              <w:rPr>
                <w:sz w:val="20"/>
                <w:szCs w:val="20"/>
              </w:rPr>
            </w:pPr>
            <w:r w:rsidRPr="00854875">
              <w:rPr>
                <w:sz w:val="20"/>
                <w:szCs w:val="20"/>
              </w:rPr>
              <w:t>Width of selectivity ogive (cm)</w:t>
            </w:r>
          </w:p>
        </w:tc>
        <w:tc>
          <w:tcPr>
            <w:tcW w:w="720" w:type="dxa"/>
            <w:tcBorders>
              <w:top w:val="nil"/>
              <w:left w:val="nil"/>
              <w:bottom w:val="nil"/>
              <w:right w:val="single" w:sz="4" w:space="0" w:color="auto"/>
            </w:tcBorders>
          </w:tcPr>
          <w:p w14:paraId="2EA3EC45" w14:textId="77777777" w:rsidR="001955EB" w:rsidRPr="00854875" w:rsidRDefault="001955EB" w:rsidP="00C344A9">
            <w:pPr>
              <w:widowControl/>
              <w:autoSpaceDE/>
              <w:autoSpaceDN/>
              <w:spacing w:after="160"/>
              <w:rPr>
                <w:rFonts w:eastAsia="Malgun Gothic"/>
                <w:sz w:val="20"/>
                <w:szCs w:val="20"/>
              </w:rPr>
            </w:pPr>
            <w:r w:rsidRPr="00854875">
              <w:rPr>
                <w:sz w:val="20"/>
                <w:szCs w:val="20"/>
              </w:rPr>
              <w:t>wqs</w:t>
            </w:r>
          </w:p>
        </w:tc>
        <w:tc>
          <w:tcPr>
            <w:tcW w:w="720" w:type="dxa"/>
            <w:tcBorders>
              <w:top w:val="nil"/>
              <w:left w:val="single" w:sz="4" w:space="0" w:color="auto"/>
              <w:bottom w:val="nil"/>
              <w:right w:val="nil"/>
            </w:tcBorders>
          </w:tcPr>
          <w:p w14:paraId="61ABEB1B" w14:textId="77777777" w:rsidR="001955EB" w:rsidRPr="00854875" w:rsidRDefault="001955EB" w:rsidP="00C344A9">
            <w:pPr>
              <w:widowControl/>
              <w:autoSpaceDE/>
              <w:autoSpaceDN/>
              <w:spacing w:after="160"/>
              <w:rPr>
                <w:sz w:val="20"/>
                <w:szCs w:val="20"/>
              </w:rPr>
            </w:pPr>
            <w:r w:rsidRPr="00854875">
              <w:rPr>
                <w:sz w:val="20"/>
                <w:szCs w:val="20"/>
              </w:rPr>
              <w:t>2.2</w:t>
            </w:r>
          </w:p>
        </w:tc>
        <w:tc>
          <w:tcPr>
            <w:tcW w:w="720" w:type="dxa"/>
            <w:tcBorders>
              <w:top w:val="nil"/>
              <w:left w:val="nil"/>
              <w:bottom w:val="nil"/>
              <w:right w:val="nil"/>
            </w:tcBorders>
          </w:tcPr>
          <w:p w14:paraId="1B67550F" w14:textId="77777777" w:rsidR="001955EB" w:rsidRPr="00854875" w:rsidRDefault="001955EB" w:rsidP="00C344A9">
            <w:pPr>
              <w:widowControl/>
              <w:autoSpaceDE/>
              <w:autoSpaceDN/>
              <w:spacing w:after="160"/>
              <w:rPr>
                <w:sz w:val="20"/>
                <w:szCs w:val="20"/>
              </w:rPr>
            </w:pPr>
            <w:r w:rsidRPr="00854875">
              <w:rPr>
                <w:sz w:val="20"/>
                <w:szCs w:val="20"/>
              </w:rPr>
              <w:t>1.8</w:t>
            </w:r>
          </w:p>
        </w:tc>
        <w:tc>
          <w:tcPr>
            <w:tcW w:w="810" w:type="dxa"/>
            <w:tcBorders>
              <w:top w:val="nil"/>
              <w:left w:val="nil"/>
              <w:bottom w:val="nil"/>
            </w:tcBorders>
          </w:tcPr>
          <w:p w14:paraId="6636E9A7" w14:textId="77777777" w:rsidR="001955EB" w:rsidRPr="00854875" w:rsidRDefault="001955EB" w:rsidP="00C344A9">
            <w:pPr>
              <w:widowControl/>
              <w:autoSpaceDE/>
              <w:autoSpaceDN/>
              <w:spacing w:after="160"/>
              <w:rPr>
                <w:sz w:val="20"/>
                <w:szCs w:val="20"/>
              </w:rPr>
            </w:pPr>
            <w:r w:rsidRPr="00854875">
              <w:rPr>
                <w:sz w:val="20"/>
                <w:szCs w:val="20"/>
              </w:rPr>
              <w:t>4</w:t>
            </w:r>
          </w:p>
        </w:tc>
        <w:tc>
          <w:tcPr>
            <w:tcW w:w="990" w:type="dxa"/>
            <w:tcBorders>
              <w:top w:val="nil"/>
              <w:bottom w:val="nil"/>
              <w:right w:val="nil"/>
            </w:tcBorders>
          </w:tcPr>
          <w:p w14:paraId="63AE9743" w14:textId="77777777" w:rsidR="001955EB" w:rsidRPr="00854875" w:rsidRDefault="001955EB" w:rsidP="00C344A9">
            <w:pPr>
              <w:widowControl/>
              <w:autoSpaceDE/>
              <w:autoSpaceDN/>
              <w:spacing w:after="160"/>
              <w:rPr>
                <w:sz w:val="20"/>
                <w:szCs w:val="20"/>
              </w:rPr>
            </w:pPr>
            <w:r w:rsidRPr="00854875">
              <w:rPr>
                <w:sz w:val="20"/>
                <w:szCs w:val="20"/>
              </w:rPr>
              <w:t>2.2</w:t>
            </w:r>
          </w:p>
        </w:tc>
        <w:tc>
          <w:tcPr>
            <w:tcW w:w="990" w:type="dxa"/>
            <w:tcBorders>
              <w:top w:val="nil"/>
              <w:left w:val="nil"/>
              <w:bottom w:val="nil"/>
            </w:tcBorders>
          </w:tcPr>
          <w:p w14:paraId="3BEDDF40" w14:textId="77777777" w:rsidR="001955EB" w:rsidRPr="00854875" w:rsidRDefault="001955EB" w:rsidP="00C344A9">
            <w:pPr>
              <w:widowControl/>
              <w:autoSpaceDE/>
              <w:autoSpaceDN/>
              <w:spacing w:after="160"/>
              <w:rPr>
                <w:sz w:val="20"/>
                <w:szCs w:val="20"/>
              </w:rPr>
            </w:pPr>
            <w:r w:rsidRPr="00854875">
              <w:rPr>
                <w:sz w:val="20"/>
                <w:szCs w:val="20"/>
              </w:rPr>
              <w:t>2.2</w:t>
            </w:r>
          </w:p>
        </w:tc>
        <w:tc>
          <w:tcPr>
            <w:tcW w:w="1165" w:type="dxa"/>
            <w:tcBorders>
              <w:top w:val="nil"/>
              <w:bottom w:val="nil"/>
              <w:right w:val="nil"/>
            </w:tcBorders>
          </w:tcPr>
          <w:p w14:paraId="2F9A6208" w14:textId="77777777" w:rsidR="001955EB" w:rsidRPr="00854875" w:rsidRDefault="001955EB" w:rsidP="00C344A9">
            <w:pPr>
              <w:widowControl/>
              <w:autoSpaceDE/>
              <w:autoSpaceDN/>
              <w:spacing w:after="160"/>
              <w:rPr>
                <w:sz w:val="20"/>
                <w:szCs w:val="20"/>
              </w:rPr>
            </w:pPr>
            <w:r w:rsidRPr="00854875">
              <w:rPr>
                <w:sz w:val="20"/>
                <w:szCs w:val="20"/>
              </w:rPr>
              <w:t>2.2</w:t>
            </w:r>
          </w:p>
        </w:tc>
        <w:tc>
          <w:tcPr>
            <w:tcW w:w="895" w:type="dxa"/>
            <w:tcBorders>
              <w:top w:val="nil"/>
              <w:left w:val="nil"/>
              <w:bottom w:val="nil"/>
              <w:right w:val="nil"/>
            </w:tcBorders>
          </w:tcPr>
          <w:p w14:paraId="50AFA732" w14:textId="77777777" w:rsidR="001955EB" w:rsidRPr="00854875" w:rsidRDefault="001955EB" w:rsidP="00C344A9">
            <w:pPr>
              <w:widowControl/>
              <w:autoSpaceDE/>
              <w:autoSpaceDN/>
              <w:spacing w:after="160"/>
              <w:rPr>
                <w:sz w:val="20"/>
                <w:szCs w:val="20"/>
              </w:rPr>
            </w:pPr>
            <w:r w:rsidRPr="00854875">
              <w:rPr>
                <w:sz w:val="20"/>
                <w:szCs w:val="20"/>
              </w:rPr>
              <w:t>2.2</w:t>
            </w:r>
          </w:p>
        </w:tc>
      </w:tr>
      <w:tr w:rsidR="001955EB" w:rsidRPr="00854875" w14:paraId="3EDB249B" w14:textId="77777777" w:rsidTr="00E904A1">
        <w:tc>
          <w:tcPr>
            <w:tcW w:w="2340" w:type="dxa"/>
            <w:gridSpan w:val="2"/>
            <w:tcBorders>
              <w:top w:val="nil"/>
              <w:left w:val="nil"/>
              <w:bottom w:val="nil"/>
              <w:right w:val="nil"/>
            </w:tcBorders>
          </w:tcPr>
          <w:p w14:paraId="1700F72F" w14:textId="77777777" w:rsidR="001955EB" w:rsidRPr="00854875" w:rsidRDefault="001955EB" w:rsidP="00C344A9">
            <w:pPr>
              <w:widowControl/>
              <w:autoSpaceDE/>
              <w:autoSpaceDN/>
              <w:spacing w:after="160"/>
              <w:rPr>
                <w:sz w:val="20"/>
                <w:szCs w:val="20"/>
              </w:rPr>
            </w:pPr>
            <w:r w:rsidRPr="00854875">
              <w:rPr>
                <w:sz w:val="20"/>
                <w:szCs w:val="20"/>
              </w:rPr>
              <w:t>Bin size</w:t>
            </w:r>
          </w:p>
        </w:tc>
        <w:tc>
          <w:tcPr>
            <w:tcW w:w="720" w:type="dxa"/>
            <w:tcBorders>
              <w:top w:val="nil"/>
              <w:left w:val="nil"/>
              <w:bottom w:val="nil"/>
              <w:right w:val="single" w:sz="4" w:space="0" w:color="auto"/>
            </w:tcBorders>
          </w:tcPr>
          <w:p w14:paraId="1B1796A0" w14:textId="77777777" w:rsidR="001955EB" w:rsidRPr="00854875" w:rsidRDefault="001955EB" w:rsidP="00C344A9">
            <w:pPr>
              <w:widowControl/>
              <w:autoSpaceDE/>
              <w:autoSpaceDN/>
              <w:spacing w:after="160"/>
              <w:rPr>
                <w:sz w:val="20"/>
                <w:szCs w:val="20"/>
              </w:rPr>
            </w:pPr>
            <w:r w:rsidRPr="00854875">
              <w:rPr>
                <w:sz w:val="20"/>
                <w:szCs w:val="20"/>
              </w:rPr>
              <w:t>2</w:t>
            </w:r>
          </w:p>
        </w:tc>
        <w:tc>
          <w:tcPr>
            <w:tcW w:w="720" w:type="dxa"/>
            <w:tcBorders>
              <w:top w:val="nil"/>
              <w:left w:val="single" w:sz="4" w:space="0" w:color="auto"/>
              <w:bottom w:val="nil"/>
              <w:right w:val="nil"/>
            </w:tcBorders>
          </w:tcPr>
          <w:p w14:paraId="72FA35B7" w14:textId="77777777" w:rsidR="001955EB" w:rsidRPr="00854875" w:rsidRDefault="001955EB" w:rsidP="00C344A9">
            <w:pPr>
              <w:widowControl/>
              <w:autoSpaceDE/>
              <w:autoSpaceDN/>
              <w:spacing w:after="160"/>
              <w:rPr>
                <w:sz w:val="20"/>
                <w:szCs w:val="20"/>
              </w:rPr>
            </w:pPr>
            <w:r w:rsidRPr="00854875">
              <w:rPr>
                <w:sz w:val="20"/>
                <w:szCs w:val="20"/>
              </w:rPr>
              <w:t>2</w:t>
            </w:r>
          </w:p>
        </w:tc>
        <w:tc>
          <w:tcPr>
            <w:tcW w:w="720" w:type="dxa"/>
            <w:tcBorders>
              <w:top w:val="nil"/>
              <w:left w:val="nil"/>
              <w:bottom w:val="nil"/>
              <w:right w:val="nil"/>
            </w:tcBorders>
          </w:tcPr>
          <w:p w14:paraId="03EB932A" w14:textId="77777777" w:rsidR="001955EB" w:rsidRPr="00854875" w:rsidRDefault="001955EB" w:rsidP="00C344A9">
            <w:pPr>
              <w:widowControl/>
              <w:autoSpaceDE/>
              <w:autoSpaceDN/>
              <w:spacing w:after="160"/>
              <w:rPr>
                <w:sz w:val="20"/>
                <w:szCs w:val="20"/>
              </w:rPr>
            </w:pPr>
            <w:r w:rsidRPr="00854875">
              <w:rPr>
                <w:sz w:val="20"/>
                <w:szCs w:val="20"/>
              </w:rPr>
              <w:t>1</w:t>
            </w:r>
          </w:p>
        </w:tc>
        <w:tc>
          <w:tcPr>
            <w:tcW w:w="810" w:type="dxa"/>
            <w:tcBorders>
              <w:top w:val="nil"/>
              <w:left w:val="nil"/>
              <w:bottom w:val="nil"/>
            </w:tcBorders>
          </w:tcPr>
          <w:p w14:paraId="7F795219" w14:textId="77777777" w:rsidR="001955EB" w:rsidRPr="00854875" w:rsidRDefault="001955EB" w:rsidP="00C344A9">
            <w:pPr>
              <w:widowControl/>
              <w:autoSpaceDE/>
              <w:autoSpaceDN/>
              <w:spacing w:after="160"/>
              <w:rPr>
                <w:sz w:val="20"/>
                <w:szCs w:val="20"/>
              </w:rPr>
            </w:pPr>
            <w:r w:rsidRPr="00854875">
              <w:rPr>
                <w:sz w:val="20"/>
                <w:szCs w:val="20"/>
              </w:rPr>
              <w:t>3</w:t>
            </w:r>
          </w:p>
        </w:tc>
        <w:tc>
          <w:tcPr>
            <w:tcW w:w="990" w:type="dxa"/>
            <w:tcBorders>
              <w:top w:val="nil"/>
              <w:bottom w:val="nil"/>
              <w:right w:val="nil"/>
            </w:tcBorders>
          </w:tcPr>
          <w:p w14:paraId="6C4F90DA" w14:textId="77777777" w:rsidR="001955EB" w:rsidRPr="00854875" w:rsidRDefault="001955EB" w:rsidP="00C344A9">
            <w:pPr>
              <w:widowControl/>
              <w:autoSpaceDE/>
              <w:autoSpaceDN/>
              <w:spacing w:after="160"/>
              <w:rPr>
                <w:sz w:val="20"/>
                <w:szCs w:val="20"/>
              </w:rPr>
            </w:pPr>
            <w:r w:rsidRPr="00854875">
              <w:rPr>
                <w:sz w:val="20"/>
                <w:szCs w:val="20"/>
              </w:rPr>
              <w:t xml:space="preserve">2 </w:t>
            </w:r>
          </w:p>
        </w:tc>
        <w:tc>
          <w:tcPr>
            <w:tcW w:w="990" w:type="dxa"/>
            <w:tcBorders>
              <w:top w:val="nil"/>
              <w:left w:val="nil"/>
              <w:bottom w:val="nil"/>
            </w:tcBorders>
          </w:tcPr>
          <w:p w14:paraId="4374DA21" w14:textId="77777777" w:rsidR="001955EB" w:rsidRPr="00854875" w:rsidRDefault="001955EB" w:rsidP="00C344A9">
            <w:pPr>
              <w:widowControl/>
              <w:autoSpaceDE/>
              <w:autoSpaceDN/>
              <w:spacing w:after="160"/>
              <w:rPr>
                <w:sz w:val="20"/>
                <w:szCs w:val="20"/>
              </w:rPr>
            </w:pPr>
            <w:r w:rsidRPr="00854875">
              <w:rPr>
                <w:sz w:val="20"/>
                <w:szCs w:val="20"/>
              </w:rPr>
              <w:t>2</w:t>
            </w:r>
          </w:p>
        </w:tc>
        <w:tc>
          <w:tcPr>
            <w:tcW w:w="1165" w:type="dxa"/>
            <w:tcBorders>
              <w:top w:val="nil"/>
              <w:bottom w:val="nil"/>
              <w:right w:val="nil"/>
            </w:tcBorders>
          </w:tcPr>
          <w:p w14:paraId="74E10338" w14:textId="77777777" w:rsidR="001955EB" w:rsidRPr="00854875" w:rsidRDefault="001955EB" w:rsidP="00C344A9">
            <w:pPr>
              <w:widowControl/>
              <w:autoSpaceDE/>
              <w:autoSpaceDN/>
              <w:spacing w:after="160"/>
              <w:rPr>
                <w:sz w:val="20"/>
                <w:szCs w:val="20"/>
              </w:rPr>
            </w:pPr>
            <w:r w:rsidRPr="00854875">
              <w:rPr>
                <w:sz w:val="20"/>
                <w:szCs w:val="20"/>
              </w:rPr>
              <w:t>2</w:t>
            </w:r>
          </w:p>
        </w:tc>
        <w:tc>
          <w:tcPr>
            <w:tcW w:w="895" w:type="dxa"/>
            <w:tcBorders>
              <w:top w:val="nil"/>
              <w:left w:val="nil"/>
              <w:bottom w:val="nil"/>
              <w:right w:val="nil"/>
            </w:tcBorders>
          </w:tcPr>
          <w:p w14:paraId="7745765F" w14:textId="77777777" w:rsidR="001955EB" w:rsidRPr="00854875" w:rsidRDefault="001955EB" w:rsidP="00C344A9">
            <w:pPr>
              <w:widowControl/>
              <w:autoSpaceDE/>
              <w:autoSpaceDN/>
              <w:spacing w:after="160"/>
              <w:rPr>
                <w:sz w:val="20"/>
                <w:szCs w:val="20"/>
              </w:rPr>
            </w:pPr>
            <w:r w:rsidRPr="00854875">
              <w:rPr>
                <w:sz w:val="20"/>
                <w:szCs w:val="20"/>
              </w:rPr>
              <w:t>2</w:t>
            </w:r>
          </w:p>
        </w:tc>
      </w:tr>
    </w:tbl>
    <w:p w14:paraId="167676DE" w14:textId="0ACEDBA2" w:rsidR="0055348E" w:rsidRPr="00854875" w:rsidRDefault="001955EB" w:rsidP="001955EB">
      <w:pPr>
        <w:widowControl/>
        <w:autoSpaceDE/>
        <w:autoSpaceDN/>
        <w:spacing w:after="160" w:line="259" w:lineRule="auto"/>
        <w:rPr>
          <w:rFonts w:eastAsia="Georgia"/>
          <w:sz w:val="28"/>
        </w:rPr>
      </w:pPr>
      <w:r w:rsidRPr="00854875">
        <w:rPr>
          <w:sz w:val="28"/>
        </w:rPr>
        <w:br w:type="page"/>
      </w:r>
    </w:p>
    <w:p w14:paraId="0BFDFEF5" w14:textId="77777777" w:rsidR="001955EB" w:rsidRPr="00854875" w:rsidRDefault="00704E7D" w:rsidP="001955EB">
      <w:pPr>
        <w:keepNext/>
        <w:widowControl/>
        <w:autoSpaceDE/>
        <w:autoSpaceDN/>
        <w:spacing w:after="160" w:line="259" w:lineRule="auto"/>
        <w:jc w:val="center"/>
      </w:pPr>
      <w:r w:rsidRPr="00854875">
        <w:rPr>
          <w:noProof/>
          <w:sz w:val="28"/>
        </w:rPr>
        <w:lastRenderedPageBreak/>
        <w:drawing>
          <wp:inline distT="0" distB="0" distL="0" distR="0" wp14:anchorId="4B5E27B8" wp14:editId="5544D71B">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LFQt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FFFE2FB" w14:textId="068D8B63" w:rsidR="003D213A" w:rsidRPr="00854875" w:rsidRDefault="001955EB" w:rsidP="00C3753B">
      <w:pPr>
        <w:pStyle w:val="Caption"/>
        <w:spacing w:line="480" w:lineRule="auto"/>
        <w:rPr>
          <w:i w:val="0"/>
          <w:color w:val="auto"/>
          <w:sz w:val="24"/>
          <w:szCs w:val="24"/>
        </w:rPr>
      </w:pPr>
      <w:bookmarkStart w:id="13" w:name="_Ref2855394"/>
      <w:r w:rsidRPr="00854875">
        <w:rPr>
          <w:b/>
          <w:i w:val="0"/>
          <w:color w:val="auto"/>
          <w:sz w:val="24"/>
          <w:szCs w:val="24"/>
        </w:rPr>
        <w:t xml:space="preserve">Figure </w:t>
      </w:r>
      <w:r w:rsidRPr="00854875">
        <w:rPr>
          <w:b/>
          <w:i w:val="0"/>
          <w:color w:val="auto"/>
          <w:sz w:val="24"/>
          <w:szCs w:val="24"/>
        </w:rPr>
        <w:fldChar w:fldCharType="begin"/>
      </w:r>
      <w:r w:rsidRPr="00854875">
        <w:rPr>
          <w:b/>
          <w:i w:val="0"/>
          <w:color w:val="auto"/>
          <w:sz w:val="24"/>
          <w:szCs w:val="24"/>
        </w:rPr>
        <w:instrText xml:space="preserve"> SEQ Figure \* ARABIC </w:instrText>
      </w:r>
      <w:r w:rsidRPr="00854875">
        <w:rPr>
          <w:b/>
          <w:i w:val="0"/>
          <w:color w:val="auto"/>
          <w:sz w:val="24"/>
          <w:szCs w:val="24"/>
        </w:rPr>
        <w:fldChar w:fldCharType="separate"/>
      </w:r>
      <w:r w:rsidR="00F8577D" w:rsidRPr="00854875">
        <w:rPr>
          <w:b/>
          <w:i w:val="0"/>
          <w:noProof/>
          <w:color w:val="auto"/>
          <w:sz w:val="24"/>
          <w:szCs w:val="24"/>
        </w:rPr>
        <w:t>1</w:t>
      </w:r>
      <w:r w:rsidRPr="00854875">
        <w:rPr>
          <w:b/>
          <w:i w:val="0"/>
          <w:color w:val="auto"/>
          <w:sz w:val="24"/>
          <w:szCs w:val="24"/>
        </w:rPr>
        <w:fldChar w:fldCharType="end"/>
      </w:r>
      <w:bookmarkEnd w:id="13"/>
      <w:r w:rsidRPr="00854875">
        <w:rPr>
          <w:b/>
          <w:i w:val="0"/>
          <w:color w:val="auto"/>
          <w:sz w:val="24"/>
          <w:szCs w:val="24"/>
        </w:rPr>
        <w:t xml:space="preserve">. </w:t>
      </w:r>
      <w:r w:rsidRPr="00854875">
        <w:rPr>
          <w:i w:val="0"/>
          <w:color w:val="auto"/>
          <w:sz w:val="24"/>
          <w:szCs w:val="24"/>
        </w:rPr>
        <w:t>Length frequency distribution graphs</w:t>
      </w:r>
      <w:r w:rsidRPr="00854875">
        <w:rPr>
          <w:b/>
          <w:i w:val="0"/>
          <w:color w:val="auto"/>
          <w:sz w:val="24"/>
          <w:szCs w:val="24"/>
        </w:rPr>
        <w:t xml:space="preserve">. </w:t>
      </w:r>
      <w:r w:rsidRPr="00854875">
        <w:rPr>
          <w:i w:val="0"/>
          <w:color w:val="auto"/>
          <w:sz w:val="24"/>
          <w:szCs w:val="24"/>
        </w:rPr>
        <w:t xml:space="preserve">For each life history scenario (short, medium, longer), </w:t>
      </w:r>
      <m:oMath>
        <m:sSubSup>
          <m:sSubSupPr>
            <m:ctrlPr>
              <w:rPr>
                <w:rFonts w:ascii="Cambria Math" w:hAnsi="Cambria Math"/>
                <w:i w:val="0"/>
                <w:color w:val="auto"/>
                <w:sz w:val="24"/>
                <w:szCs w:val="24"/>
              </w:rPr>
            </m:ctrlPr>
          </m:sSubSupPr>
          <m:e>
            <m:r>
              <w:rPr>
                <w:rFonts w:ascii="Cambria Math" w:hAnsi="Cambria Math"/>
                <w:color w:val="auto"/>
                <w:sz w:val="24"/>
                <w:szCs w:val="24"/>
              </w:rPr>
              <m:t>L</m:t>
            </m:r>
          </m:e>
          <m:sub>
            <m:r>
              <w:rPr>
                <w:rFonts w:ascii="Cambria Math" w:hAnsi="Cambria Math"/>
                <w:color w:val="auto"/>
                <w:sz w:val="24"/>
                <w:szCs w:val="24"/>
              </w:rPr>
              <m:t>50</m:t>
            </m:r>
          </m:sub>
          <m:sup>
            <m:r>
              <w:rPr>
                <w:rFonts w:ascii="Cambria Math" w:hAnsi="Cambria Math"/>
                <w:color w:val="auto"/>
                <w:sz w:val="24"/>
                <w:szCs w:val="24"/>
              </w:rPr>
              <m:t>m</m:t>
            </m:r>
          </m:sup>
        </m:sSubSup>
      </m:oMath>
      <w:r w:rsidRPr="00854875">
        <w:rPr>
          <w:i w:val="0"/>
          <w:color w:val="auto"/>
          <w:sz w:val="24"/>
          <w:szCs w:val="24"/>
        </w:rPr>
        <w:t xml:space="preserve">, </w:t>
      </w:r>
      <m:oMath>
        <m:sSubSup>
          <m:sSubSupPr>
            <m:ctrlPr>
              <w:rPr>
                <w:rFonts w:ascii="Cambria Math" w:hAnsi="Cambria Math"/>
                <w:i w:val="0"/>
                <w:color w:val="auto"/>
                <w:sz w:val="24"/>
                <w:szCs w:val="24"/>
              </w:rPr>
            </m:ctrlPr>
          </m:sSubSupPr>
          <m:e>
            <m:r>
              <w:rPr>
                <w:rFonts w:ascii="Cambria Math" w:hAnsi="Cambria Math"/>
                <w:color w:val="auto"/>
                <w:sz w:val="24"/>
                <w:szCs w:val="24"/>
              </w:rPr>
              <m:t>L</m:t>
            </m:r>
          </m:e>
          <m:sub>
            <m:r>
              <w:rPr>
                <w:rFonts w:ascii="Cambria Math" w:hAnsi="Cambria Math"/>
                <w:color w:val="auto"/>
                <w:sz w:val="24"/>
                <w:szCs w:val="24"/>
              </w:rPr>
              <m:t>50</m:t>
            </m:r>
          </m:sub>
          <m:sup>
            <m:r>
              <w:rPr>
                <w:rFonts w:ascii="Cambria Math" w:hAnsi="Cambria Math"/>
                <w:color w:val="auto"/>
                <w:sz w:val="24"/>
                <w:szCs w:val="24"/>
              </w:rPr>
              <m:t>s</m:t>
            </m:r>
          </m:sup>
        </m:sSubSup>
      </m:oMath>
      <w:r w:rsidRPr="00854875">
        <w:rPr>
          <w:color w:val="auto"/>
          <w:sz w:val="24"/>
          <w:szCs w:val="24"/>
        </w:rPr>
        <w:t>,</w:t>
      </w:r>
      <w:r w:rsidRPr="00854875">
        <w:rPr>
          <w:i w:val="0"/>
          <w:color w:val="auto"/>
          <w:sz w:val="24"/>
          <w:szCs w:val="24"/>
        </w:rPr>
        <w:t xml:space="preserve"> and L</w:t>
      </w:r>
      <w:r w:rsidRPr="00854875">
        <w:rPr>
          <w:i w:val="0"/>
          <w:color w:val="auto"/>
          <w:sz w:val="24"/>
          <w:szCs w:val="24"/>
          <w:vertAlign w:val="subscript"/>
        </w:rPr>
        <w:t>∞</w:t>
      </w:r>
      <w:r w:rsidRPr="00854875">
        <w:rPr>
          <w:i w:val="0"/>
          <w:color w:val="auto"/>
          <w:sz w:val="24"/>
          <w:szCs w:val="24"/>
        </w:rPr>
        <w:t xml:space="preserve"> are visualised (in blue, red, and black respectively) over the length frequency graphs for one iteration.</w:t>
      </w:r>
      <w:r w:rsidR="0055348E" w:rsidRPr="00854875">
        <w:rPr>
          <w:color w:val="auto"/>
          <w:sz w:val="28"/>
        </w:rPr>
        <w:br w:type="page"/>
      </w:r>
    </w:p>
    <w:p w14:paraId="1D200229" w14:textId="35CECDC6" w:rsidR="00F8577D" w:rsidRPr="00854875" w:rsidRDefault="00152583" w:rsidP="00152583">
      <w:pPr>
        <w:keepNext/>
        <w:spacing w:line="480" w:lineRule="auto"/>
        <w:jc w:val="center"/>
      </w:pPr>
      <w:commentRangeStart w:id="14"/>
      <w:r w:rsidRPr="00854875">
        <w:rPr>
          <w:noProof/>
        </w:rPr>
        <w:lastRenderedPageBreak/>
        <w:drawing>
          <wp:inline distT="0" distB="0" distL="0" distR="0" wp14:anchorId="59B8EECF" wp14:editId="6A369D10">
            <wp:extent cx="4550900" cy="40233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yp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0900" cy="4023360"/>
                    </a:xfrm>
                    <a:prstGeom prst="rect">
                      <a:avLst/>
                    </a:prstGeom>
                  </pic:spPr>
                </pic:pic>
              </a:graphicData>
            </a:graphic>
          </wp:inline>
        </w:drawing>
      </w:r>
      <w:commentRangeEnd w:id="14"/>
      <w:r w:rsidR="00C326C5" w:rsidRPr="00854875">
        <w:rPr>
          <w:rStyle w:val="CommentReference"/>
        </w:rPr>
        <w:commentReference w:id="14"/>
      </w:r>
    </w:p>
    <w:p w14:paraId="2883FD0B" w14:textId="38B72292" w:rsidR="003D213A" w:rsidRPr="00854875" w:rsidRDefault="00F8577D" w:rsidP="00D13E1E">
      <w:pPr>
        <w:spacing w:line="480" w:lineRule="auto"/>
        <w:jc w:val="both"/>
      </w:pPr>
      <w:bookmarkStart w:id="15" w:name="_Ref2869672"/>
      <w:r w:rsidRPr="00854875">
        <w:rPr>
          <w:b/>
          <w:i/>
        </w:rPr>
        <w:t xml:space="preserve">Figure </w:t>
      </w:r>
      <w:r w:rsidRPr="00854875">
        <w:rPr>
          <w:b/>
          <w:i/>
        </w:rPr>
        <w:fldChar w:fldCharType="begin"/>
      </w:r>
      <w:r w:rsidRPr="00854875">
        <w:rPr>
          <w:b/>
          <w:i/>
        </w:rPr>
        <w:instrText xml:space="preserve"> SEQ Figure \* ARABIC </w:instrText>
      </w:r>
      <w:r w:rsidRPr="00854875">
        <w:rPr>
          <w:b/>
          <w:i/>
        </w:rPr>
        <w:fldChar w:fldCharType="separate"/>
      </w:r>
      <w:r w:rsidRPr="00854875">
        <w:rPr>
          <w:b/>
          <w:i/>
          <w:noProof/>
        </w:rPr>
        <w:t>2</w:t>
      </w:r>
      <w:r w:rsidRPr="00854875">
        <w:rPr>
          <w:b/>
          <w:i/>
        </w:rPr>
        <w:fldChar w:fldCharType="end"/>
      </w:r>
      <w:bookmarkEnd w:id="15"/>
      <w:r w:rsidRPr="00854875">
        <w:rPr>
          <w:b/>
          <w:i/>
        </w:rPr>
        <w:t xml:space="preserve">. </w:t>
      </w:r>
      <w:r w:rsidRPr="00854875">
        <w:t xml:space="preserve">Simulation study methodology diagram. There are seven operating model setups. Scenarios differ in </w:t>
      </w:r>
      <w:r w:rsidR="00152583" w:rsidRPr="00854875">
        <w:t>life history</w:t>
      </w:r>
      <w:r w:rsidRPr="00854875">
        <w:t xml:space="preserve"> with (1) medium-lived (base model</w:t>
      </w:r>
      <w:r w:rsidR="00152583" w:rsidRPr="00854875">
        <w:t>*</w:t>
      </w:r>
      <w:r w:rsidRPr="00854875">
        <w:t xml:space="preserve">), (2) short-lived, (3), and longer-lived stocks. All fish longevity simulations were run with </w:t>
      </w:r>
      <w:r w:rsidR="00152583" w:rsidRPr="00854875">
        <w:t>constant</w:t>
      </w:r>
      <w:r w:rsidRPr="00854875">
        <w:t xml:space="preserve"> recruitment and exploitation at target level (SPR </w:t>
      </w:r>
      <w:r w:rsidR="00152583" w:rsidRPr="00854875">
        <w:t>~</w:t>
      </w:r>
      <w:r w:rsidRPr="00854875">
        <w:t xml:space="preserve"> 0.4). From the base model, </w:t>
      </w:r>
      <w:r w:rsidR="00152583" w:rsidRPr="00854875">
        <w:t>the exploitation</w:t>
      </w:r>
      <w:r w:rsidRPr="00854875">
        <w:t xml:space="preserve"> scenario</w:t>
      </w:r>
      <w:r w:rsidR="00152583" w:rsidRPr="00854875">
        <w:t>, (4) underexploited and (5) overexploited) or the recruitment scenario, (6) stochastic and (7) autocorrelation,</w:t>
      </w:r>
      <w:r w:rsidRPr="00854875">
        <w:t xml:space="preserve"> changes; For each operating model, one year of monthly length frequency data and the "true" stock estimate parameters were simulated and extracted. The "true" life history values (</w:t>
      </w:r>
      <w:r w:rsidR="00152583" w:rsidRPr="00854875">
        <w:rPr>
          <w:i/>
        </w:rPr>
        <w:t>L</w:t>
      </w:r>
      <w:r w:rsidR="00152583" w:rsidRPr="00854875">
        <w:rPr>
          <w:i/>
          <w:vertAlign w:val="subscript"/>
        </w:rPr>
        <w:t>∞</w:t>
      </w:r>
      <w:r w:rsidR="00152583" w:rsidRPr="00854875">
        <w:rPr>
          <w:i/>
        </w:rPr>
        <w:t>, K, M,</w:t>
      </w:r>
      <w:r w:rsidR="00152583" w:rsidRPr="00854875">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50</m:t>
            </m:r>
          </m:sub>
          <m:sup>
            <m:r>
              <w:rPr>
                <w:rFonts w:ascii="Cambria Math" w:hAnsi="Cambria Math"/>
              </w:rPr>
              <m:t>m</m:t>
            </m:r>
          </m:sup>
        </m:sSubSup>
      </m:oMath>
      <w:r w:rsidRPr="00854875">
        <w:t>) from the operating models and the length frequency data were then used as input for the simulated assessment with the f</w:t>
      </w:r>
      <w:r w:rsidR="00152583" w:rsidRPr="00854875">
        <w:t>our</w:t>
      </w:r>
      <w:r w:rsidRPr="00854875">
        <w:t xml:space="preserve"> length-based estimation models</w:t>
      </w:r>
      <w:r w:rsidR="00152583" w:rsidRPr="00854875">
        <w:t>: (1) length-based Thompson and Bell (TB), (2) length-based spawning potential ratio (LBSPR), (3) length-based integrated mixed effects (LIME), and (4) length-based risk analysis (LBRA)</w:t>
      </w:r>
      <w:r w:rsidR="00D13E1E" w:rsidRPr="00854875">
        <w:t>.</w:t>
      </w:r>
    </w:p>
    <w:p w14:paraId="5D5285FC" w14:textId="77777777" w:rsidR="00C344A9" w:rsidRPr="00854875" w:rsidRDefault="00F861B1" w:rsidP="00C344A9">
      <w:pPr>
        <w:keepNext/>
        <w:widowControl/>
        <w:autoSpaceDE/>
        <w:autoSpaceDN/>
        <w:spacing w:after="160" w:line="259" w:lineRule="auto"/>
      </w:pPr>
      <w:r w:rsidRPr="00854875">
        <w:rPr>
          <w:noProof/>
          <w:sz w:val="28"/>
        </w:rPr>
        <w:lastRenderedPageBreak/>
        <w:drawing>
          <wp:inline distT="0" distB="0" distL="0" distR="0" wp14:anchorId="375AACB3" wp14:editId="06CACA50">
            <wp:extent cx="5943600" cy="520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SP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6E7B3D45" w14:textId="110FED8D" w:rsidR="000E50F4" w:rsidRPr="00854875" w:rsidRDefault="00C344A9" w:rsidP="00C3753B">
      <w:pPr>
        <w:pStyle w:val="Caption"/>
        <w:spacing w:line="480" w:lineRule="auto"/>
        <w:rPr>
          <w:b/>
          <w:i w:val="0"/>
          <w:color w:val="auto"/>
          <w:sz w:val="24"/>
          <w:szCs w:val="24"/>
        </w:rPr>
      </w:pPr>
      <w:bookmarkStart w:id="16" w:name="_Ref2872294"/>
      <w:r w:rsidRPr="00854875">
        <w:rPr>
          <w:b/>
          <w:i w:val="0"/>
          <w:color w:val="auto"/>
          <w:sz w:val="24"/>
          <w:szCs w:val="24"/>
        </w:rPr>
        <w:t xml:space="preserve">Figure </w:t>
      </w:r>
      <w:r w:rsidRPr="00854875">
        <w:rPr>
          <w:b/>
          <w:i w:val="0"/>
          <w:color w:val="auto"/>
          <w:sz w:val="24"/>
          <w:szCs w:val="24"/>
        </w:rPr>
        <w:fldChar w:fldCharType="begin"/>
      </w:r>
      <w:r w:rsidRPr="00854875">
        <w:rPr>
          <w:b/>
          <w:i w:val="0"/>
          <w:color w:val="auto"/>
          <w:sz w:val="24"/>
          <w:szCs w:val="24"/>
        </w:rPr>
        <w:instrText xml:space="preserve"> SEQ Figure \* ARABIC </w:instrText>
      </w:r>
      <w:r w:rsidRPr="00854875">
        <w:rPr>
          <w:b/>
          <w:i w:val="0"/>
          <w:color w:val="auto"/>
          <w:sz w:val="24"/>
          <w:szCs w:val="24"/>
        </w:rPr>
        <w:fldChar w:fldCharType="separate"/>
      </w:r>
      <w:r w:rsidR="00F8577D" w:rsidRPr="00854875">
        <w:rPr>
          <w:b/>
          <w:i w:val="0"/>
          <w:noProof/>
          <w:color w:val="auto"/>
          <w:sz w:val="24"/>
          <w:szCs w:val="24"/>
        </w:rPr>
        <w:t>3</w:t>
      </w:r>
      <w:r w:rsidRPr="00854875">
        <w:rPr>
          <w:b/>
          <w:i w:val="0"/>
          <w:color w:val="auto"/>
          <w:sz w:val="24"/>
          <w:szCs w:val="24"/>
        </w:rPr>
        <w:fldChar w:fldCharType="end"/>
      </w:r>
      <w:bookmarkEnd w:id="16"/>
      <w:r w:rsidRPr="00854875">
        <w:rPr>
          <w:b/>
          <w:i w:val="0"/>
          <w:color w:val="auto"/>
          <w:sz w:val="24"/>
          <w:szCs w:val="24"/>
        </w:rPr>
        <w:t xml:space="preserve">. </w:t>
      </w:r>
      <w:r w:rsidRPr="00854875">
        <w:rPr>
          <w:i w:val="0"/>
          <w:color w:val="auto"/>
          <w:sz w:val="24"/>
          <w:szCs w:val="24"/>
        </w:rPr>
        <w:t>Violin plots of relative error for SPR for 300 iterations per scenario with 200 individuals per month for one year across three life histories (short-, medium-, and longer-lived), three exploitation levels (target, under-, and overexploited), and three recruitments (no error, stochastic error, and autocorrelation pattern and error). Four methods (</w:t>
      </w:r>
      <w:r w:rsidR="00462B09" w:rsidRPr="00854875">
        <w:rPr>
          <w:i w:val="0"/>
          <w:color w:val="auto"/>
          <w:sz w:val="24"/>
          <w:szCs w:val="24"/>
        </w:rPr>
        <w:t>Length-based Thompson</w:t>
      </w:r>
      <w:r w:rsidRPr="00854875">
        <w:rPr>
          <w:i w:val="0"/>
          <w:color w:val="auto"/>
          <w:sz w:val="24"/>
          <w:szCs w:val="24"/>
        </w:rPr>
        <w:t xml:space="preserve"> and Bell (TB), Length-Based </w:t>
      </w:r>
      <w:r w:rsidR="00B71250" w:rsidRPr="00854875">
        <w:rPr>
          <w:i w:val="0"/>
          <w:color w:val="auto"/>
          <w:sz w:val="24"/>
          <w:szCs w:val="24"/>
        </w:rPr>
        <w:t>Spawning potential ratio</w:t>
      </w:r>
      <w:r w:rsidRPr="00854875">
        <w:rPr>
          <w:i w:val="0"/>
          <w:color w:val="auto"/>
          <w:sz w:val="24"/>
          <w:szCs w:val="24"/>
        </w:rPr>
        <w:t xml:space="preserve"> (LBSPR), Length-based Integrated Mixed Effects (LIME), and Length-Based Risk Analysis (LBRA)) were analysed. The grey horizontal line is the zero relative error line, and the black dot is the median relative error indicating bias. Each plot has a different y-axis range with a smoother tail.</w:t>
      </w:r>
      <w:r w:rsidR="000E50F4" w:rsidRPr="00854875">
        <w:rPr>
          <w:color w:val="auto"/>
          <w:sz w:val="28"/>
        </w:rPr>
        <w:br w:type="page"/>
      </w:r>
    </w:p>
    <w:p w14:paraId="4EB562B2" w14:textId="7C39BC78" w:rsidR="00462B09" w:rsidRPr="00854875" w:rsidRDefault="00462B09" w:rsidP="00462B09">
      <w:pPr>
        <w:pStyle w:val="Caption"/>
        <w:keepNext/>
        <w:spacing w:line="480" w:lineRule="auto"/>
        <w:rPr>
          <w:i w:val="0"/>
          <w:color w:val="auto"/>
          <w:sz w:val="24"/>
          <w:szCs w:val="24"/>
        </w:rPr>
      </w:pPr>
      <w:bookmarkStart w:id="17" w:name="_Ref2872367"/>
      <w:bookmarkStart w:id="18" w:name="_Ref2872357"/>
      <w:commentRangeStart w:id="19"/>
      <w:r w:rsidRPr="00854875">
        <w:rPr>
          <w:b/>
          <w:i w:val="0"/>
          <w:color w:val="auto"/>
          <w:sz w:val="24"/>
          <w:szCs w:val="24"/>
        </w:rPr>
        <w:lastRenderedPageBreak/>
        <w:t xml:space="preserve">Table </w:t>
      </w:r>
      <w:r w:rsidRPr="00854875">
        <w:rPr>
          <w:b/>
          <w:i w:val="0"/>
          <w:color w:val="auto"/>
          <w:sz w:val="24"/>
          <w:szCs w:val="24"/>
        </w:rPr>
        <w:fldChar w:fldCharType="begin"/>
      </w:r>
      <w:r w:rsidRPr="00854875">
        <w:rPr>
          <w:b/>
          <w:i w:val="0"/>
          <w:color w:val="auto"/>
          <w:sz w:val="24"/>
          <w:szCs w:val="24"/>
        </w:rPr>
        <w:instrText xml:space="preserve"> SEQ Table \* ARABIC </w:instrText>
      </w:r>
      <w:r w:rsidRPr="00854875">
        <w:rPr>
          <w:b/>
          <w:i w:val="0"/>
          <w:color w:val="auto"/>
          <w:sz w:val="24"/>
          <w:szCs w:val="24"/>
        </w:rPr>
        <w:fldChar w:fldCharType="separate"/>
      </w:r>
      <w:r w:rsidRPr="00854875">
        <w:rPr>
          <w:b/>
          <w:i w:val="0"/>
          <w:noProof/>
          <w:color w:val="auto"/>
          <w:sz w:val="24"/>
          <w:szCs w:val="24"/>
        </w:rPr>
        <w:t>2</w:t>
      </w:r>
      <w:r w:rsidRPr="00854875">
        <w:rPr>
          <w:b/>
          <w:i w:val="0"/>
          <w:color w:val="auto"/>
          <w:sz w:val="24"/>
          <w:szCs w:val="24"/>
        </w:rPr>
        <w:fldChar w:fldCharType="end"/>
      </w:r>
      <w:bookmarkEnd w:id="17"/>
      <w:r w:rsidRPr="00854875">
        <w:rPr>
          <w:b/>
          <w:i w:val="0"/>
          <w:color w:val="auto"/>
          <w:sz w:val="24"/>
          <w:szCs w:val="24"/>
        </w:rPr>
        <w:t xml:space="preserve">. </w:t>
      </w:r>
      <w:r w:rsidRPr="00854875">
        <w:rPr>
          <w:i w:val="0"/>
          <w:color w:val="auto"/>
          <w:sz w:val="24"/>
          <w:szCs w:val="24"/>
        </w:rPr>
        <w:t xml:space="preserve">Bias (MRE) and precision (MARE) table of SPR from length-based Thompson and Bell (TB), Length-Based </w:t>
      </w:r>
      <w:r w:rsidR="00B71250" w:rsidRPr="00854875">
        <w:rPr>
          <w:i w:val="0"/>
          <w:color w:val="auto"/>
          <w:sz w:val="24"/>
          <w:szCs w:val="24"/>
        </w:rPr>
        <w:t>Spawning potential ratio</w:t>
      </w:r>
      <w:r w:rsidRPr="00854875">
        <w:rPr>
          <w:i w:val="0"/>
          <w:color w:val="auto"/>
          <w:sz w:val="24"/>
          <w:szCs w:val="24"/>
        </w:rPr>
        <w:t xml:space="preserve"> (LBSPR), Length-based Integrated Mixed Effects (LIME), and Length-based Risk Analysis (LBRA) performance across life histories, exploitation levels, and recruitment types. </w:t>
      </w:r>
      <w:commentRangeEnd w:id="19"/>
      <w:r w:rsidR="009E18D6" w:rsidRPr="00854875">
        <w:rPr>
          <w:rStyle w:val="CommentReference"/>
          <w:i w:val="0"/>
          <w:iCs w:val="0"/>
          <w:color w:val="auto"/>
        </w:rPr>
        <w:commentReference w:id="19"/>
      </w:r>
      <w:r w:rsidR="001F25ED" w:rsidRPr="00854875">
        <w:rPr>
          <w:i w:val="0"/>
          <w:color w:val="auto"/>
          <w:sz w:val="24"/>
          <w:szCs w:val="24"/>
        </w:rPr>
        <w:t>The lightest red colour indicates bias/precision less than 5%, and the darkest red colour indicates bias/precision greater than 30%.</w:t>
      </w:r>
      <w:bookmarkEnd w:id="18"/>
    </w:p>
    <w:tbl>
      <w:tblPr>
        <w:tblW w:w="4993" w:type="pct"/>
        <w:tblLook w:val="07E0" w:firstRow="1" w:lastRow="1" w:firstColumn="1" w:lastColumn="1" w:noHBand="1" w:noVBand="1"/>
      </w:tblPr>
      <w:tblGrid>
        <w:gridCol w:w="828"/>
        <w:gridCol w:w="666"/>
        <w:gridCol w:w="994"/>
        <w:gridCol w:w="23"/>
        <w:gridCol w:w="772"/>
        <w:gridCol w:w="222"/>
        <w:gridCol w:w="838"/>
        <w:gridCol w:w="795"/>
        <w:gridCol w:w="166"/>
        <w:gridCol w:w="961"/>
        <w:gridCol w:w="222"/>
        <w:gridCol w:w="738"/>
        <w:gridCol w:w="1039"/>
        <w:gridCol w:w="1083"/>
      </w:tblGrid>
      <w:tr w:rsidR="00F919FD" w:rsidRPr="00854875" w14:paraId="12861CAE" w14:textId="77777777" w:rsidTr="00462B09">
        <w:trPr>
          <w:trHeight w:val="217"/>
        </w:trPr>
        <w:tc>
          <w:tcPr>
            <w:tcW w:w="443" w:type="pct"/>
            <w:tcBorders>
              <w:top w:val="single" w:sz="4" w:space="0" w:color="auto"/>
              <w:left w:val="nil"/>
              <w:right w:val="nil"/>
            </w:tcBorders>
            <w:vAlign w:val="bottom"/>
          </w:tcPr>
          <w:p w14:paraId="3D677853" w14:textId="77777777" w:rsidR="004507C9" w:rsidRPr="00854875" w:rsidRDefault="004507C9" w:rsidP="00CA1C47">
            <w:pPr>
              <w:pStyle w:val="Compact"/>
              <w:spacing w:before="0" w:after="0"/>
              <w:rPr>
                <w:rFonts w:ascii="Times New Roman" w:hAnsi="Times New Roman" w:cs="Times New Roman"/>
                <w:sz w:val="20"/>
                <w:szCs w:val="19"/>
              </w:rPr>
            </w:pPr>
          </w:p>
        </w:tc>
        <w:tc>
          <w:tcPr>
            <w:tcW w:w="1313" w:type="pct"/>
            <w:gridSpan w:val="4"/>
            <w:tcBorders>
              <w:top w:val="single" w:sz="4" w:space="0" w:color="auto"/>
              <w:left w:val="nil"/>
              <w:bottom w:val="single" w:sz="4" w:space="0" w:color="auto"/>
              <w:right w:val="nil"/>
            </w:tcBorders>
            <w:vAlign w:val="bottom"/>
          </w:tcPr>
          <w:p w14:paraId="47FE218E" w14:textId="0CBABB9A" w:rsidR="004507C9" w:rsidRPr="00854875" w:rsidRDefault="004507C9" w:rsidP="00CA1C47">
            <w:pPr>
              <w:pStyle w:val="Compact"/>
              <w:spacing w:before="0" w:after="0"/>
              <w:jc w:val="center"/>
              <w:rPr>
                <w:rFonts w:ascii="Times New Roman" w:hAnsi="Times New Roman" w:cs="Times New Roman"/>
                <w:sz w:val="20"/>
                <w:szCs w:val="19"/>
              </w:rPr>
            </w:pPr>
            <w:r w:rsidRPr="00854875">
              <w:rPr>
                <w:rFonts w:ascii="Times New Roman" w:hAnsi="Times New Roman" w:cs="Times New Roman"/>
                <w:sz w:val="20"/>
                <w:szCs w:val="19"/>
              </w:rPr>
              <w:t>Life history</w:t>
            </w:r>
          </w:p>
        </w:tc>
        <w:tc>
          <w:tcPr>
            <w:tcW w:w="119" w:type="pct"/>
            <w:tcBorders>
              <w:top w:val="single" w:sz="4" w:space="0" w:color="auto"/>
              <w:left w:val="nil"/>
              <w:right w:val="nil"/>
            </w:tcBorders>
          </w:tcPr>
          <w:p w14:paraId="1830BA07" w14:textId="77777777" w:rsidR="004507C9" w:rsidRPr="00854875" w:rsidRDefault="004507C9" w:rsidP="00CA1C47">
            <w:pPr>
              <w:pStyle w:val="Compact"/>
              <w:spacing w:before="0" w:after="0"/>
              <w:jc w:val="center"/>
              <w:rPr>
                <w:rFonts w:ascii="Times New Roman" w:hAnsi="Times New Roman" w:cs="Times New Roman"/>
                <w:sz w:val="20"/>
                <w:szCs w:val="19"/>
              </w:rPr>
            </w:pPr>
          </w:p>
        </w:tc>
        <w:tc>
          <w:tcPr>
            <w:tcW w:w="1476" w:type="pct"/>
            <w:gridSpan w:val="4"/>
            <w:tcBorders>
              <w:top w:val="single" w:sz="4" w:space="0" w:color="auto"/>
              <w:left w:val="nil"/>
              <w:bottom w:val="single" w:sz="4" w:space="0" w:color="auto"/>
              <w:right w:val="nil"/>
            </w:tcBorders>
            <w:vAlign w:val="bottom"/>
          </w:tcPr>
          <w:p w14:paraId="3DBEE3BB" w14:textId="3D343DB9" w:rsidR="004507C9" w:rsidRPr="00854875" w:rsidRDefault="004507C9" w:rsidP="00CA1C47">
            <w:pPr>
              <w:pStyle w:val="Compact"/>
              <w:spacing w:before="0" w:after="0"/>
              <w:jc w:val="center"/>
              <w:rPr>
                <w:rFonts w:ascii="Times New Roman" w:hAnsi="Times New Roman" w:cs="Times New Roman"/>
                <w:sz w:val="20"/>
                <w:szCs w:val="19"/>
              </w:rPr>
            </w:pPr>
            <w:r w:rsidRPr="00854875">
              <w:rPr>
                <w:rFonts w:ascii="Times New Roman" w:hAnsi="Times New Roman" w:cs="Times New Roman"/>
                <w:sz w:val="20"/>
                <w:szCs w:val="19"/>
              </w:rPr>
              <w:t>Exploitation level</w:t>
            </w:r>
          </w:p>
        </w:tc>
        <w:tc>
          <w:tcPr>
            <w:tcW w:w="119" w:type="pct"/>
            <w:tcBorders>
              <w:top w:val="single" w:sz="4" w:space="0" w:color="auto"/>
              <w:left w:val="nil"/>
              <w:right w:val="nil"/>
            </w:tcBorders>
          </w:tcPr>
          <w:p w14:paraId="654A1B3C" w14:textId="77777777" w:rsidR="004507C9" w:rsidRPr="00854875" w:rsidRDefault="004507C9" w:rsidP="00CA1C47">
            <w:pPr>
              <w:pStyle w:val="Compact"/>
              <w:spacing w:before="0" w:after="0"/>
              <w:jc w:val="center"/>
              <w:rPr>
                <w:rFonts w:ascii="Times New Roman" w:hAnsi="Times New Roman" w:cs="Times New Roman"/>
                <w:sz w:val="20"/>
                <w:szCs w:val="19"/>
              </w:rPr>
            </w:pPr>
          </w:p>
        </w:tc>
        <w:tc>
          <w:tcPr>
            <w:tcW w:w="1530" w:type="pct"/>
            <w:gridSpan w:val="3"/>
            <w:tcBorders>
              <w:top w:val="single" w:sz="4" w:space="0" w:color="auto"/>
              <w:left w:val="nil"/>
              <w:bottom w:val="single" w:sz="4" w:space="0" w:color="auto"/>
              <w:right w:val="nil"/>
            </w:tcBorders>
            <w:vAlign w:val="bottom"/>
          </w:tcPr>
          <w:p w14:paraId="668EE222" w14:textId="2F297A6B" w:rsidR="004507C9" w:rsidRPr="00854875" w:rsidRDefault="004507C9" w:rsidP="00CA1C47">
            <w:pPr>
              <w:pStyle w:val="Compact"/>
              <w:spacing w:before="0" w:after="0"/>
              <w:jc w:val="center"/>
              <w:rPr>
                <w:rFonts w:ascii="Times New Roman" w:hAnsi="Times New Roman" w:cs="Times New Roman"/>
                <w:sz w:val="20"/>
                <w:szCs w:val="19"/>
              </w:rPr>
            </w:pPr>
            <w:r w:rsidRPr="00854875">
              <w:rPr>
                <w:rFonts w:ascii="Times New Roman" w:hAnsi="Times New Roman" w:cs="Times New Roman"/>
                <w:sz w:val="20"/>
                <w:szCs w:val="19"/>
              </w:rPr>
              <w:t>Recruitment</w:t>
            </w:r>
          </w:p>
        </w:tc>
      </w:tr>
      <w:tr w:rsidR="003D213A" w:rsidRPr="00854875" w14:paraId="0922F856" w14:textId="77777777" w:rsidTr="00462B09">
        <w:trPr>
          <w:trHeight w:val="434"/>
        </w:trPr>
        <w:tc>
          <w:tcPr>
            <w:tcW w:w="443" w:type="pct"/>
            <w:tcBorders>
              <w:left w:val="nil"/>
              <w:bottom w:val="single" w:sz="4" w:space="0" w:color="auto"/>
              <w:right w:val="nil"/>
            </w:tcBorders>
            <w:vAlign w:val="bottom"/>
          </w:tcPr>
          <w:p w14:paraId="27BCC1AA" w14:textId="77777777" w:rsidR="004507C9" w:rsidRPr="00854875" w:rsidRDefault="004507C9" w:rsidP="00CA1C47">
            <w:pPr>
              <w:pStyle w:val="Compact"/>
              <w:spacing w:before="0" w:after="0"/>
              <w:rPr>
                <w:rFonts w:ascii="Times New Roman" w:hAnsi="Times New Roman" w:cs="Times New Roman"/>
                <w:sz w:val="20"/>
                <w:szCs w:val="19"/>
              </w:rPr>
            </w:pPr>
          </w:p>
        </w:tc>
        <w:tc>
          <w:tcPr>
            <w:tcW w:w="356" w:type="pct"/>
            <w:tcBorders>
              <w:top w:val="single" w:sz="4" w:space="0" w:color="auto"/>
              <w:left w:val="nil"/>
              <w:bottom w:val="single" w:sz="4" w:space="0" w:color="auto"/>
              <w:right w:val="nil"/>
            </w:tcBorders>
            <w:vAlign w:val="bottom"/>
          </w:tcPr>
          <w:p w14:paraId="0F5E4C2F" w14:textId="15C08ACD" w:rsidR="004507C9" w:rsidRPr="00854875" w:rsidRDefault="004507C9" w:rsidP="00CA1C47">
            <w:pPr>
              <w:pStyle w:val="Compact"/>
              <w:spacing w:before="0" w:after="0"/>
              <w:rPr>
                <w:rFonts w:ascii="Times New Roman" w:hAnsi="Times New Roman" w:cs="Times New Roman"/>
                <w:sz w:val="20"/>
                <w:szCs w:val="19"/>
              </w:rPr>
            </w:pPr>
            <w:r w:rsidRPr="00854875">
              <w:rPr>
                <w:rFonts w:ascii="Times New Roman" w:hAnsi="Times New Roman" w:cs="Times New Roman"/>
                <w:sz w:val="20"/>
                <w:szCs w:val="19"/>
              </w:rPr>
              <w:t>Short</w:t>
            </w:r>
          </w:p>
        </w:tc>
        <w:tc>
          <w:tcPr>
            <w:tcW w:w="532" w:type="pct"/>
            <w:tcBorders>
              <w:top w:val="single" w:sz="4" w:space="0" w:color="auto"/>
              <w:left w:val="nil"/>
              <w:bottom w:val="single" w:sz="4" w:space="0" w:color="auto"/>
              <w:right w:val="nil"/>
            </w:tcBorders>
            <w:vAlign w:val="bottom"/>
          </w:tcPr>
          <w:p w14:paraId="2F9D6E1C" w14:textId="401F430F" w:rsidR="004507C9" w:rsidRPr="00854875" w:rsidRDefault="004507C9" w:rsidP="00CA1C47">
            <w:pPr>
              <w:pStyle w:val="Compact"/>
              <w:spacing w:before="0" w:after="0"/>
              <w:rPr>
                <w:rFonts w:ascii="Times New Roman" w:hAnsi="Times New Roman" w:cs="Times New Roman"/>
                <w:sz w:val="20"/>
                <w:szCs w:val="19"/>
              </w:rPr>
            </w:pPr>
            <w:r w:rsidRPr="00854875">
              <w:rPr>
                <w:rFonts w:ascii="Times New Roman" w:hAnsi="Times New Roman" w:cs="Times New Roman"/>
                <w:sz w:val="20"/>
                <w:szCs w:val="19"/>
              </w:rPr>
              <w:t>Medium*</w:t>
            </w:r>
          </w:p>
        </w:tc>
        <w:tc>
          <w:tcPr>
            <w:tcW w:w="425" w:type="pct"/>
            <w:gridSpan w:val="2"/>
            <w:tcBorders>
              <w:top w:val="single" w:sz="4" w:space="0" w:color="auto"/>
              <w:left w:val="nil"/>
              <w:bottom w:val="single" w:sz="4" w:space="0" w:color="auto"/>
              <w:right w:val="nil"/>
            </w:tcBorders>
            <w:vAlign w:val="bottom"/>
          </w:tcPr>
          <w:p w14:paraId="4595E324" w14:textId="59DD7C09" w:rsidR="004507C9" w:rsidRPr="00854875" w:rsidRDefault="004507C9" w:rsidP="00CA1C47">
            <w:pPr>
              <w:pStyle w:val="Compact"/>
              <w:spacing w:before="0" w:after="0"/>
              <w:rPr>
                <w:rFonts w:ascii="Times New Roman" w:hAnsi="Times New Roman" w:cs="Times New Roman"/>
                <w:sz w:val="20"/>
                <w:szCs w:val="19"/>
              </w:rPr>
            </w:pPr>
            <w:r w:rsidRPr="00854875">
              <w:rPr>
                <w:rFonts w:ascii="Times New Roman" w:hAnsi="Times New Roman" w:cs="Times New Roman"/>
                <w:sz w:val="20"/>
                <w:szCs w:val="19"/>
              </w:rPr>
              <w:t>Longer</w:t>
            </w:r>
          </w:p>
        </w:tc>
        <w:tc>
          <w:tcPr>
            <w:tcW w:w="119" w:type="pct"/>
            <w:tcBorders>
              <w:left w:val="nil"/>
              <w:bottom w:val="single" w:sz="4" w:space="0" w:color="auto"/>
              <w:right w:val="nil"/>
            </w:tcBorders>
          </w:tcPr>
          <w:p w14:paraId="3673E340" w14:textId="77777777" w:rsidR="004507C9" w:rsidRPr="00854875" w:rsidRDefault="004507C9" w:rsidP="00CA1C47">
            <w:pPr>
              <w:pStyle w:val="Compact"/>
              <w:spacing w:before="0" w:after="0"/>
              <w:rPr>
                <w:rFonts w:ascii="Times New Roman" w:hAnsi="Times New Roman" w:cs="Times New Roman"/>
                <w:sz w:val="20"/>
                <w:szCs w:val="19"/>
              </w:rPr>
            </w:pPr>
          </w:p>
        </w:tc>
        <w:tc>
          <w:tcPr>
            <w:tcW w:w="448" w:type="pct"/>
            <w:tcBorders>
              <w:top w:val="single" w:sz="4" w:space="0" w:color="auto"/>
              <w:left w:val="nil"/>
              <w:bottom w:val="single" w:sz="4" w:space="0" w:color="auto"/>
              <w:right w:val="nil"/>
            </w:tcBorders>
            <w:vAlign w:val="bottom"/>
          </w:tcPr>
          <w:p w14:paraId="2237B40C" w14:textId="205D4D86" w:rsidR="004507C9" w:rsidRPr="00854875" w:rsidRDefault="004507C9" w:rsidP="00CA1C47">
            <w:pPr>
              <w:pStyle w:val="Compact"/>
              <w:spacing w:before="0" w:after="0"/>
              <w:rPr>
                <w:rFonts w:ascii="Times New Roman" w:hAnsi="Times New Roman" w:cs="Times New Roman"/>
                <w:sz w:val="20"/>
                <w:szCs w:val="19"/>
              </w:rPr>
            </w:pPr>
            <w:r w:rsidRPr="00854875">
              <w:rPr>
                <w:rFonts w:ascii="Times New Roman" w:hAnsi="Times New Roman" w:cs="Times New Roman"/>
                <w:sz w:val="20"/>
                <w:szCs w:val="19"/>
              </w:rPr>
              <w:t>Target*</w:t>
            </w:r>
          </w:p>
        </w:tc>
        <w:tc>
          <w:tcPr>
            <w:tcW w:w="514" w:type="pct"/>
            <w:gridSpan w:val="2"/>
            <w:tcBorders>
              <w:top w:val="single" w:sz="4" w:space="0" w:color="auto"/>
              <w:left w:val="nil"/>
              <w:bottom w:val="single" w:sz="4" w:space="0" w:color="auto"/>
              <w:right w:val="nil"/>
            </w:tcBorders>
            <w:vAlign w:val="bottom"/>
          </w:tcPr>
          <w:p w14:paraId="4E02ED47" w14:textId="14532614" w:rsidR="004507C9" w:rsidRPr="00854875" w:rsidRDefault="004507C9" w:rsidP="00CA1C47">
            <w:pPr>
              <w:pStyle w:val="Compact"/>
              <w:spacing w:before="0" w:after="0"/>
              <w:rPr>
                <w:rFonts w:ascii="Times New Roman" w:hAnsi="Times New Roman" w:cs="Times New Roman"/>
                <w:sz w:val="20"/>
                <w:szCs w:val="19"/>
              </w:rPr>
            </w:pPr>
            <w:r w:rsidRPr="00854875">
              <w:rPr>
                <w:rFonts w:ascii="Times New Roman" w:hAnsi="Times New Roman" w:cs="Times New Roman"/>
                <w:sz w:val="20"/>
                <w:szCs w:val="19"/>
              </w:rPr>
              <w:t>Under-exploited</w:t>
            </w:r>
          </w:p>
        </w:tc>
        <w:tc>
          <w:tcPr>
            <w:tcW w:w="514" w:type="pct"/>
            <w:tcBorders>
              <w:top w:val="single" w:sz="4" w:space="0" w:color="auto"/>
              <w:left w:val="nil"/>
              <w:bottom w:val="single" w:sz="4" w:space="0" w:color="auto"/>
              <w:right w:val="nil"/>
            </w:tcBorders>
            <w:vAlign w:val="bottom"/>
          </w:tcPr>
          <w:p w14:paraId="61558A1E" w14:textId="54E8798C" w:rsidR="004507C9" w:rsidRPr="00854875" w:rsidRDefault="004507C9" w:rsidP="00CA1C47">
            <w:pPr>
              <w:pStyle w:val="Compact"/>
              <w:spacing w:before="0" w:after="0"/>
              <w:rPr>
                <w:rFonts w:ascii="Times New Roman" w:hAnsi="Times New Roman" w:cs="Times New Roman"/>
                <w:sz w:val="20"/>
                <w:szCs w:val="19"/>
              </w:rPr>
            </w:pPr>
            <w:r w:rsidRPr="00854875">
              <w:rPr>
                <w:rFonts w:ascii="Times New Roman" w:hAnsi="Times New Roman" w:cs="Times New Roman"/>
                <w:sz w:val="20"/>
                <w:szCs w:val="19"/>
              </w:rPr>
              <w:t>Over-exploited</w:t>
            </w:r>
          </w:p>
        </w:tc>
        <w:tc>
          <w:tcPr>
            <w:tcW w:w="119" w:type="pct"/>
            <w:tcBorders>
              <w:left w:val="nil"/>
              <w:bottom w:val="single" w:sz="4" w:space="0" w:color="auto"/>
              <w:right w:val="nil"/>
            </w:tcBorders>
          </w:tcPr>
          <w:p w14:paraId="1247AAF3" w14:textId="77777777" w:rsidR="004507C9" w:rsidRPr="00854875" w:rsidRDefault="004507C9" w:rsidP="00CA1C47">
            <w:pPr>
              <w:pStyle w:val="Compact"/>
              <w:spacing w:before="0" w:after="0"/>
              <w:rPr>
                <w:rFonts w:ascii="Times New Roman" w:hAnsi="Times New Roman" w:cs="Times New Roman"/>
                <w:sz w:val="20"/>
                <w:szCs w:val="19"/>
              </w:rPr>
            </w:pPr>
          </w:p>
        </w:tc>
        <w:tc>
          <w:tcPr>
            <w:tcW w:w="395" w:type="pct"/>
            <w:tcBorders>
              <w:top w:val="single" w:sz="4" w:space="0" w:color="auto"/>
              <w:left w:val="nil"/>
              <w:bottom w:val="single" w:sz="4" w:space="0" w:color="auto"/>
              <w:right w:val="nil"/>
            </w:tcBorders>
            <w:vAlign w:val="bottom"/>
          </w:tcPr>
          <w:p w14:paraId="29A08C1F" w14:textId="6703A7C2" w:rsidR="004507C9" w:rsidRPr="00854875" w:rsidRDefault="004507C9" w:rsidP="00CA1C47">
            <w:pPr>
              <w:pStyle w:val="Compact"/>
              <w:spacing w:before="0" w:after="0"/>
              <w:rPr>
                <w:rFonts w:ascii="Times New Roman" w:hAnsi="Times New Roman" w:cs="Times New Roman"/>
                <w:sz w:val="20"/>
                <w:szCs w:val="19"/>
              </w:rPr>
            </w:pPr>
            <w:r w:rsidRPr="00854875">
              <w:rPr>
                <w:rFonts w:ascii="Times New Roman" w:hAnsi="Times New Roman" w:cs="Times New Roman"/>
                <w:sz w:val="20"/>
                <w:szCs w:val="19"/>
              </w:rPr>
              <w:t>No Error*</w:t>
            </w:r>
          </w:p>
        </w:tc>
        <w:tc>
          <w:tcPr>
            <w:tcW w:w="556" w:type="pct"/>
            <w:tcBorders>
              <w:top w:val="single" w:sz="4" w:space="0" w:color="auto"/>
              <w:left w:val="nil"/>
              <w:bottom w:val="single" w:sz="4" w:space="0" w:color="auto"/>
              <w:right w:val="nil"/>
            </w:tcBorders>
            <w:vAlign w:val="bottom"/>
          </w:tcPr>
          <w:p w14:paraId="0F2C5855" w14:textId="0A50DC3B" w:rsidR="004507C9" w:rsidRPr="00854875" w:rsidRDefault="004507C9" w:rsidP="00CA1C47">
            <w:pPr>
              <w:pStyle w:val="Compact"/>
              <w:spacing w:before="0" w:after="0"/>
              <w:rPr>
                <w:rFonts w:ascii="Times New Roman" w:hAnsi="Times New Roman" w:cs="Times New Roman"/>
                <w:sz w:val="20"/>
                <w:szCs w:val="19"/>
              </w:rPr>
            </w:pPr>
            <w:r w:rsidRPr="00854875">
              <w:rPr>
                <w:rFonts w:ascii="Times New Roman" w:hAnsi="Times New Roman" w:cs="Times New Roman"/>
                <w:sz w:val="20"/>
                <w:szCs w:val="19"/>
              </w:rPr>
              <w:t>Stochastic</w:t>
            </w:r>
          </w:p>
        </w:tc>
        <w:tc>
          <w:tcPr>
            <w:tcW w:w="579" w:type="pct"/>
            <w:tcBorders>
              <w:top w:val="single" w:sz="4" w:space="0" w:color="auto"/>
              <w:left w:val="nil"/>
              <w:bottom w:val="single" w:sz="4" w:space="0" w:color="auto"/>
              <w:right w:val="nil"/>
            </w:tcBorders>
            <w:vAlign w:val="bottom"/>
          </w:tcPr>
          <w:p w14:paraId="33456AE7" w14:textId="6B481BEB" w:rsidR="004507C9" w:rsidRPr="00854875" w:rsidRDefault="004507C9" w:rsidP="00CA1C47">
            <w:pPr>
              <w:pStyle w:val="Compact"/>
              <w:spacing w:before="0" w:after="0"/>
              <w:rPr>
                <w:rFonts w:ascii="Times New Roman" w:hAnsi="Times New Roman" w:cs="Times New Roman"/>
                <w:sz w:val="20"/>
                <w:szCs w:val="19"/>
              </w:rPr>
            </w:pPr>
            <w:r w:rsidRPr="00854875">
              <w:rPr>
                <w:rFonts w:ascii="Times New Roman" w:hAnsi="Times New Roman" w:cs="Times New Roman"/>
                <w:sz w:val="20"/>
                <w:szCs w:val="19"/>
              </w:rPr>
              <w:t>Auto-correlation</w:t>
            </w:r>
          </w:p>
        </w:tc>
      </w:tr>
      <w:tr w:rsidR="004507C9" w:rsidRPr="00854875" w14:paraId="7170B708" w14:textId="77777777" w:rsidTr="003D213A">
        <w:trPr>
          <w:trHeight w:val="256"/>
        </w:trPr>
        <w:tc>
          <w:tcPr>
            <w:tcW w:w="1343" w:type="pct"/>
            <w:gridSpan w:val="4"/>
            <w:tcBorders>
              <w:top w:val="single" w:sz="4" w:space="0" w:color="auto"/>
            </w:tcBorders>
          </w:tcPr>
          <w:p w14:paraId="704FF187" w14:textId="679CA689"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Bias (MRE)</w:t>
            </w:r>
          </w:p>
        </w:tc>
        <w:tc>
          <w:tcPr>
            <w:tcW w:w="1405" w:type="pct"/>
            <w:gridSpan w:val="4"/>
            <w:tcBorders>
              <w:top w:val="single" w:sz="4" w:space="0" w:color="auto"/>
            </w:tcBorders>
          </w:tcPr>
          <w:p w14:paraId="614087D3" w14:textId="77777777" w:rsidR="004507C9" w:rsidRPr="00854875" w:rsidRDefault="004507C9" w:rsidP="004507C9">
            <w:pPr>
              <w:pStyle w:val="Compact"/>
              <w:spacing w:after="0"/>
              <w:rPr>
                <w:rFonts w:ascii="Times New Roman" w:hAnsi="Times New Roman" w:cs="Times New Roman"/>
                <w:sz w:val="20"/>
                <w:szCs w:val="19"/>
              </w:rPr>
            </w:pPr>
          </w:p>
        </w:tc>
        <w:tc>
          <w:tcPr>
            <w:tcW w:w="2252" w:type="pct"/>
            <w:gridSpan w:val="6"/>
          </w:tcPr>
          <w:p w14:paraId="7FC2DBA1" w14:textId="6275EE36" w:rsidR="004507C9" w:rsidRPr="00854875" w:rsidRDefault="004507C9" w:rsidP="004507C9">
            <w:pPr>
              <w:pStyle w:val="Compact"/>
              <w:spacing w:after="0"/>
              <w:rPr>
                <w:rFonts w:ascii="Times New Roman" w:hAnsi="Times New Roman" w:cs="Times New Roman"/>
                <w:sz w:val="20"/>
                <w:szCs w:val="19"/>
              </w:rPr>
            </w:pPr>
          </w:p>
        </w:tc>
      </w:tr>
      <w:tr w:rsidR="00314846" w:rsidRPr="00854875" w14:paraId="134EAC46" w14:textId="77777777" w:rsidTr="00462B09">
        <w:trPr>
          <w:trHeight w:val="256"/>
        </w:trPr>
        <w:tc>
          <w:tcPr>
            <w:tcW w:w="443" w:type="pct"/>
          </w:tcPr>
          <w:p w14:paraId="1D9DBB9C" w14:textId="76498A50"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TB</w:t>
            </w:r>
          </w:p>
        </w:tc>
        <w:tc>
          <w:tcPr>
            <w:tcW w:w="356" w:type="pct"/>
            <w:shd w:val="clear" w:color="auto" w:fill="FED5CE"/>
          </w:tcPr>
          <w:p w14:paraId="47330445" w14:textId="5F8E112D" w:rsidR="004507C9" w:rsidRPr="00854875" w:rsidRDefault="004507C9" w:rsidP="004507C9">
            <w:pPr>
              <w:pStyle w:val="Compact"/>
              <w:spacing w:after="0"/>
              <w:rPr>
                <w:rFonts w:ascii="Times New Roman" w:hAnsi="Times New Roman" w:cs="Times New Roman"/>
                <w:sz w:val="18"/>
                <w:szCs w:val="19"/>
              </w:rPr>
            </w:pPr>
            <w:r w:rsidRPr="00854875">
              <w:rPr>
                <w:rFonts w:ascii="Times New Roman" w:hAnsi="Times New Roman" w:cs="Times New Roman"/>
                <w:sz w:val="20"/>
                <w:szCs w:val="19"/>
              </w:rPr>
              <w:t>0.016</w:t>
            </w:r>
          </w:p>
        </w:tc>
        <w:tc>
          <w:tcPr>
            <w:tcW w:w="532" w:type="pct"/>
            <w:shd w:val="clear" w:color="auto" w:fill="FDB2A5"/>
          </w:tcPr>
          <w:p w14:paraId="0B37B88A" w14:textId="6550D688"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0.081</w:t>
            </w:r>
          </w:p>
        </w:tc>
        <w:tc>
          <w:tcPr>
            <w:tcW w:w="425" w:type="pct"/>
            <w:gridSpan w:val="2"/>
            <w:shd w:val="clear" w:color="auto" w:fill="FED5CE"/>
          </w:tcPr>
          <w:p w14:paraId="73AF4811" w14:textId="5788796F"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0.048</w:t>
            </w:r>
          </w:p>
        </w:tc>
        <w:tc>
          <w:tcPr>
            <w:tcW w:w="119" w:type="pct"/>
            <w:shd w:val="clear" w:color="auto" w:fill="auto"/>
          </w:tcPr>
          <w:p w14:paraId="686AE152" w14:textId="77777777" w:rsidR="004507C9" w:rsidRPr="00854875" w:rsidRDefault="004507C9" w:rsidP="004507C9">
            <w:pPr>
              <w:pStyle w:val="Compact"/>
              <w:spacing w:after="0"/>
              <w:rPr>
                <w:rFonts w:ascii="Times New Roman" w:hAnsi="Times New Roman" w:cs="Times New Roman"/>
                <w:sz w:val="20"/>
                <w:szCs w:val="19"/>
              </w:rPr>
            </w:pPr>
          </w:p>
        </w:tc>
        <w:tc>
          <w:tcPr>
            <w:tcW w:w="448" w:type="pct"/>
            <w:shd w:val="clear" w:color="auto" w:fill="FDB2A5"/>
          </w:tcPr>
          <w:p w14:paraId="266CAE63" w14:textId="45F1CDA4"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0.081</w:t>
            </w:r>
          </w:p>
        </w:tc>
        <w:tc>
          <w:tcPr>
            <w:tcW w:w="514" w:type="pct"/>
            <w:gridSpan w:val="2"/>
            <w:shd w:val="clear" w:color="auto" w:fill="FED5CE"/>
          </w:tcPr>
          <w:p w14:paraId="326AC955" w14:textId="4818C73C"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-0.023</w:t>
            </w:r>
          </w:p>
        </w:tc>
        <w:tc>
          <w:tcPr>
            <w:tcW w:w="514" w:type="pct"/>
            <w:shd w:val="clear" w:color="auto" w:fill="FC7A64"/>
          </w:tcPr>
          <w:p w14:paraId="45BA92A7" w14:textId="1093F67C"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0.197</w:t>
            </w:r>
          </w:p>
        </w:tc>
        <w:tc>
          <w:tcPr>
            <w:tcW w:w="119" w:type="pct"/>
            <w:shd w:val="clear" w:color="auto" w:fill="auto"/>
          </w:tcPr>
          <w:p w14:paraId="4DE4D981" w14:textId="77777777" w:rsidR="004507C9" w:rsidRPr="00854875" w:rsidRDefault="004507C9" w:rsidP="004507C9">
            <w:pPr>
              <w:pStyle w:val="Compact"/>
              <w:spacing w:after="0"/>
              <w:rPr>
                <w:rFonts w:ascii="Times New Roman" w:hAnsi="Times New Roman" w:cs="Times New Roman"/>
                <w:sz w:val="20"/>
                <w:szCs w:val="19"/>
              </w:rPr>
            </w:pPr>
          </w:p>
        </w:tc>
        <w:tc>
          <w:tcPr>
            <w:tcW w:w="395" w:type="pct"/>
            <w:shd w:val="clear" w:color="auto" w:fill="FDB2A5"/>
          </w:tcPr>
          <w:p w14:paraId="2198E32B" w14:textId="03A78D50"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0.081</w:t>
            </w:r>
          </w:p>
        </w:tc>
        <w:tc>
          <w:tcPr>
            <w:tcW w:w="556" w:type="pct"/>
            <w:shd w:val="clear" w:color="auto" w:fill="FED5CE"/>
          </w:tcPr>
          <w:p w14:paraId="014F9B94" w14:textId="497F912C"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w:t>
            </w:r>
            <w:r w:rsidR="009020D4" w:rsidRPr="00854875">
              <w:rPr>
                <w:rFonts w:ascii="Times New Roman" w:hAnsi="Times New Roman" w:cs="Times New Roman"/>
                <w:sz w:val="20"/>
                <w:szCs w:val="19"/>
              </w:rPr>
              <w:t>03</w:t>
            </w:r>
          </w:p>
        </w:tc>
        <w:tc>
          <w:tcPr>
            <w:tcW w:w="579" w:type="pct"/>
            <w:shd w:val="clear" w:color="auto" w:fill="FDB2A5"/>
          </w:tcPr>
          <w:p w14:paraId="66101DA8" w14:textId="60F70089"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0.076</w:t>
            </w:r>
          </w:p>
        </w:tc>
      </w:tr>
      <w:tr w:rsidR="00314846" w:rsidRPr="00854875" w14:paraId="08EA6823" w14:textId="77777777" w:rsidTr="00462B09">
        <w:trPr>
          <w:trHeight w:val="256"/>
        </w:trPr>
        <w:tc>
          <w:tcPr>
            <w:tcW w:w="443" w:type="pct"/>
          </w:tcPr>
          <w:p w14:paraId="4C33AA22" w14:textId="7E4C25B5"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LBSPR</w:t>
            </w:r>
          </w:p>
        </w:tc>
        <w:tc>
          <w:tcPr>
            <w:tcW w:w="356" w:type="pct"/>
            <w:shd w:val="clear" w:color="auto" w:fill="FC9988"/>
          </w:tcPr>
          <w:p w14:paraId="7512B6BC" w14:textId="6D660ED5"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0.188</w:t>
            </w:r>
          </w:p>
        </w:tc>
        <w:tc>
          <w:tcPr>
            <w:tcW w:w="532" w:type="pct"/>
            <w:shd w:val="clear" w:color="auto" w:fill="FC7A64"/>
          </w:tcPr>
          <w:p w14:paraId="69F94913" w14:textId="17A21030"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0.121</w:t>
            </w:r>
          </w:p>
        </w:tc>
        <w:tc>
          <w:tcPr>
            <w:tcW w:w="425" w:type="pct"/>
            <w:gridSpan w:val="2"/>
            <w:shd w:val="clear" w:color="auto" w:fill="FC7A64"/>
          </w:tcPr>
          <w:p w14:paraId="1B7544A2" w14:textId="3677D3D9"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0.102</w:t>
            </w:r>
          </w:p>
        </w:tc>
        <w:tc>
          <w:tcPr>
            <w:tcW w:w="119" w:type="pct"/>
            <w:shd w:val="clear" w:color="auto" w:fill="auto"/>
          </w:tcPr>
          <w:p w14:paraId="74015551" w14:textId="77777777" w:rsidR="004507C9" w:rsidRPr="00854875" w:rsidRDefault="004507C9" w:rsidP="004507C9">
            <w:pPr>
              <w:pStyle w:val="Compact"/>
              <w:spacing w:after="0"/>
              <w:rPr>
                <w:rFonts w:ascii="Times New Roman" w:hAnsi="Times New Roman" w:cs="Times New Roman"/>
                <w:sz w:val="20"/>
                <w:szCs w:val="19"/>
              </w:rPr>
            </w:pPr>
          </w:p>
        </w:tc>
        <w:tc>
          <w:tcPr>
            <w:tcW w:w="448" w:type="pct"/>
            <w:shd w:val="clear" w:color="auto" w:fill="FC7A64"/>
          </w:tcPr>
          <w:p w14:paraId="7CD6AF73" w14:textId="6752F156"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0.121</w:t>
            </w:r>
          </w:p>
        </w:tc>
        <w:tc>
          <w:tcPr>
            <w:tcW w:w="514" w:type="pct"/>
            <w:gridSpan w:val="2"/>
            <w:shd w:val="clear" w:color="auto" w:fill="FDB2A5"/>
          </w:tcPr>
          <w:p w14:paraId="5315BC3F" w14:textId="38F2CBC5"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0.081</w:t>
            </w:r>
          </w:p>
        </w:tc>
        <w:tc>
          <w:tcPr>
            <w:tcW w:w="514" w:type="pct"/>
            <w:shd w:val="clear" w:color="auto" w:fill="FED5CE"/>
          </w:tcPr>
          <w:p w14:paraId="03E3A544" w14:textId="4A442F9A"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0.035</w:t>
            </w:r>
          </w:p>
        </w:tc>
        <w:tc>
          <w:tcPr>
            <w:tcW w:w="119" w:type="pct"/>
            <w:shd w:val="clear" w:color="auto" w:fill="auto"/>
          </w:tcPr>
          <w:p w14:paraId="401447A0" w14:textId="77777777" w:rsidR="004507C9" w:rsidRPr="00854875" w:rsidRDefault="004507C9" w:rsidP="004507C9">
            <w:pPr>
              <w:pStyle w:val="Compact"/>
              <w:spacing w:after="0"/>
              <w:rPr>
                <w:rFonts w:ascii="Times New Roman" w:hAnsi="Times New Roman" w:cs="Times New Roman"/>
                <w:sz w:val="20"/>
                <w:szCs w:val="19"/>
              </w:rPr>
            </w:pPr>
          </w:p>
        </w:tc>
        <w:tc>
          <w:tcPr>
            <w:tcW w:w="395" w:type="pct"/>
            <w:shd w:val="clear" w:color="auto" w:fill="FC7A64"/>
          </w:tcPr>
          <w:p w14:paraId="4F47D627" w14:textId="5F79007B"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0.121</w:t>
            </w:r>
          </w:p>
        </w:tc>
        <w:tc>
          <w:tcPr>
            <w:tcW w:w="556" w:type="pct"/>
            <w:shd w:val="clear" w:color="auto" w:fill="FED5CE"/>
          </w:tcPr>
          <w:p w14:paraId="11EF75B4" w14:textId="22E8D1BC"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w:t>
            </w:r>
            <w:r w:rsidR="009020D4" w:rsidRPr="00854875">
              <w:rPr>
                <w:rFonts w:ascii="Times New Roman" w:hAnsi="Times New Roman" w:cs="Times New Roman"/>
                <w:sz w:val="20"/>
                <w:szCs w:val="19"/>
              </w:rPr>
              <w:t>007</w:t>
            </w:r>
          </w:p>
        </w:tc>
        <w:tc>
          <w:tcPr>
            <w:tcW w:w="579" w:type="pct"/>
            <w:shd w:val="clear" w:color="auto" w:fill="FED5CE"/>
          </w:tcPr>
          <w:p w14:paraId="2A834492" w14:textId="43099070"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0.056</w:t>
            </w:r>
          </w:p>
        </w:tc>
      </w:tr>
      <w:tr w:rsidR="00314846" w:rsidRPr="00854875" w14:paraId="78D7FA40" w14:textId="77777777" w:rsidTr="00462B09">
        <w:trPr>
          <w:trHeight w:val="256"/>
        </w:trPr>
        <w:tc>
          <w:tcPr>
            <w:tcW w:w="443" w:type="pct"/>
          </w:tcPr>
          <w:p w14:paraId="23A9CB0D" w14:textId="4A4F7A54"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LIME</w:t>
            </w:r>
          </w:p>
        </w:tc>
        <w:tc>
          <w:tcPr>
            <w:tcW w:w="356" w:type="pct"/>
            <w:shd w:val="clear" w:color="auto" w:fill="FC9988"/>
          </w:tcPr>
          <w:p w14:paraId="43DF7E60" w14:textId="7F53EF72"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0.149</w:t>
            </w:r>
          </w:p>
        </w:tc>
        <w:tc>
          <w:tcPr>
            <w:tcW w:w="532" w:type="pct"/>
            <w:shd w:val="clear" w:color="auto" w:fill="FED5CE"/>
          </w:tcPr>
          <w:p w14:paraId="6FFFFBBE" w14:textId="3F53C28D"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0.042</w:t>
            </w:r>
          </w:p>
        </w:tc>
        <w:tc>
          <w:tcPr>
            <w:tcW w:w="425" w:type="pct"/>
            <w:gridSpan w:val="2"/>
            <w:shd w:val="clear" w:color="auto" w:fill="FED5CE"/>
          </w:tcPr>
          <w:p w14:paraId="4A69A42E" w14:textId="490DEE32"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0.029</w:t>
            </w:r>
          </w:p>
        </w:tc>
        <w:tc>
          <w:tcPr>
            <w:tcW w:w="119" w:type="pct"/>
            <w:shd w:val="clear" w:color="auto" w:fill="auto"/>
          </w:tcPr>
          <w:p w14:paraId="2A7643F7" w14:textId="77777777" w:rsidR="004507C9" w:rsidRPr="00854875" w:rsidRDefault="004507C9" w:rsidP="004507C9">
            <w:pPr>
              <w:pStyle w:val="Compact"/>
              <w:spacing w:after="0"/>
              <w:rPr>
                <w:rFonts w:ascii="Times New Roman" w:hAnsi="Times New Roman" w:cs="Times New Roman"/>
                <w:sz w:val="20"/>
                <w:szCs w:val="19"/>
              </w:rPr>
            </w:pPr>
          </w:p>
        </w:tc>
        <w:tc>
          <w:tcPr>
            <w:tcW w:w="448" w:type="pct"/>
            <w:shd w:val="clear" w:color="auto" w:fill="FED5CE"/>
          </w:tcPr>
          <w:p w14:paraId="51CC51CD" w14:textId="723305E6"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0.042</w:t>
            </w:r>
          </w:p>
        </w:tc>
        <w:tc>
          <w:tcPr>
            <w:tcW w:w="514" w:type="pct"/>
            <w:gridSpan w:val="2"/>
            <w:shd w:val="clear" w:color="auto" w:fill="FB4425"/>
          </w:tcPr>
          <w:p w14:paraId="266AFE31" w14:textId="43F56A10"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0.424</w:t>
            </w:r>
          </w:p>
        </w:tc>
        <w:tc>
          <w:tcPr>
            <w:tcW w:w="514" w:type="pct"/>
            <w:shd w:val="clear" w:color="auto" w:fill="FB4425"/>
          </w:tcPr>
          <w:p w14:paraId="71A653AC" w14:textId="4402E23F"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0.560</w:t>
            </w:r>
          </w:p>
        </w:tc>
        <w:tc>
          <w:tcPr>
            <w:tcW w:w="119" w:type="pct"/>
            <w:shd w:val="clear" w:color="auto" w:fill="auto"/>
          </w:tcPr>
          <w:p w14:paraId="2DF97566" w14:textId="77777777" w:rsidR="004507C9" w:rsidRPr="00854875" w:rsidRDefault="004507C9" w:rsidP="004507C9">
            <w:pPr>
              <w:pStyle w:val="Compact"/>
              <w:spacing w:after="0"/>
              <w:rPr>
                <w:rFonts w:ascii="Times New Roman" w:hAnsi="Times New Roman" w:cs="Times New Roman"/>
                <w:sz w:val="20"/>
                <w:szCs w:val="19"/>
              </w:rPr>
            </w:pPr>
          </w:p>
        </w:tc>
        <w:tc>
          <w:tcPr>
            <w:tcW w:w="395" w:type="pct"/>
            <w:shd w:val="clear" w:color="auto" w:fill="FED5CE"/>
          </w:tcPr>
          <w:p w14:paraId="14E4DE54" w14:textId="650C8FE7"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0.042</w:t>
            </w:r>
          </w:p>
        </w:tc>
        <w:tc>
          <w:tcPr>
            <w:tcW w:w="556" w:type="pct"/>
            <w:shd w:val="clear" w:color="auto" w:fill="FED5CE"/>
          </w:tcPr>
          <w:p w14:paraId="2B320546" w14:textId="1354E124"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w:t>
            </w:r>
            <w:r w:rsidR="009020D4" w:rsidRPr="00854875">
              <w:rPr>
                <w:rFonts w:ascii="Times New Roman" w:hAnsi="Times New Roman" w:cs="Times New Roman"/>
                <w:sz w:val="20"/>
                <w:szCs w:val="19"/>
              </w:rPr>
              <w:t>023</w:t>
            </w:r>
          </w:p>
        </w:tc>
        <w:tc>
          <w:tcPr>
            <w:tcW w:w="579" w:type="pct"/>
            <w:shd w:val="clear" w:color="auto" w:fill="FDB2A5"/>
          </w:tcPr>
          <w:p w14:paraId="39011038" w14:textId="2E7469BF"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0.089</w:t>
            </w:r>
          </w:p>
        </w:tc>
      </w:tr>
      <w:tr w:rsidR="0066002E" w:rsidRPr="00854875" w14:paraId="03FBE927" w14:textId="77777777" w:rsidTr="00462B09">
        <w:trPr>
          <w:trHeight w:val="256"/>
        </w:trPr>
        <w:tc>
          <w:tcPr>
            <w:tcW w:w="443" w:type="pct"/>
          </w:tcPr>
          <w:p w14:paraId="10A85526" w14:textId="6614BFCE"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LBRA</w:t>
            </w:r>
          </w:p>
        </w:tc>
        <w:tc>
          <w:tcPr>
            <w:tcW w:w="356" w:type="pct"/>
            <w:shd w:val="clear" w:color="auto" w:fill="FDB2A5"/>
          </w:tcPr>
          <w:p w14:paraId="24D75BDD" w14:textId="5215E22C"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0.054</w:t>
            </w:r>
          </w:p>
        </w:tc>
        <w:tc>
          <w:tcPr>
            <w:tcW w:w="532" w:type="pct"/>
            <w:shd w:val="clear" w:color="auto" w:fill="FC7A64"/>
          </w:tcPr>
          <w:p w14:paraId="74EBE494" w14:textId="0B5B6F25"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-0.159</w:t>
            </w:r>
          </w:p>
        </w:tc>
        <w:tc>
          <w:tcPr>
            <w:tcW w:w="425" w:type="pct"/>
            <w:gridSpan w:val="2"/>
            <w:shd w:val="clear" w:color="auto" w:fill="FB644B"/>
          </w:tcPr>
          <w:p w14:paraId="18AD03EB" w14:textId="0A3908A9"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-0.215</w:t>
            </w:r>
          </w:p>
        </w:tc>
        <w:tc>
          <w:tcPr>
            <w:tcW w:w="119" w:type="pct"/>
            <w:shd w:val="clear" w:color="auto" w:fill="auto"/>
          </w:tcPr>
          <w:p w14:paraId="01914E11" w14:textId="77777777" w:rsidR="004507C9" w:rsidRPr="00854875" w:rsidRDefault="004507C9" w:rsidP="004507C9">
            <w:pPr>
              <w:pStyle w:val="Compact"/>
              <w:spacing w:after="0"/>
              <w:rPr>
                <w:rFonts w:ascii="Times New Roman" w:hAnsi="Times New Roman" w:cs="Times New Roman"/>
                <w:sz w:val="20"/>
                <w:szCs w:val="19"/>
              </w:rPr>
            </w:pPr>
          </w:p>
        </w:tc>
        <w:tc>
          <w:tcPr>
            <w:tcW w:w="448" w:type="pct"/>
            <w:shd w:val="clear" w:color="auto" w:fill="FC7A64"/>
          </w:tcPr>
          <w:p w14:paraId="407C157A" w14:textId="161A1481"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-0.159</w:t>
            </w:r>
          </w:p>
        </w:tc>
        <w:tc>
          <w:tcPr>
            <w:tcW w:w="514" w:type="pct"/>
            <w:gridSpan w:val="2"/>
            <w:shd w:val="clear" w:color="auto" w:fill="FB4425"/>
          </w:tcPr>
          <w:p w14:paraId="7350D19E" w14:textId="2C25DF54"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-0.350</w:t>
            </w:r>
          </w:p>
        </w:tc>
        <w:tc>
          <w:tcPr>
            <w:tcW w:w="514" w:type="pct"/>
            <w:shd w:val="clear" w:color="auto" w:fill="FB4425"/>
          </w:tcPr>
          <w:p w14:paraId="7E86949A" w14:textId="3DAE6ADF"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-0.364</w:t>
            </w:r>
          </w:p>
        </w:tc>
        <w:tc>
          <w:tcPr>
            <w:tcW w:w="119" w:type="pct"/>
            <w:shd w:val="clear" w:color="auto" w:fill="auto"/>
          </w:tcPr>
          <w:p w14:paraId="2E4755AB" w14:textId="77777777" w:rsidR="004507C9" w:rsidRPr="00854875" w:rsidRDefault="004507C9" w:rsidP="004507C9">
            <w:pPr>
              <w:pStyle w:val="Compact"/>
              <w:spacing w:after="0"/>
              <w:rPr>
                <w:rFonts w:ascii="Times New Roman" w:hAnsi="Times New Roman" w:cs="Times New Roman"/>
                <w:sz w:val="20"/>
                <w:szCs w:val="19"/>
              </w:rPr>
            </w:pPr>
          </w:p>
        </w:tc>
        <w:tc>
          <w:tcPr>
            <w:tcW w:w="395" w:type="pct"/>
            <w:shd w:val="clear" w:color="auto" w:fill="FC7A64"/>
          </w:tcPr>
          <w:p w14:paraId="0BFFE20B" w14:textId="561993C8"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-0.159</w:t>
            </w:r>
          </w:p>
        </w:tc>
        <w:tc>
          <w:tcPr>
            <w:tcW w:w="556" w:type="pct"/>
            <w:shd w:val="clear" w:color="auto" w:fill="FB4425"/>
          </w:tcPr>
          <w:p w14:paraId="728F6A7A" w14:textId="12A92CF1" w:rsidR="004507C9" w:rsidRPr="00854875" w:rsidRDefault="009020D4"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-0.377</w:t>
            </w:r>
          </w:p>
        </w:tc>
        <w:tc>
          <w:tcPr>
            <w:tcW w:w="579" w:type="pct"/>
            <w:shd w:val="clear" w:color="auto" w:fill="FB4425"/>
          </w:tcPr>
          <w:p w14:paraId="02F4CA27" w14:textId="5EF66B04"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-0.315</w:t>
            </w:r>
          </w:p>
        </w:tc>
      </w:tr>
      <w:tr w:rsidR="004507C9" w:rsidRPr="00854875" w14:paraId="564232CB" w14:textId="77777777" w:rsidTr="003D213A">
        <w:trPr>
          <w:trHeight w:val="256"/>
        </w:trPr>
        <w:tc>
          <w:tcPr>
            <w:tcW w:w="1343" w:type="pct"/>
            <w:gridSpan w:val="4"/>
          </w:tcPr>
          <w:p w14:paraId="66823BAB" w14:textId="5201AA1A"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Precision (MARE)</w:t>
            </w:r>
          </w:p>
        </w:tc>
        <w:tc>
          <w:tcPr>
            <w:tcW w:w="1405" w:type="pct"/>
            <w:gridSpan w:val="4"/>
          </w:tcPr>
          <w:p w14:paraId="195FFB7B" w14:textId="77777777" w:rsidR="004507C9" w:rsidRPr="00854875" w:rsidRDefault="004507C9" w:rsidP="004507C9">
            <w:pPr>
              <w:pStyle w:val="Compact"/>
              <w:spacing w:after="0"/>
              <w:rPr>
                <w:rFonts w:ascii="Times New Roman" w:hAnsi="Times New Roman" w:cs="Times New Roman"/>
                <w:sz w:val="20"/>
                <w:szCs w:val="19"/>
              </w:rPr>
            </w:pPr>
          </w:p>
        </w:tc>
        <w:tc>
          <w:tcPr>
            <w:tcW w:w="2252" w:type="pct"/>
            <w:gridSpan w:val="6"/>
          </w:tcPr>
          <w:p w14:paraId="065DC459" w14:textId="01AE5E30" w:rsidR="004507C9" w:rsidRPr="00854875" w:rsidRDefault="004507C9" w:rsidP="004507C9">
            <w:pPr>
              <w:pStyle w:val="Compact"/>
              <w:spacing w:after="0"/>
              <w:rPr>
                <w:rFonts w:ascii="Times New Roman" w:hAnsi="Times New Roman" w:cs="Times New Roman"/>
                <w:sz w:val="20"/>
                <w:szCs w:val="19"/>
              </w:rPr>
            </w:pPr>
          </w:p>
        </w:tc>
      </w:tr>
      <w:tr w:rsidR="00314846" w:rsidRPr="00854875" w14:paraId="4F9BBA69" w14:textId="77777777" w:rsidTr="00462B09">
        <w:trPr>
          <w:trHeight w:val="256"/>
        </w:trPr>
        <w:tc>
          <w:tcPr>
            <w:tcW w:w="443" w:type="pct"/>
          </w:tcPr>
          <w:p w14:paraId="722C2C5F" w14:textId="450F3321"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TB</w:t>
            </w:r>
          </w:p>
        </w:tc>
        <w:tc>
          <w:tcPr>
            <w:tcW w:w="356" w:type="pct"/>
            <w:shd w:val="clear" w:color="auto" w:fill="FED5CE"/>
          </w:tcPr>
          <w:p w14:paraId="23AF39FB" w14:textId="2C929245"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0.043</w:t>
            </w:r>
          </w:p>
        </w:tc>
        <w:tc>
          <w:tcPr>
            <w:tcW w:w="532" w:type="pct"/>
            <w:shd w:val="clear" w:color="auto" w:fill="FDB2A5"/>
          </w:tcPr>
          <w:p w14:paraId="14501818" w14:textId="3A0E44E5"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0.084</w:t>
            </w:r>
          </w:p>
        </w:tc>
        <w:tc>
          <w:tcPr>
            <w:tcW w:w="425" w:type="pct"/>
            <w:gridSpan w:val="2"/>
            <w:shd w:val="clear" w:color="auto" w:fill="FDB2A5"/>
          </w:tcPr>
          <w:p w14:paraId="5FB91640" w14:textId="5C80EA83"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0.073</w:t>
            </w:r>
          </w:p>
        </w:tc>
        <w:tc>
          <w:tcPr>
            <w:tcW w:w="119" w:type="pct"/>
          </w:tcPr>
          <w:p w14:paraId="5635C86D" w14:textId="77777777" w:rsidR="004507C9" w:rsidRPr="00854875" w:rsidRDefault="004507C9" w:rsidP="004507C9">
            <w:pPr>
              <w:pStyle w:val="Compact"/>
              <w:spacing w:after="0"/>
              <w:rPr>
                <w:rFonts w:ascii="Times New Roman" w:hAnsi="Times New Roman" w:cs="Times New Roman"/>
                <w:sz w:val="20"/>
                <w:szCs w:val="19"/>
              </w:rPr>
            </w:pPr>
          </w:p>
        </w:tc>
        <w:tc>
          <w:tcPr>
            <w:tcW w:w="448" w:type="pct"/>
            <w:shd w:val="clear" w:color="auto" w:fill="FDB2A5"/>
          </w:tcPr>
          <w:p w14:paraId="5A9784AB" w14:textId="2D37F16E"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0.084</w:t>
            </w:r>
          </w:p>
        </w:tc>
        <w:tc>
          <w:tcPr>
            <w:tcW w:w="514" w:type="pct"/>
            <w:gridSpan w:val="2"/>
            <w:shd w:val="clear" w:color="auto" w:fill="FDB2A5"/>
          </w:tcPr>
          <w:p w14:paraId="01C971C9" w14:textId="2D7115DD"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0.066</w:t>
            </w:r>
          </w:p>
        </w:tc>
        <w:tc>
          <w:tcPr>
            <w:tcW w:w="514" w:type="pct"/>
            <w:shd w:val="clear" w:color="auto" w:fill="FC7A64"/>
          </w:tcPr>
          <w:p w14:paraId="281EE172" w14:textId="150633DD"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0.197</w:t>
            </w:r>
          </w:p>
        </w:tc>
        <w:tc>
          <w:tcPr>
            <w:tcW w:w="119" w:type="pct"/>
          </w:tcPr>
          <w:p w14:paraId="2438C221" w14:textId="77777777" w:rsidR="004507C9" w:rsidRPr="00854875" w:rsidRDefault="004507C9" w:rsidP="004507C9">
            <w:pPr>
              <w:pStyle w:val="Compact"/>
              <w:spacing w:after="0"/>
              <w:rPr>
                <w:rFonts w:ascii="Times New Roman" w:hAnsi="Times New Roman" w:cs="Times New Roman"/>
                <w:sz w:val="20"/>
                <w:szCs w:val="19"/>
              </w:rPr>
            </w:pPr>
          </w:p>
        </w:tc>
        <w:tc>
          <w:tcPr>
            <w:tcW w:w="395" w:type="pct"/>
            <w:shd w:val="clear" w:color="auto" w:fill="FDB2A5"/>
          </w:tcPr>
          <w:p w14:paraId="43BB9973" w14:textId="123F5F54"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0.084</w:t>
            </w:r>
          </w:p>
        </w:tc>
        <w:tc>
          <w:tcPr>
            <w:tcW w:w="556" w:type="pct"/>
            <w:shd w:val="clear" w:color="auto" w:fill="FDB2A5"/>
          </w:tcPr>
          <w:p w14:paraId="0EFAA2C1" w14:textId="2E515FDD"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w:t>
            </w:r>
            <w:r w:rsidR="009020D4" w:rsidRPr="00854875">
              <w:rPr>
                <w:rFonts w:ascii="Times New Roman" w:hAnsi="Times New Roman" w:cs="Times New Roman"/>
                <w:sz w:val="20"/>
                <w:szCs w:val="19"/>
              </w:rPr>
              <w:t>0</w:t>
            </w:r>
            <w:r w:rsidR="00314846" w:rsidRPr="00854875">
              <w:rPr>
                <w:rFonts w:ascii="Times New Roman" w:hAnsi="Times New Roman" w:cs="Times New Roman"/>
                <w:sz w:val="20"/>
                <w:szCs w:val="19"/>
              </w:rPr>
              <w:t>99</w:t>
            </w:r>
          </w:p>
        </w:tc>
        <w:tc>
          <w:tcPr>
            <w:tcW w:w="579" w:type="pct"/>
            <w:shd w:val="clear" w:color="auto" w:fill="FC7A64"/>
          </w:tcPr>
          <w:p w14:paraId="40426EA6" w14:textId="26587AF5"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0.146</w:t>
            </w:r>
          </w:p>
        </w:tc>
      </w:tr>
      <w:tr w:rsidR="00314846" w:rsidRPr="00854875" w14:paraId="6C4E003A" w14:textId="77777777" w:rsidTr="00462B09">
        <w:trPr>
          <w:trHeight w:val="256"/>
        </w:trPr>
        <w:tc>
          <w:tcPr>
            <w:tcW w:w="443" w:type="pct"/>
          </w:tcPr>
          <w:p w14:paraId="7A3EE608" w14:textId="7329450A"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LBSPR</w:t>
            </w:r>
          </w:p>
        </w:tc>
        <w:tc>
          <w:tcPr>
            <w:tcW w:w="356" w:type="pct"/>
            <w:shd w:val="clear" w:color="auto" w:fill="FC7A64"/>
          </w:tcPr>
          <w:p w14:paraId="5A0BBDCF" w14:textId="0E022435"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0.187</w:t>
            </w:r>
          </w:p>
        </w:tc>
        <w:tc>
          <w:tcPr>
            <w:tcW w:w="532" w:type="pct"/>
            <w:shd w:val="clear" w:color="auto" w:fill="FC7A64"/>
          </w:tcPr>
          <w:p w14:paraId="0F7DA69D" w14:textId="2CC72A9C"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0.121</w:t>
            </w:r>
          </w:p>
        </w:tc>
        <w:tc>
          <w:tcPr>
            <w:tcW w:w="425" w:type="pct"/>
            <w:gridSpan w:val="2"/>
            <w:shd w:val="clear" w:color="auto" w:fill="FC7A64"/>
          </w:tcPr>
          <w:p w14:paraId="626D848A" w14:textId="5EA0A9C9"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0.102</w:t>
            </w:r>
          </w:p>
        </w:tc>
        <w:tc>
          <w:tcPr>
            <w:tcW w:w="119" w:type="pct"/>
          </w:tcPr>
          <w:p w14:paraId="65B65F51" w14:textId="77777777" w:rsidR="004507C9" w:rsidRPr="00854875" w:rsidRDefault="004507C9" w:rsidP="004507C9">
            <w:pPr>
              <w:pStyle w:val="Compact"/>
              <w:spacing w:after="0"/>
              <w:rPr>
                <w:rFonts w:ascii="Times New Roman" w:hAnsi="Times New Roman" w:cs="Times New Roman"/>
                <w:sz w:val="20"/>
                <w:szCs w:val="19"/>
              </w:rPr>
            </w:pPr>
          </w:p>
        </w:tc>
        <w:tc>
          <w:tcPr>
            <w:tcW w:w="448" w:type="pct"/>
            <w:shd w:val="clear" w:color="auto" w:fill="FC7A64"/>
          </w:tcPr>
          <w:p w14:paraId="1E82821E" w14:textId="6856D1AA"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0.121</w:t>
            </w:r>
          </w:p>
        </w:tc>
        <w:tc>
          <w:tcPr>
            <w:tcW w:w="514" w:type="pct"/>
            <w:gridSpan w:val="2"/>
            <w:shd w:val="clear" w:color="auto" w:fill="FDB2A5"/>
          </w:tcPr>
          <w:p w14:paraId="0FC68687" w14:textId="4F98A14E"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0.082</w:t>
            </w:r>
          </w:p>
        </w:tc>
        <w:tc>
          <w:tcPr>
            <w:tcW w:w="514" w:type="pct"/>
            <w:shd w:val="clear" w:color="auto" w:fill="FED5CE"/>
          </w:tcPr>
          <w:p w14:paraId="4E23A369" w14:textId="5CF98B13"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0.044</w:t>
            </w:r>
          </w:p>
        </w:tc>
        <w:tc>
          <w:tcPr>
            <w:tcW w:w="119" w:type="pct"/>
          </w:tcPr>
          <w:p w14:paraId="27650C29" w14:textId="77777777" w:rsidR="004507C9" w:rsidRPr="00854875" w:rsidRDefault="004507C9" w:rsidP="004507C9">
            <w:pPr>
              <w:pStyle w:val="Compact"/>
              <w:spacing w:after="0"/>
              <w:rPr>
                <w:rFonts w:ascii="Times New Roman" w:hAnsi="Times New Roman" w:cs="Times New Roman"/>
                <w:sz w:val="20"/>
                <w:szCs w:val="19"/>
              </w:rPr>
            </w:pPr>
          </w:p>
        </w:tc>
        <w:tc>
          <w:tcPr>
            <w:tcW w:w="395" w:type="pct"/>
            <w:shd w:val="clear" w:color="auto" w:fill="FC7A64"/>
          </w:tcPr>
          <w:p w14:paraId="4840E017" w14:textId="307C30B3"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0.121</w:t>
            </w:r>
          </w:p>
        </w:tc>
        <w:tc>
          <w:tcPr>
            <w:tcW w:w="556" w:type="pct"/>
            <w:shd w:val="clear" w:color="auto" w:fill="FC7A64"/>
          </w:tcPr>
          <w:p w14:paraId="7BE1B03D" w14:textId="46B973F6"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w:t>
            </w:r>
            <w:r w:rsidR="009020D4" w:rsidRPr="00854875">
              <w:rPr>
                <w:rFonts w:ascii="Times New Roman" w:hAnsi="Times New Roman" w:cs="Times New Roman"/>
                <w:sz w:val="20"/>
                <w:szCs w:val="19"/>
              </w:rPr>
              <w:t>150</w:t>
            </w:r>
          </w:p>
        </w:tc>
        <w:tc>
          <w:tcPr>
            <w:tcW w:w="579" w:type="pct"/>
            <w:shd w:val="clear" w:color="auto" w:fill="FB644B"/>
          </w:tcPr>
          <w:p w14:paraId="1C3304DB" w14:textId="7FEC4679"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0.218</w:t>
            </w:r>
          </w:p>
        </w:tc>
      </w:tr>
      <w:tr w:rsidR="0066002E" w:rsidRPr="00854875" w14:paraId="09682917" w14:textId="77777777" w:rsidTr="00462B09">
        <w:trPr>
          <w:trHeight w:val="256"/>
        </w:trPr>
        <w:tc>
          <w:tcPr>
            <w:tcW w:w="443" w:type="pct"/>
          </w:tcPr>
          <w:p w14:paraId="244B1B66" w14:textId="114A787D"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LIME</w:t>
            </w:r>
          </w:p>
        </w:tc>
        <w:tc>
          <w:tcPr>
            <w:tcW w:w="356" w:type="pct"/>
            <w:shd w:val="clear" w:color="auto" w:fill="FC7A64"/>
          </w:tcPr>
          <w:p w14:paraId="7066D5F1" w14:textId="0333AF25"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0.149</w:t>
            </w:r>
          </w:p>
        </w:tc>
        <w:tc>
          <w:tcPr>
            <w:tcW w:w="532" w:type="pct"/>
            <w:shd w:val="clear" w:color="auto" w:fill="FDB2A5"/>
          </w:tcPr>
          <w:p w14:paraId="342A801A" w14:textId="5A23E3EE"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0.062</w:t>
            </w:r>
          </w:p>
        </w:tc>
        <w:tc>
          <w:tcPr>
            <w:tcW w:w="425" w:type="pct"/>
            <w:gridSpan w:val="2"/>
            <w:shd w:val="clear" w:color="auto" w:fill="FDB2A5"/>
          </w:tcPr>
          <w:p w14:paraId="5D814188" w14:textId="5B9AD9C1"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0.057</w:t>
            </w:r>
          </w:p>
        </w:tc>
        <w:tc>
          <w:tcPr>
            <w:tcW w:w="119" w:type="pct"/>
          </w:tcPr>
          <w:p w14:paraId="0B8AD12E" w14:textId="77777777" w:rsidR="004507C9" w:rsidRPr="00854875" w:rsidRDefault="004507C9" w:rsidP="004507C9">
            <w:pPr>
              <w:pStyle w:val="Compact"/>
              <w:spacing w:after="0"/>
              <w:rPr>
                <w:rFonts w:ascii="Times New Roman" w:hAnsi="Times New Roman" w:cs="Times New Roman"/>
                <w:sz w:val="20"/>
                <w:szCs w:val="19"/>
              </w:rPr>
            </w:pPr>
          </w:p>
        </w:tc>
        <w:tc>
          <w:tcPr>
            <w:tcW w:w="448" w:type="pct"/>
            <w:shd w:val="clear" w:color="auto" w:fill="FDB2A5"/>
          </w:tcPr>
          <w:p w14:paraId="42BBE150" w14:textId="20738A3C"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0.062</w:t>
            </w:r>
          </w:p>
        </w:tc>
        <w:tc>
          <w:tcPr>
            <w:tcW w:w="514" w:type="pct"/>
            <w:gridSpan w:val="2"/>
            <w:shd w:val="clear" w:color="auto" w:fill="FB4425"/>
          </w:tcPr>
          <w:p w14:paraId="3CBF8AE9" w14:textId="3E86AC9C"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0.424</w:t>
            </w:r>
          </w:p>
        </w:tc>
        <w:tc>
          <w:tcPr>
            <w:tcW w:w="514" w:type="pct"/>
            <w:shd w:val="clear" w:color="auto" w:fill="FB4425"/>
          </w:tcPr>
          <w:p w14:paraId="1B40E61D" w14:textId="3C57C766"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0.560</w:t>
            </w:r>
          </w:p>
        </w:tc>
        <w:tc>
          <w:tcPr>
            <w:tcW w:w="119" w:type="pct"/>
          </w:tcPr>
          <w:p w14:paraId="3AD3DF90" w14:textId="77777777" w:rsidR="004507C9" w:rsidRPr="00854875" w:rsidRDefault="004507C9" w:rsidP="004507C9">
            <w:pPr>
              <w:pStyle w:val="Compact"/>
              <w:spacing w:after="0"/>
              <w:rPr>
                <w:rFonts w:ascii="Times New Roman" w:hAnsi="Times New Roman" w:cs="Times New Roman"/>
                <w:sz w:val="20"/>
                <w:szCs w:val="19"/>
              </w:rPr>
            </w:pPr>
          </w:p>
        </w:tc>
        <w:tc>
          <w:tcPr>
            <w:tcW w:w="395" w:type="pct"/>
            <w:shd w:val="clear" w:color="auto" w:fill="FDB2A5"/>
          </w:tcPr>
          <w:p w14:paraId="23C8955E" w14:textId="6A903F28"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0.062</w:t>
            </w:r>
          </w:p>
        </w:tc>
        <w:tc>
          <w:tcPr>
            <w:tcW w:w="556" w:type="pct"/>
            <w:shd w:val="clear" w:color="auto" w:fill="FC7A64"/>
          </w:tcPr>
          <w:p w14:paraId="6116FEC7" w14:textId="0EE54984"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w:t>
            </w:r>
            <w:r w:rsidR="009020D4" w:rsidRPr="00854875">
              <w:rPr>
                <w:rFonts w:ascii="Times New Roman" w:hAnsi="Times New Roman" w:cs="Times New Roman"/>
                <w:sz w:val="20"/>
                <w:szCs w:val="19"/>
              </w:rPr>
              <w:t>163</w:t>
            </w:r>
          </w:p>
        </w:tc>
        <w:tc>
          <w:tcPr>
            <w:tcW w:w="579" w:type="pct"/>
            <w:shd w:val="clear" w:color="auto" w:fill="FB644B"/>
          </w:tcPr>
          <w:p w14:paraId="4A390B02" w14:textId="585CEC90"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0.226</w:t>
            </w:r>
          </w:p>
        </w:tc>
      </w:tr>
      <w:tr w:rsidR="0066002E" w:rsidRPr="00854875" w14:paraId="4DDEE520" w14:textId="77777777" w:rsidTr="00462B09">
        <w:trPr>
          <w:trHeight w:val="256"/>
        </w:trPr>
        <w:tc>
          <w:tcPr>
            <w:tcW w:w="443" w:type="pct"/>
            <w:tcBorders>
              <w:bottom w:val="single" w:sz="4" w:space="0" w:color="auto"/>
            </w:tcBorders>
          </w:tcPr>
          <w:p w14:paraId="7BFD1744" w14:textId="70FCFD98"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LBRA</w:t>
            </w:r>
          </w:p>
        </w:tc>
        <w:tc>
          <w:tcPr>
            <w:tcW w:w="356" w:type="pct"/>
            <w:tcBorders>
              <w:bottom w:val="single" w:sz="4" w:space="0" w:color="auto"/>
            </w:tcBorders>
            <w:shd w:val="clear" w:color="auto" w:fill="FDB2A5"/>
          </w:tcPr>
          <w:p w14:paraId="37728995" w14:textId="70D2C028"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0.074</w:t>
            </w:r>
          </w:p>
        </w:tc>
        <w:tc>
          <w:tcPr>
            <w:tcW w:w="532" w:type="pct"/>
            <w:tcBorders>
              <w:bottom w:val="single" w:sz="4" w:space="0" w:color="auto"/>
            </w:tcBorders>
            <w:shd w:val="clear" w:color="auto" w:fill="FC7A64"/>
          </w:tcPr>
          <w:p w14:paraId="4014F8F6" w14:textId="2DEC06EA"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0.159</w:t>
            </w:r>
          </w:p>
        </w:tc>
        <w:tc>
          <w:tcPr>
            <w:tcW w:w="425" w:type="pct"/>
            <w:gridSpan w:val="2"/>
            <w:tcBorders>
              <w:bottom w:val="single" w:sz="4" w:space="0" w:color="auto"/>
            </w:tcBorders>
            <w:shd w:val="clear" w:color="auto" w:fill="FB644B"/>
          </w:tcPr>
          <w:p w14:paraId="7F9FDB6A" w14:textId="53C8DB88"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0.215</w:t>
            </w:r>
          </w:p>
        </w:tc>
        <w:tc>
          <w:tcPr>
            <w:tcW w:w="119" w:type="pct"/>
            <w:tcBorders>
              <w:bottom w:val="single" w:sz="4" w:space="0" w:color="auto"/>
            </w:tcBorders>
          </w:tcPr>
          <w:p w14:paraId="535587E5" w14:textId="77777777" w:rsidR="004507C9" w:rsidRPr="00854875" w:rsidRDefault="004507C9" w:rsidP="004507C9">
            <w:pPr>
              <w:pStyle w:val="Compact"/>
              <w:spacing w:after="0"/>
              <w:rPr>
                <w:rFonts w:ascii="Times New Roman" w:hAnsi="Times New Roman" w:cs="Times New Roman"/>
                <w:sz w:val="20"/>
                <w:szCs w:val="19"/>
              </w:rPr>
            </w:pPr>
          </w:p>
        </w:tc>
        <w:tc>
          <w:tcPr>
            <w:tcW w:w="448" w:type="pct"/>
            <w:tcBorders>
              <w:bottom w:val="single" w:sz="4" w:space="0" w:color="auto"/>
            </w:tcBorders>
            <w:shd w:val="clear" w:color="auto" w:fill="FC7A64"/>
          </w:tcPr>
          <w:p w14:paraId="32B180D9" w14:textId="678779B8"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0.159</w:t>
            </w:r>
          </w:p>
        </w:tc>
        <w:tc>
          <w:tcPr>
            <w:tcW w:w="514" w:type="pct"/>
            <w:gridSpan w:val="2"/>
            <w:tcBorders>
              <w:bottom w:val="single" w:sz="4" w:space="0" w:color="auto"/>
            </w:tcBorders>
            <w:shd w:val="clear" w:color="auto" w:fill="FB4425"/>
          </w:tcPr>
          <w:p w14:paraId="5EA8CABD" w14:textId="562E051A"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0.350</w:t>
            </w:r>
          </w:p>
        </w:tc>
        <w:tc>
          <w:tcPr>
            <w:tcW w:w="514" w:type="pct"/>
            <w:tcBorders>
              <w:bottom w:val="single" w:sz="4" w:space="0" w:color="auto"/>
            </w:tcBorders>
            <w:shd w:val="clear" w:color="auto" w:fill="FB4425"/>
          </w:tcPr>
          <w:p w14:paraId="0C76A08F" w14:textId="0E897B76"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0.364</w:t>
            </w:r>
          </w:p>
        </w:tc>
        <w:tc>
          <w:tcPr>
            <w:tcW w:w="119" w:type="pct"/>
            <w:tcBorders>
              <w:bottom w:val="single" w:sz="4" w:space="0" w:color="auto"/>
            </w:tcBorders>
          </w:tcPr>
          <w:p w14:paraId="0D2296A8" w14:textId="77777777" w:rsidR="004507C9" w:rsidRPr="00854875" w:rsidRDefault="004507C9" w:rsidP="004507C9">
            <w:pPr>
              <w:pStyle w:val="Compact"/>
              <w:spacing w:after="0"/>
              <w:rPr>
                <w:rFonts w:ascii="Times New Roman" w:hAnsi="Times New Roman" w:cs="Times New Roman"/>
                <w:sz w:val="20"/>
                <w:szCs w:val="19"/>
              </w:rPr>
            </w:pPr>
          </w:p>
        </w:tc>
        <w:tc>
          <w:tcPr>
            <w:tcW w:w="395" w:type="pct"/>
            <w:tcBorders>
              <w:bottom w:val="single" w:sz="4" w:space="0" w:color="auto"/>
            </w:tcBorders>
            <w:shd w:val="clear" w:color="auto" w:fill="FC7A64"/>
          </w:tcPr>
          <w:p w14:paraId="3DFA5701" w14:textId="6D345EB7"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0.159</w:t>
            </w:r>
          </w:p>
        </w:tc>
        <w:tc>
          <w:tcPr>
            <w:tcW w:w="556" w:type="pct"/>
            <w:tcBorders>
              <w:bottom w:val="single" w:sz="4" w:space="0" w:color="auto"/>
            </w:tcBorders>
            <w:shd w:val="clear" w:color="auto" w:fill="FB4425"/>
          </w:tcPr>
          <w:p w14:paraId="47E89F06" w14:textId="4E9B1499"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w:t>
            </w:r>
            <w:r w:rsidR="009020D4" w:rsidRPr="00854875">
              <w:rPr>
                <w:rFonts w:ascii="Times New Roman" w:hAnsi="Times New Roman" w:cs="Times New Roman"/>
                <w:sz w:val="20"/>
                <w:szCs w:val="19"/>
              </w:rPr>
              <w:t>377</w:t>
            </w:r>
          </w:p>
        </w:tc>
        <w:tc>
          <w:tcPr>
            <w:tcW w:w="579" w:type="pct"/>
            <w:tcBorders>
              <w:bottom w:val="single" w:sz="4" w:space="0" w:color="auto"/>
            </w:tcBorders>
            <w:shd w:val="clear" w:color="auto" w:fill="FB4425"/>
          </w:tcPr>
          <w:p w14:paraId="422984F8" w14:textId="08B1A0AB" w:rsidR="004507C9" w:rsidRPr="00854875" w:rsidRDefault="004507C9" w:rsidP="004507C9">
            <w:pPr>
              <w:pStyle w:val="Compact"/>
              <w:spacing w:after="0"/>
              <w:rPr>
                <w:rFonts w:ascii="Times New Roman" w:hAnsi="Times New Roman" w:cs="Times New Roman"/>
                <w:sz w:val="20"/>
                <w:szCs w:val="19"/>
              </w:rPr>
            </w:pPr>
            <w:r w:rsidRPr="00854875">
              <w:rPr>
                <w:rFonts w:ascii="Times New Roman" w:hAnsi="Times New Roman" w:cs="Times New Roman"/>
                <w:sz w:val="20"/>
                <w:szCs w:val="19"/>
              </w:rPr>
              <w:t>0.337</w:t>
            </w:r>
          </w:p>
        </w:tc>
      </w:tr>
      <w:tr w:rsidR="003D213A" w:rsidRPr="00854875" w14:paraId="1F46C6DB" w14:textId="77777777" w:rsidTr="00462B09">
        <w:trPr>
          <w:trHeight w:val="256"/>
        </w:trPr>
        <w:tc>
          <w:tcPr>
            <w:tcW w:w="443" w:type="pct"/>
            <w:tcBorders>
              <w:top w:val="single" w:sz="4" w:space="0" w:color="auto"/>
            </w:tcBorders>
          </w:tcPr>
          <w:p w14:paraId="7B08DDF4" w14:textId="3FF076C7" w:rsidR="004507C9" w:rsidRPr="00854875" w:rsidRDefault="004507C9" w:rsidP="004507C9">
            <w:pPr>
              <w:pStyle w:val="Compact"/>
              <w:spacing w:after="0"/>
              <w:rPr>
                <w:rFonts w:ascii="Times New Roman" w:hAnsi="Times New Roman" w:cs="Times New Roman"/>
                <w:sz w:val="20"/>
                <w:szCs w:val="16"/>
              </w:rPr>
            </w:pPr>
          </w:p>
        </w:tc>
        <w:tc>
          <w:tcPr>
            <w:tcW w:w="356" w:type="pct"/>
            <w:tcBorders>
              <w:top w:val="single" w:sz="4" w:space="0" w:color="auto"/>
            </w:tcBorders>
          </w:tcPr>
          <w:p w14:paraId="1E37D7F9" w14:textId="3DC04D0E" w:rsidR="004507C9" w:rsidRPr="00854875" w:rsidRDefault="004507C9" w:rsidP="004507C9">
            <w:pPr>
              <w:pStyle w:val="Compact"/>
              <w:spacing w:after="0"/>
              <w:jc w:val="right"/>
              <w:rPr>
                <w:rFonts w:ascii="Times New Roman" w:hAnsi="Times New Roman" w:cs="Times New Roman"/>
                <w:sz w:val="20"/>
                <w:szCs w:val="16"/>
              </w:rPr>
            </w:pPr>
          </w:p>
        </w:tc>
        <w:tc>
          <w:tcPr>
            <w:tcW w:w="532" w:type="pct"/>
            <w:tcBorders>
              <w:top w:val="single" w:sz="4" w:space="0" w:color="auto"/>
            </w:tcBorders>
          </w:tcPr>
          <w:p w14:paraId="5F652886" w14:textId="4AFBED02" w:rsidR="004507C9" w:rsidRPr="00854875" w:rsidRDefault="004507C9" w:rsidP="004507C9">
            <w:pPr>
              <w:pStyle w:val="Compact"/>
              <w:spacing w:after="0"/>
              <w:jc w:val="right"/>
              <w:rPr>
                <w:rFonts w:ascii="Times New Roman" w:hAnsi="Times New Roman" w:cs="Times New Roman"/>
                <w:sz w:val="20"/>
                <w:szCs w:val="16"/>
              </w:rPr>
            </w:pPr>
          </w:p>
        </w:tc>
        <w:tc>
          <w:tcPr>
            <w:tcW w:w="425" w:type="pct"/>
            <w:gridSpan w:val="2"/>
            <w:tcBorders>
              <w:top w:val="single" w:sz="4" w:space="0" w:color="auto"/>
            </w:tcBorders>
          </w:tcPr>
          <w:p w14:paraId="46D077F1" w14:textId="79299311" w:rsidR="004507C9" w:rsidRPr="00854875" w:rsidRDefault="004507C9" w:rsidP="004507C9">
            <w:pPr>
              <w:pStyle w:val="Compact"/>
              <w:spacing w:after="0"/>
              <w:jc w:val="right"/>
              <w:rPr>
                <w:rFonts w:ascii="Times New Roman" w:hAnsi="Times New Roman" w:cs="Times New Roman"/>
                <w:sz w:val="20"/>
                <w:szCs w:val="16"/>
              </w:rPr>
            </w:pPr>
          </w:p>
        </w:tc>
        <w:tc>
          <w:tcPr>
            <w:tcW w:w="119" w:type="pct"/>
            <w:tcBorders>
              <w:top w:val="single" w:sz="4" w:space="0" w:color="auto"/>
            </w:tcBorders>
          </w:tcPr>
          <w:p w14:paraId="49D46684" w14:textId="77777777" w:rsidR="004507C9" w:rsidRPr="00854875" w:rsidRDefault="004507C9" w:rsidP="004507C9">
            <w:pPr>
              <w:pStyle w:val="Compact"/>
              <w:spacing w:after="0"/>
              <w:jc w:val="right"/>
              <w:rPr>
                <w:rFonts w:ascii="Times New Roman" w:hAnsi="Times New Roman" w:cs="Times New Roman"/>
                <w:sz w:val="20"/>
                <w:szCs w:val="16"/>
              </w:rPr>
            </w:pPr>
          </w:p>
        </w:tc>
        <w:tc>
          <w:tcPr>
            <w:tcW w:w="448" w:type="pct"/>
            <w:tcBorders>
              <w:top w:val="single" w:sz="4" w:space="0" w:color="auto"/>
            </w:tcBorders>
          </w:tcPr>
          <w:p w14:paraId="46963B88" w14:textId="134B464B" w:rsidR="004507C9" w:rsidRPr="00854875" w:rsidRDefault="004507C9" w:rsidP="004507C9">
            <w:pPr>
              <w:pStyle w:val="Compact"/>
              <w:spacing w:after="0"/>
              <w:jc w:val="right"/>
              <w:rPr>
                <w:rFonts w:ascii="Times New Roman" w:hAnsi="Times New Roman" w:cs="Times New Roman"/>
                <w:sz w:val="20"/>
                <w:szCs w:val="16"/>
              </w:rPr>
            </w:pPr>
          </w:p>
        </w:tc>
        <w:tc>
          <w:tcPr>
            <w:tcW w:w="514" w:type="pct"/>
            <w:gridSpan w:val="2"/>
            <w:tcBorders>
              <w:top w:val="single" w:sz="4" w:space="0" w:color="auto"/>
            </w:tcBorders>
          </w:tcPr>
          <w:p w14:paraId="0C76A83A" w14:textId="3F32B3F6" w:rsidR="004507C9" w:rsidRPr="00854875" w:rsidRDefault="004507C9" w:rsidP="004507C9">
            <w:pPr>
              <w:pStyle w:val="Compact"/>
              <w:spacing w:after="0"/>
              <w:jc w:val="right"/>
              <w:rPr>
                <w:rFonts w:ascii="Times New Roman" w:hAnsi="Times New Roman" w:cs="Times New Roman"/>
                <w:sz w:val="20"/>
                <w:szCs w:val="16"/>
              </w:rPr>
            </w:pPr>
          </w:p>
        </w:tc>
        <w:tc>
          <w:tcPr>
            <w:tcW w:w="514" w:type="pct"/>
            <w:tcBorders>
              <w:top w:val="single" w:sz="4" w:space="0" w:color="auto"/>
            </w:tcBorders>
          </w:tcPr>
          <w:p w14:paraId="3F20680D" w14:textId="3751262F" w:rsidR="004507C9" w:rsidRPr="00854875" w:rsidRDefault="004507C9" w:rsidP="004507C9">
            <w:pPr>
              <w:pStyle w:val="Compact"/>
              <w:spacing w:after="0"/>
              <w:jc w:val="right"/>
              <w:rPr>
                <w:rFonts w:ascii="Times New Roman" w:hAnsi="Times New Roman" w:cs="Times New Roman"/>
                <w:sz w:val="20"/>
                <w:szCs w:val="16"/>
              </w:rPr>
            </w:pPr>
          </w:p>
        </w:tc>
        <w:tc>
          <w:tcPr>
            <w:tcW w:w="119" w:type="pct"/>
            <w:tcBorders>
              <w:top w:val="single" w:sz="4" w:space="0" w:color="auto"/>
            </w:tcBorders>
          </w:tcPr>
          <w:p w14:paraId="5C69D77B" w14:textId="77777777" w:rsidR="004507C9" w:rsidRPr="00854875" w:rsidRDefault="004507C9" w:rsidP="004507C9">
            <w:pPr>
              <w:pStyle w:val="Compact"/>
              <w:spacing w:after="0"/>
              <w:jc w:val="right"/>
              <w:rPr>
                <w:rFonts w:ascii="Times New Roman" w:hAnsi="Times New Roman" w:cs="Times New Roman"/>
                <w:sz w:val="20"/>
                <w:szCs w:val="16"/>
              </w:rPr>
            </w:pPr>
          </w:p>
        </w:tc>
        <w:tc>
          <w:tcPr>
            <w:tcW w:w="395" w:type="pct"/>
            <w:tcBorders>
              <w:top w:val="single" w:sz="4" w:space="0" w:color="auto"/>
            </w:tcBorders>
          </w:tcPr>
          <w:p w14:paraId="5944904A" w14:textId="02FA6E65" w:rsidR="004507C9" w:rsidRPr="00854875" w:rsidRDefault="004507C9" w:rsidP="004507C9">
            <w:pPr>
              <w:pStyle w:val="Compact"/>
              <w:spacing w:after="0"/>
              <w:jc w:val="right"/>
              <w:rPr>
                <w:rFonts w:ascii="Times New Roman" w:hAnsi="Times New Roman" w:cs="Times New Roman"/>
                <w:sz w:val="20"/>
                <w:szCs w:val="16"/>
              </w:rPr>
            </w:pPr>
          </w:p>
        </w:tc>
        <w:tc>
          <w:tcPr>
            <w:tcW w:w="556" w:type="pct"/>
            <w:tcBorders>
              <w:top w:val="single" w:sz="4" w:space="0" w:color="auto"/>
            </w:tcBorders>
          </w:tcPr>
          <w:p w14:paraId="3660515B" w14:textId="05F7AD66" w:rsidR="004507C9" w:rsidRPr="00854875" w:rsidRDefault="004507C9" w:rsidP="004507C9">
            <w:pPr>
              <w:pStyle w:val="Compact"/>
              <w:spacing w:after="0"/>
              <w:jc w:val="right"/>
              <w:rPr>
                <w:rFonts w:ascii="Times New Roman" w:hAnsi="Times New Roman" w:cs="Times New Roman"/>
                <w:sz w:val="20"/>
                <w:szCs w:val="16"/>
              </w:rPr>
            </w:pPr>
          </w:p>
        </w:tc>
        <w:tc>
          <w:tcPr>
            <w:tcW w:w="579" w:type="pct"/>
            <w:tcBorders>
              <w:top w:val="single" w:sz="4" w:space="0" w:color="auto"/>
            </w:tcBorders>
          </w:tcPr>
          <w:p w14:paraId="281DEE2C" w14:textId="7CC3FE17" w:rsidR="004507C9" w:rsidRPr="00854875" w:rsidRDefault="004507C9" w:rsidP="004507C9">
            <w:pPr>
              <w:pStyle w:val="Compact"/>
              <w:spacing w:after="0"/>
              <w:jc w:val="right"/>
              <w:rPr>
                <w:rFonts w:ascii="Times New Roman" w:hAnsi="Times New Roman" w:cs="Times New Roman"/>
                <w:sz w:val="20"/>
                <w:szCs w:val="16"/>
              </w:rPr>
            </w:pPr>
          </w:p>
        </w:tc>
      </w:tr>
    </w:tbl>
    <w:p w14:paraId="4CA57676" w14:textId="74065460" w:rsidR="00462B09" w:rsidRPr="00854875" w:rsidRDefault="00462B09" w:rsidP="00462B09">
      <w:pPr>
        <w:widowControl/>
        <w:autoSpaceDE/>
        <w:autoSpaceDN/>
        <w:spacing w:after="160" w:line="259" w:lineRule="auto"/>
        <w:rPr>
          <w:sz w:val="18"/>
          <w:szCs w:val="18"/>
        </w:rPr>
      </w:pPr>
      <w:r w:rsidRPr="00854875">
        <w:rPr>
          <w:sz w:val="18"/>
          <w:szCs w:val="18"/>
        </w:rPr>
        <w:t>* These are components of the base model, and thus are of a single scenario.</w:t>
      </w:r>
    </w:p>
    <w:p w14:paraId="0B2E3185" w14:textId="22F5D97E" w:rsidR="00C77681" w:rsidRPr="00854875" w:rsidRDefault="00C77681" w:rsidP="00462B09">
      <w:pPr>
        <w:widowControl/>
        <w:autoSpaceDE/>
        <w:autoSpaceDN/>
        <w:spacing w:after="160" w:line="259" w:lineRule="auto"/>
        <w:rPr>
          <w:sz w:val="28"/>
        </w:rPr>
      </w:pPr>
      <w:r w:rsidRPr="00854875">
        <w:rPr>
          <w:sz w:val="28"/>
        </w:rPr>
        <w:br w:type="page"/>
      </w:r>
    </w:p>
    <w:p w14:paraId="694E8A00" w14:textId="77777777" w:rsidR="00E37CC1" w:rsidRPr="00854875" w:rsidRDefault="009020D4" w:rsidP="00E37CC1">
      <w:pPr>
        <w:keepNext/>
        <w:widowControl/>
        <w:autoSpaceDE/>
        <w:autoSpaceDN/>
        <w:spacing w:after="160" w:line="259" w:lineRule="auto"/>
        <w:jc w:val="both"/>
      </w:pPr>
      <w:r w:rsidRPr="00854875">
        <w:rPr>
          <w:noProof/>
          <w:sz w:val="28"/>
        </w:rPr>
        <w:lastRenderedPageBreak/>
        <w:drawing>
          <wp:inline distT="0" distB="0" distL="0" distR="0" wp14:anchorId="5D2F546C" wp14:editId="2360DB5B">
            <wp:extent cx="5943600" cy="520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FFms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42152C2E" w14:textId="6C509A1C" w:rsidR="009020D4" w:rsidRPr="00854875" w:rsidRDefault="00E37CC1" w:rsidP="00C3753B">
      <w:pPr>
        <w:pStyle w:val="Caption"/>
        <w:spacing w:line="480" w:lineRule="auto"/>
        <w:jc w:val="both"/>
        <w:rPr>
          <w:i w:val="0"/>
          <w:color w:val="auto"/>
          <w:sz w:val="24"/>
          <w:szCs w:val="24"/>
        </w:rPr>
      </w:pPr>
      <w:bookmarkStart w:id="20" w:name="_Ref2872299"/>
      <w:r w:rsidRPr="00854875">
        <w:rPr>
          <w:b/>
          <w:i w:val="0"/>
          <w:color w:val="auto"/>
          <w:sz w:val="24"/>
          <w:szCs w:val="24"/>
        </w:rPr>
        <w:t xml:space="preserve">Figure </w:t>
      </w:r>
      <w:r w:rsidRPr="00854875">
        <w:rPr>
          <w:b/>
          <w:i w:val="0"/>
          <w:color w:val="auto"/>
          <w:sz w:val="24"/>
          <w:szCs w:val="24"/>
        </w:rPr>
        <w:fldChar w:fldCharType="begin"/>
      </w:r>
      <w:r w:rsidRPr="00854875">
        <w:rPr>
          <w:b/>
          <w:i w:val="0"/>
          <w:color w:val="auto"/>
          <w:sz w:val="24"/>
          <w:szCs w:val="24"/>
        </w:rPr>
        <w:instrText xml:space="preserve"> SEQ Figure \* ARABIC </w:instrText>
      </w:r>
      <w:r w:rsidRPr="00854875">
        <w:rPr>
          <w:b/>
          <w:i w:val="0"/>
          <w:color w:val="auto"/>
          <w:sz w:val="24"/>
          <w:szCs w:val="24"/>
        </w:rPr>
        <w:fldChar w:fldCharType="separate"/>
      </w:r>
      <w:r w:rsidR="00F8577D" w:rsidRPr="00854875">
        <w:rPr>
          <w:b/>
          <w:i w:val="0"/>
          <w:noProof/>
          <w:color w:val="auto"/>
          <w:sz w:val="24"/>
          <w:szCs w:val="24"/>
        </w:rPr>
        <w:t>4</w:t>
      </w:r>
      <w:r w:rsidRPr="00854875">
        <w:rPr>
          <w:b/>
          <w:i w:val="0"/>
          <w:color w:val="auto"/>
          <w:sz w:val="24"/>
          <w:szCs w:val="24"/>
        </w:rPr>
        <w:fldChar w:fldCharType="end"/>
      </w:r>
      <w:bookmarkEnd w:id="20"/>
      <w:r w:rsidRPr="00854875">
        <w:rPr>
          <w:b/>
          <w:i w:val="0"/>
          <w:color w:val="auto"/>
          <w:sz w:val="24"/>
          <w:szCs w:val="24"/>
        </w:rPr>
        <w:t xml:space="preserve">. </w:t>
      </w:r>
      <w:r w:rsidRPr="00854875">
        <w:rPr>
          <w:i w:val="0"/>
          <w:color w:val="auto"/>
          <w:sz w:val="24"/>
          <w:szCs w:val="24"/>
        </w:rPr>
        <w:t>Violin plots of relative error for F/F</w:t>
      </w:r>
      <w:r w:rsidRPr="00854875">
        <w:rPr>
          <w:i w:val="0"/>
          <w:color w:val="auto"/>
          <w:sz w:val="24"/>
          <w:szCs w:val="24"/>
          <w:vertAlign w:val="subscript"/>
        </w:rPr>
        <w:t>MSY</w:t>
      </w:r>
      <w:r w:rsidRPr="00854875">
        <w:rPr>
          <w:i w:val="0"/>
          <w:color w:val="auto"/>
          <w:sz w:val="24"/>
          <w:szCs w:val="24"/>
        </w:rPr>
        <w:t xml:space="preserve"> for 300 iterations per scenario with 200 individuals per month for one year across three life histories (short-, medium-, and longer-lived), three exploitation levels (target, under-, and overexploited), and three recruitments (no error, stochastic error, and autocorrelation pattern and error). Four methods (</w:t>
      </w:r>
      <w:r w:rsidR="00462B09" w:rsidRPr="00854875">
        <w:rPr>
          <w:i w:val="0"/>
          <w:color w:val="auto"/>
          <w:sz w:val="24"/>
          <w:szCs w:val="24"/>
        </w:rPr>
        <w:t>Length-based Thompson</w:t>
      </w:r>
      <w:r w:rsidRPr="00854875">
        <w:rPr>
          <w:i w:val="0"/>
          <w:color w:val="auto"/>
          <w:sz w:val="24"/>
          <w:szCs w:val="24"/>
        </w:rPr>
        <w:t xml:space="preserve"> and Bell (TB), Length-Based </w:t>
      </w:r>
      <w:r w:rsidR="00B71250" w:rsidRPr="00854875">
        <w:rPr>
          <w:i w:val="0"/>
          <w:color w:val="auto"/>
          <w:sz w:val="24"/>
          <w:szCs w:val="24"/>
        </w:rPr>
        <w:t>Spawning potential ratio</w:t>
      </w:r>
      <w:r w:rsidRPr="00854875">
        <w:rPr>
          <w:i w:val="0"/>
          <w:color w:val="auto"/>
          <w:sz w:val="24"/>
          <w:szCs w:val="24"/>
        </w:rPr>
        <w:t xml:space="preserve"> (LBSPR), Length-based Integrated Mixed Effects (LIME), and Length-Based Risk Analysis (LBRA)) were analysed. The grey horizontal line is the zero relative error line, and the black dot is the median relative error indicating bias. Each plot has a different y-axis range with a smoother tail</w:t>
      </w:r>
      <w:r w:rsidR="0045358A" w:rsidRPr="00854875">
        <w:rPr>
          <w:i w:val="0"/>
          <w:color w:val="auto"/>
          <w:sz w:val="24"/>
          <w:szCs w:val="24"/>
        </w:rPr>
        <w:t>.</w:t>
      </w:r>
      <w:r w:rsidR="00FC2A33" w:rsidRPr="00854875">
        <w:rPr>
          <w:color w:val="auto"/>
          <w:sz w:val="28"/>
        </w:rPr>
        <w:br w:type="page"/>
      </w:r>
    </w:p>
    <w:p w14:paraId="64144889" w14:textId="13408DDB" w:rsidR="00462B09" w:rsidRPr="00854875" w:rsidRDefault="00462B09" w:rsidP="00462B09">
      <w:pPr>
        <w:pStyle w:val="Caption"/>
        <w:keepNext/>
        <w:spacing w:line="480" w:lineRule="auto"/>
        <w:rPr>
          <w:b/>
          <w:i w:val="0"/>
          <w:color w:val="auto"/>
          <w:sz w:val="24"/>
          <w:szCs w:val="24"/>
        </w:rPr>
      </w:pPr>
      <w:bookmarkStart w:id="21" w:name="_Ref2872369"/>
      <w:bookmarkStart w:id="22" w:name="_Ref2872359"/>
      <w:r w:rsidRPr="00854875">
        <w:rPr>
          <w:b/>
          <w:i w:val="0"/>
          <w:color w:val="auto"/>
          <w:sz w:val="24"/>
          <w:szCs w:val="24"/>
        </w:rPr>
        <w:lastRenderedPageBreak/>
        <w:t xml:space="preserve">Table </w:t>
      </w:r>
      <w:r w:rsidRPr="00854875">
        <w:rPr>
          <w:b/>
          <w:i w:val="0"/>
          <w:color w:val="auto"/>
          <w:sz w:val="24"/>
          <w:szCs w:val="24"/>
        </w:rPr>
        <w:fldChar w:fldCharType="begin"/>
      </w:r>
      <w:r w:rsidRPr="00854875">
        <w:rPr>
          <w:b/>
          <w:i w:val="0"/>
          <w:color w:val="auto"/>
          <w:sz w:val="24"/>
          <w:szCs w:val="24"/>
        </w:rPr>
        <w:instrText xml:space="preserve"> SEQ Table \* ARABIC </w:instrText>
      </w:r>
      <w:r w:rsidRPr="00854875">
        <w:rPr>
          <w:b/>
          <w:i w:val="0"/>
          <w:color w:val="auto"/>
          <w:sz w:val="24"/>
          <w:szCs w:val="24"/>
        </w:rPr>
        <w:fldChar w:fldCharType="separate"/>
      </w:r>
      <w:r w:rsidRPr="00854875">
        <w:rPr>
          <w:b/>
          <w:i w:val="0"/>
          <w:noProof/>
          <w:color w:val="auto"/>
          <w:sz w:val="24"/>
          <w:szCs w:val="24"/>
        </w:rPr>
        <w:t>3</w:t>
      </w:r>
      <w:r w:rsidRPr="00854875">
        <w:rPr>
          <w:b/>
          <w:i w:val="0"/>
          <w:color w:val="auto"/>
          <w:sz w:val="24"/>
          <w:szCs w:val="24"/>
        </w:rPr>
        <w:fldChar w:fldCharType="end"/>
      </w:r>
      <w:bookmarkEnd w:id="21"/>
      <w:r w:rsidRPr="00854875">
        <w:rPr>
          <w:b/>
          <w:i w:val="0"/>
          <w:color w:val="auto"/>
          <w:sz w:val="24"/>
          <w:szCs w:val="24"/>
        </w:rPr>
        <w:t xml:space="preserve">. </w:t>
      </w:r>
      <w:r w:rsidRPr="00854875">
        <w:rPr>
          <w:i w:val="0"/>
          <w:color w:val="auto"/>
          <w:sz w:val="24"/>
          <w:szCs w:val="24"/>
        </w:rPr>
        <w:t xml:space="preserve">Bias (MRE) and precision (MARE) table of </w:t>
      </w:r>
      <w:r w:rsidR="0028333A" w:rsidRPr="00854875">
        <w:rPr>
          <w:i w:val="0"/>
          <w:color w:val="auto"/>
          <w:sz w:val="24"/>
          <w:szCs w:val="24"/>
        </w:rPr>
        <w:t>F/F</w:t>
      </w:r>
      <w:r w:rsidR="0028333A" w:rsidRPr="00854875">
        <w:rPr>
          <w:i w:val="0"/>
          <w:color w:val="auto"/>
          <w:sz w:val="24"/>
          <w:szCs w:val="24"/>
          <w:vertAlign w:val="subscript"/>
        </w:rPr>
        <w:t>MSY</w:t>
      </w:r>
      <w:r w:rsidRPr="00854875">
        <w:rPr>
          <w:i w:val="0"/>
          <w:color w:val="auto"/>
          <w:sz w:val="24"/>
          <w:szCs w:val="24"/>
        </w:rPr>
        <w:t xml:space="preserve"> from length-based Thompson and Bell (TB), Length-Based </w:t>
      </w:r>
      <w:r w:rsidR="00B71250" w:rsidRPr="00854875">
        <w:rPr>
          <w:i w:val="0"/>
          <w:color w:val="auto"/>
          <w:sz w:val="24"/>
          <w:szCs w:val="24"/>
        </w:rPr>
        <w:t>Spawning potential ratio</w:t>
      </w:r>
      <w:r w:rsidRPr="00854875">
        <w:rPr>
          <w:i w:val="0"/>
          <w:color w:val="auto"/>
          <w:sz w:val="24"/>
          <w:szCs w:val="24"/>
        </w:rPr>
        <w:t xml:space="preserve"> (LBSPR), Length-based Integrated Mixed Effects (LIME), and Length-based Risk Analysis (LBRA) performance across life histories, exploitation levels, and recruitment types.</w:t>
      </w:r>
      <w:r w:rsidR="005952F5" w:rsidRPr="00854875">
        <w:rPr>
          <w:i w:val="0"/>
          <w:color w:val="auto"/>
          <w:sz w:val="24"/>
          <w:szCs w:val="24"/>
        </w:rPr>
        <w:t xml:space="preserve"> The lightest red colour indicates bias/precision less than 5%, and the darkest red colour indicates bias/precision greater than 30%.</w:t>
      </w:r>
      <w:bookmarkEnd w:id="22"/>
    </w:p>
    <w:tbl>
      <w:tblPr>
        <w:tblW w:w="5001" w:type="pct"/>
        <w:tblLook w:val="07E0" w:firstRow="1" w:lastRow="1" w:firstColumn="1" w:lastColumn="1" w:noHBand="1" w:noVBand="1"/>
      </w:tblPr>
      <w:tblGrid>
        <w:gridCol w:w="828"/>
        <w:gridCol w:w="664"/>
        <w:gridCol w:w="121"/>
        <w:gridCol w:w="878"/>
        <w:gridCol w:w="468"/>
        <w:gridCol w:w="328"/>
        <w:gridCol w:w="223"/>
        <w:gridCol w:w="706"/>
        <w:gridCol w:w="133"/>
        <w:gridCol w:w="961"/>
        <w:gridCol w:w="962"/>
        <w:gridCol w:w="230"/>
        <w:gridCol w:w="738"/>
        <w:gridCol w:w="1039"/>
        <w:gridCol w:w="1083"/>
      </w:tblGrid>
      <w:tr w:rsidR="008A0719" w:rsidRPr="00854875" w14:paraId="23E9EE7D" w14:textId="77777777" w:rsidTr="00462B09">
        <w:trPr>
          <w:trHeight w:val="217"/>
        </w:trPr>
        <w:tc>
          <w:tcPr>
            <w:tcW w:w="442" w:type="pct"/>
            <w:tcBorders>
              <w:top w:val="single" w:sz="4" w:space="0" w:color="auto"/>
              <w:left w:val="nil"/>
              <w:right w:val="nil"/>
            </w:tcBorders>
            <w:vAlign w:val="bottom"/>
          </w:tcPr>
          <w:p w14:paraId="70BB82DA" w14:textId="77777777" w:rsidR="009020D4" w:rsidRPr="00854875" w:rsidRDefault="009020D4" w:rsidP="00553413">
            <w:pPr>
              <w:pStyle w:val="Compact"/>
              <w:spacing w:before="0" w:after="0"/>
              <w:rPr>
                <w:rFonts w:ascii="Times New Roman" w:hAnsi="Times New Roman" w:cs="Times New Roman"/>
                <w:sz w:val="20"/>
                <w:szCs w:val="20"/>
              </w:rPr>
            </w:pPr>
            <w:bookmarkStart w:id="23" w:name="_Hlk2792566"/>
          </w:p>
        </w:tc>
        <w:tc>
          <w:tcPr>
            <w:tcW w:w="1313" w:type="pct"/>
            <w:gridSpan w:val="5"/>
            <w:tcBorders>
              <w:top w:val="single" w:sz="4" w:space="0" w:color="auto"/>
              <w:left w:val="nil"/>
              <w:bottom w:val="single" w:sz="4" w:space="0" w:color="auto"/>
              <w:right w:val="nil"/>
            </w:tcBorders>
            <w:vAlign w:val="bottom"/>
          </w:tcPr>
          <w:p w14:paraId="6497D9EF" w14:textId="77777777" w:rsidR="009020D4" w:rsidRPr="00854875" w:rsidRDefault="009020D4" w:rsidP="00553413">
            <w:pPr>
              <w:pStyle w:val="Compact"/>
              <w:spacing w:before="0" w:after="0"/>
              <w:jc w:val="center"/>
              <w:rPr>
                <w:rFonts w:ascii="Times New Roman" w:hAnsi="Times New Roman" w:cs="Times New Roman"/>
                <w:sz w:val="20"/>
                <w:szCs w:val="20"/>
              </w:rPr>
            </w:pPr>
            <w:r w:rsidRPr="00854875">
              <w:rPr>
                <w:rFonts w:ascii="Times New Roman" w:hAnsi="Times New Roman" w:cs="Times New Roman"/>
                <w:sz w:val="20"/>
                <w:szCs w:val="20"/>
              </w:rPr>
              <w:t>Life history</w:t>
            </w:r>
          </w:p>
        </w:tc>
        <w:tc>
          <w:tcPr>
            <w:tcW w:w="119" w:type="pct"/>
            <w:tcBorders>
              <w:top w:val="single" w:sz="4" w:space="0" w:color="auto"/>
              <w:left w:val="nil"/>
              <w:right w:val="nil"/>
            </w:tcBorders>
          </w:tcPr>
          <w:p w14:paraId="30907FAA" w14:textId="77777777" w:rsidR="009020D4" w:rsidRPr="00854875" w:rsidRDefault="009020D4" w:rsidP="00553413">
            <w:pPr>
              <w:pStyle w:val="Compact"/>
              <w:spacing w:before="0" w:after="0"/>
              <w:jc w:val="center"/>
              <w:rPr>
                <w:rFonts w:ascii="Times New Roman" w:hAnsi="Times New Roman" w:cs="Times New Roman"/>
                <w:sz w:val="20"/>
                <w:szCs w:val="20"/>
              </w:rPr>
            </w:pPr>
          </w:p>
        </w:tc>
        <w:tc>
          <w:tcPr>
            <w:tcW w:w="1475" w:type="pct"/>
            <w:gridSpan w:val="4"/>
            <w:tcBorders>
              <w:top w:val="single" w:sz="4" w:space="0" w:color="auto"/>
              <w:left w:val="nil"/>
              <w:bottom w:val="single" w:sz="4" w:space="0" w:color="auto"/>
              <w:right w:val="nil"/>
            </w:tcBorders>
            <w:vAlign w:val="bottom"/>
          </w:tcPr>
          <w:p w14:paraId="327E6E6E" w14:textId="77777777" w:rsidR="009020D4" w:rsidRPr="00854875" w:rsidRDefault="009020D4" w:rsidP="00553413">
            <w:pPr>
              <w:pStyle w:val="Compact"/>
              <w:spacing w:before="0" w:after="0"/>
              <w:jc w:val="center"/>
              <w:rPr>
                <w:rFonts w:ascii="Times New Roman" w:hAnsi="Times New Roman" w:cs="Times New Roman"/>
                <w:sz w:val="20"/>
                <w:szCs w:val="20"/>
              </w:rPr>
            </w:pPr>
            <w:r w:rsidRPr="00854875">
              <w:rPr>
                <w:rFonts w:ascii="Times New Roman" w:hAnsi="Times New Roman" w:cs="Times New Roman"/>
                <w:sz w:val="20"/>
                <w:szCs w:val="20"/>
              </w:rPr>
              <w:t>Exploitation level</w:t>
            </w:r>
          </w:p>
        </w:tc>
        <w:tc>
          <w:tcPr>
            <w:tcW w:w="123" w:type="pct"/>
            <w:tcBorders>
              <w:top w:val="single" w:sz="4" w:space="0" w:color="auto"/>
              <w:left w:val="nil"/>
              <w:right w:val="nil"/>
            </w:tcBorders>
          </w:tcPr>
          <w:p w14:paraId="375F4B5A" w14:textId="77777777" w:rsidR="009020D4" w:rsidRPr="00854875" w:rsidRDefault="009020D4" w:rsidP="00553413">
            <w:pPr>
              <w:pStyle w:val="Compact"/>
              <w:spacing w:before="0" w:after="0"/>
              <w:jc w:val="center"/>
              <w:rPr>
                <w:rFonts w:ascii="Times New Roman" w:hAnsi="Times New Roman" w:cs="Times New Roman"/>
                <w:sz w:val="20"/>
                <w:szCs w:val="20"/>
              </w:rPr>
            </w:pPr>
          </w:p>
        </w:tc>
        <w:tc>
          <w:tcPr>
            <w:tcW w:w="1528" w:type="pct"/>
            <w:gridSpan w:val="3"/>
            <w:tcBorders>
              <w:top w:val="single" w:sz="4" w:space="0" w:color="auto"/>
              <w:left w:val="nil"/>
              <w:bottom w:val="single" w:sz="4" w:space="0" w:color="auto"/>
              <w:right w:val="nil"/>
            </w:tcBorders>
            <w:vAlign w:val="bottom"/>
          </w:tcPr>
          <w:p w14:paraId="5DDA89EB" w14:textId="77777777" w:rsidR="009020D4" w:rsidRPr="00854875" w:rsidRDefault="009020D4" w:rsidP="00553413">
            <w:pPr>
              <w:pStyle w:val="Compact"/>
              <w:spacing w:before="0" w:after="0"/>
              <w:jc w:val="center"/>
              <w:rPr>
                <w:rFonts w:ascii="Times New Roman" w:hAnsi="Times New Roman" w:cs="Times New Roman"/>
                <w:sz w:val="20"/>
                <w:szCs w:val="20"/>
              </w:rPr>
            </w:pPr>
            <w:r w:rsidRPr="00854875">
              <w:rPr>
                <w:rFonts w:ascii="Times New Roman" w:hAnsi="Times New Roman" w:cs="Times New Roman"/>
                <w:sz w:val="20"/>
                <w:szCs w:val="20"/>
              </w:rPr>
              <w:t>Recruitment</w:t>
            </w:r>
          </w:p>
        </w:tc>
      </w:tr>
      <w:tr w:rsidR="008A0719" w:rsidRPr="00854875" w14:paraId="279694BF" w14:textId="77777777" w:rsidTr="00462B09">
        <w:trPr>
          <w:trHeight w:val="434"/>
        </w:trPr>
        <w:tc>
          <w:tcPr>
            <w:tcW w:w="442" w:type="pct"/>
            <w:tcBorders>
              <w:left w:val="nil"/>
              <w:bottom w:val="single" w:sz="4" w:space="0" w:color="auto"/>
              <w:right w:val="nil"/>
            </w:tcBorders>
            <w:vAlign w:val="bottom"/>
          </w:tcPr>
          <w:p w14:paraId="606EFD63" w14:textId="77777777" w:rsidR="009020D4" w:rsidRPr="00854875" w:rsidRDefault="009020D4" w:rsidP="00553413">
            <w:pPr>
              <w:pStyle w:val="Compact"/>
              <w:spacing w:before="0" w:after="0"/>
              <w:rPr>
                <w:rFonts w:ascii="Times New Roman" w:hAnsi="Times New Roman" w:cs="Times New Roman"/>
                <w:sz w:val="20"/>
                <w:szCs w:val="20"/>
              </w:rPr>
            </w:pPr>
          </w:p>
        </w:tc>
        <w:tc>
          <w:tcPr>
            <w:tcW w:w="355" w:type="pct"/>
            <w:tcBorders>
              <w:top w:val="single" w:sz="4" w:space="0" w:color="auto"/>
              <w:left w:val="nil"/>
              <w:bottom w:val="single" w:sz="4" w:space="0" w:color="auto"/>
              <w:right w:val="nil"/>
            </w:tcBorders>
            <w:vAlign w:val="bottom"/>
          </w:tcPr>
          <w:p w14:paraId="1CFB9FD9" w14:textId="77777777" w:rsidR="009020D4" w:rsidRPr="00854875" w:rsidRDefault="009020D4" w:rsidP="00553413">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Short</w:t>
            </w:r>
          </w:p>
        </w:tc>
        <w:tc>
          <w:tcPr>
            <w:tcW w:w="534" w:type="pct"/>
            <w:gridSpan w:val="2"/>
            <w:tcBorders>
              <w:top w:val="single" w:sz="4" w:space="0" w:color="auto"/>
              <w:left w:val="nil"/>
              <w:bottom w:val="single" w:sz="4" w:space="0" w:color="auto"/>
              <w:right w:val="nil"/>
            </w:tcBorders>
            <w:vAlign w:val="bottom"/>
          </w:tcPr>
          <w:p w14:paraId="7C301C59" w14:textId="77777777" w:rsidR="009020D4" w:rsidRPr="00854875" w:rsidRDefault="009020D4" w:rsidP="00553413">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Medium*</w:t>
            </w:r>
          </w:p>
        </w:tc>
        <w:tc>
          <w:tcPr>
            <w:tcW w:w="425" w:type="pct"/>
            <w:gridSpan w:val="2"/>
            <w:tcBorders>
              <w:top w:val="single" w:sz="4" w:space="0" w:color="auto"/>
              <w:left w:val="nil"/>
              <w:bottom w:val="single" w:sz="4" w:space="0" w:color="auto"/>
              <w:right w:val="nil"/>
            </w:tcBorders>
            <w:vAlign w:val="bottom"/>
          </w:tcPr>
          <w:p w14:paraId="5CBC7E56" w14:textId="77777777" w:rsidR="009020D4" w:rsidRPr="00854875" w:rsidRDefault="009020D4" w:rsidP="00553413">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Longer</w:t>
            </w:r>
          </w:p>
        </w:tc>
        <w:tc>
          <w:tcPr>
            <w:tcW w:w="119" w:type="pct"/>
            <w:tcBorders>
              <w:left w:val="nil"/>
              <w:bottom w:val="single" w:sz="4" w:space="0" w:color="auto"/>
              <w:right w:val="nil"/>
            </w:tcBorders>
          </w:tcPr>
          <w:p w14:paraId="46479AC2" w14:textId="77777777" w:rsidR="009020D4" w:rsidRPr="00854875" w:rsidRDefault="009020D4" w:rsidP="00553413">
            <w:pPr>
              <w:pStyle w:val="Compact"/>
              <w:spacing w:before="0" w:after="0"/>
              <w:rPr>
                <w:rFonts w:ascii="Times New Roman" w:hAnsi="Times New Roman" w:cs="Times New Roman"/>
                <w:sz w:val="20"/>
                <w:szCs w:val="20"/>
              </w:rPr>
            </w:pPr>
          </w:p>
        </w:tc>
        <w:tc>
          <w:tcPr>
            <w:tcW w:w="448" w:type="pct"/>
            <w:gridSpan w:val="2"/>
            <w:tcBorders>
              <w:top w:val="single" w:sz="4" w:space="0" w:color="auto"/>
              <w:left w:val="nil"/>
              <w:bottom w:val="single" w:sz="4" w:space="0" w:color="auto"/>
              <w:right w:val="nil"/>
            </w:tcBorders>
            <w:vAlign w:val="bottom"/>
          </w:tcPr>
          <w:p w14:paraId="4408E56F" w14:textId="77777777" w:rsidR="009020D4" w:rsidRPr="00854875" w:rsidRDefault="009020D4" w:rsidP="00553413">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Target*</w:t>
            </w:r>
          </w:p>
        </w:tc>
        <w:tc>
          <w:tcPr>
            <w:tcW w:w="513" w:type="pct"/>
            <w:tcBorders>
              <w:top w:val="single" w:sz="4" w:space="0" w:color="auto"/>
              <w:left w:val="nil"/>
              <w:bottom w:val="single" w:sz="4" w:space="0" w:color="auto"/>
              <w:right w:val="nil"/>
            </w:tcBorders>
            <w:vAlign w:val="bottom"/>
          </w:tcPr>
          <w:p w14:paraId="2456AED0" w14:textId="77777777" w:rsidR="009020D4" w:rsidRPr="00854875" w:rsidRDefault="009020D4" w:rsidP="00553413">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Under-exploited</w:t>
            </w:r>
          </w:p>
        </w:tc>
        <w:tc>
          <w:tcPr>
            <w:tcW w:w="513" w:type="pct"/>
            <w:tcBorders>
              <w:top w:val="single" w:sz="4" w:space="0" w:color="auto"/>
              <w:left w:val="nil"/>
              <w:bottom w:val="single" w:sz="4" w:space="0" w:color="auto"/>
              <w:right w:val="nil"/>
            </w:tcBorders>
            <w:vAlign w:val="bottom"/>
          </w:tcPr>
          <w:p w14:paraId="2C7D3316" w14:textId="77777777" w:rsidR="009020D4" w:rsidRPr="00854875" w:rsidRDefault="009020D4" w:rsidP="00553413">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Over-exploited</w:t>
            </w:r>
          </w:p>
        </w:tc>
        <w:tc>
          <w:tcPr>
            <w:tcW w:w="123" w:type="pct"/>
            <w:tcBorders>
              <w:left w:val="nil"/>
              <w:bottom w:val="single" w:sz="4" w:space="0" w:color="auto"/>
              <w:right w:val="nil"/>
            </w:tcBorders>
          </w:tcPr>
          <w:p w14:paraId="5A1D9E72" w14:textId="77777777" w:rsidR="009020D4" w:rsidRPr="00854875" w:rsidRDefault="009020D4" w:rsidP="00553413">
            <w:pPr>
              <w:pStyle w:val="Compact"/>
              <w:spacing w:before="0" w:after="0"/>
              <w:rPr>
                <w:rFonts w:ascii="Times New Roman" w:hAnsi="Times New Roman" w:cs="Times New Roman"/>
                <w:sz w:val="20"/>
                <w:szCs w:val="20"/>
              </w:rPr>
            </w:pPr>
          </w:p>
        </w:tc>
        <w:tc>
          <w:tcPr>
            <w:tcW w:w="394" w:type="pct"/>
            <w:tcBorders>
              <w:top w:val="single" w:sz="4" w:space="0" w:color="auto"/>
              <w:left w:val="nil"/>
              <w:bottom w:val="single" w:sz="4" w:space="0" w:color="auto"/>
              <w:right w:val="nil"/>
            </w:tcBorders>
            <w:vAlign w:val="bottom"/>
          </w:tcPr>
          <w:p w14:paraId="3D5451E2" w14:textId="77777777" w:rsidR="009020D4" w:rsidRPr="00854875" w:rsidRDefault="009020D4" w:rsidP="00553413">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No Error*</w:t>
            </w:r>
          </w:p>
        </w:tc>
        <w:tc>
          <w:tcPr>
            <w:tcW w:w="555" w:type="pct"/>
            <w:tcBorders>
              <w:top w:val="single" w:sz="4" w:space="0" w:color="auto"/>
              <w:left w:val="nil"/>
              <w:bottom w:val="single" w:sz="4" w:space="0" w:color="auto"/>
              <w:right w:val="nil"/>
            </w:tcBorders>
            <w:vAlign w:val="bottom"/>
          </w:tcPr>
          <w:p w14:paraId="66D6161A" w14:textId="77777777" w:rsidR="009020D4" w:rsidRPr="00854875" w:rsidRDefault="009020D4" w:rsidP="00553413">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Stochastic</w:t>
            </w:r>
          </w:p>
        </w:tc>
        <w:tc>
          <w:tcPr>
            <w:tcW w:w="579" w:type="pct"/>
            <w:tcBorders>
              <w:top w:val="single" w:sz="4" w:space="0" w:color="auto"/>
              <w:left w:val="nil"/>
              <w:bottom w:val="single" w:sz="4" w:space="0" w:color="auto"/>
              <w:right w:val="nil"/>
            </w:tcBorders>
            <w:vAlign w:val="bottom"/>
          </w:tcPr>
          <w:p w14:paraId="3E1ADCD4" w14:textId="77777777" w:rsidR="009020D4" w:rsidRPr="00854875" w:rsidRDefault="009020D4" w:rsidP="00553413">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Auto-correlation</w:t>
            </w:r>
          </w:p>
        </w:tc>
      </w:tr>
      <w:tr w:rsidR="008A0719" w:rsidRPr="00854875" w14:paraId="3FE8D533" w14:textId="77777777" w:rsidTr="00462B09">
        <w:trPr>
          <w:trHeight w:val="256"/>
        </w:trPr>
        <w:tc>
          <w:tcPr>
            <w:tcW w:w="1581" w:type="pct"/>
            <w:gridSpan w:val="5"/>
            <w:tcBorders>
              <w:top w:val="single" w:sz="4" w:space="0" w:color="auto"/>
            </w:tcBorders>
          </w:tcPr>
          <w:p w14:paraId="56D53429" w14:textId="77777777" w:rsidR="009020D4" w:rsidRPr="00854875" w:rsidRDefault="009020D4"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Bias (MRE)</w:t>
            </w:r>
          </w:p>
        </w:tc>
        <w:tc>
          <w:tcPr>
            <w:tcW w:w="671" w:type="pct"/>
            <w:gridSpan w:val="3"/>
            <w:tcBorders>
              <w:top w:val="single" w:sz="4" w:space="0" w:color="auto"/>
            </w:tcBorders>
          </w:tcPr>
          <w:p w14:paraId="4C3EDB64" w14:textId="77777777" w:rsidR="009020D4" w:rsidRPr="00854875" w:rsidRDefault="009020D4" w:rsidP="008A0719">
            <w:pPr>
              <w:pStyle w:val="Compact"/>
              <w:spacing w:after="0"/>
              <w:rPr>
                <w:rFonts w:ascii="Times New Roman" w:hAnsi="Times New Roman" w:cs="Times New Roman"/>
                <w:sz w:val="20"/>
                <w:szCs w:val="20"/>
              </w:rPr>
            </w:pPr>
          </w:p>
        </w:tc>
        <w:tc>
          <w:tcPr>
            <w:tcW w:w="2747" w:type="pct"/>
            <w:gridSpan w:val="7"/>
          </w:tcPr>
          <w:p w14:paraId="227364A5" w14:textId="77777777" w:rsidR="009020D4" w:rsidRPr="00854875" w:rsidRDefault="009020D4" w:rsidP="008A0719">
            <w:pPr>
              <w:pStyle w:val="Compact"/>
              <w:spacing w:after="0"/>
              <w:rPr>
                <w:rFonts w:ascii="Times New Roman" w:hAnsi="Times New Roman" w:cs="Times New Roman"/>
                <w:sz w:val="20"/>
                <w:szCs w:val="20"/>
              </w:rPr>
            </w:pPr>
          </w:p>
        </w:tc>
      </w:tr>
      <w:tr w:rsidR="008A0719" w:rsidRPr="00854875" w14:paraId="2F5E5A9C" w14:textId="77777777" w:rsidTr="00462B09">
        <w:trPr>
          <w:trHeight w:val="256"/>
        </w:trPr>
        <w:tc>
          <w:tcPr>
            <w:tcW w:w="442" w:type="pct"/>
          </w:tcPr>
          <w:p w14:paraId="6247D566" w14:textId="77777777"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TB</w:t>
            </w:r>
          </w:p>
        </w:tc>
        <w:tc>
          <w:tcPr>
            <w:tcW w:w="420" w:type="pct"/>
            <w:gridSpan w:val="2"/>
            <w:shd w:val="clear" w:color="auto" w:fill="FDB2A5"/>
          </w:tcPr>
          <w:p w14:paraId="78D29C04" w14:textId="3C849A1B"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0.091</w:t>
            </w:r>
          </w:p>
        </w:tc>
        <w:tc>
          <w:tcPr>
            <w:tcW w:w="468" w:type="pct"/>
            <w:shd w:val="clear" w:color="auto" w:fill="FDB2A5"/>
          </w:tcPr>
          <w:p w14:paraId="42B85038" w14:textId="1FB26A2A"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-0.091</w:t>
            </w:r>
          </w:p>
        </w:tc>
        <w:tc>
          <w:tcPr>
            <w:tcW w:w="425" w:type="pct"/>
            <w:gridSpan w:val="2"/>
            <w:shd w:val="clear" w:color="auto" w:fill="FED5CE"/>
          </w:tcPr>
          <w:p w14:paraId="33EA5D78" w14:textId="5DDD0621"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-0.022</w:t>
            </w:r>
          </w:p>
        </w:tc>
        <w:tc>
          <w:tcPr>
            <w:tcW w:w="119" w:type="pct"/>
          </w:tcPr>
          <w:p w14:paraId="4110985D" w14:textId="77777777" w:rsidR="008A0719" w:rsidRPr="00854875" w:rsidRDefault="008A0719" w:rsidP="008A0719">
            <w:pPr>
              <w:pStyle w:val="Compact"/>
              <w:spacing w:after="0"/>
              <w:rPr>
                <w:rFonts w:ascii="Times New Roman" w:hAnsi="Times New Roman" w:cs="Times New Roman"/>
                <w:sz w:val="20"/>
                <w:szCs w:val="20"/>
              </w:rPr>
            </w:pPr>
          </w:p>
        </w:tc>
        <w:tc>
          <w:tcPr>
            <w:tcW w:w="448" w:type="pct"/>
            <w:gridSpan w:val="2"/>
            <w:shd w:val="clear" w:color="auto" w:fill="FDB2A5"/>
          </w:tcPr>
          <w:p w14:paraId="34B20479" w14:textId="670A50CA"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-0.091</w:t>
            </w:r>
          </w:p>
        </w:tc>
        <w:tc>
          <w:tcPr>
            <w:tcW w:w="513" w:type="pct"/>
            <w:shd w:val="clear" w:color="auto" w:fill="FB644B"/>
          </w:tcPr>
          <w:p w14:paraId="2C6263E2" w14:textId="1A90348A"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0.298</w:t>
            </w:r>
          </w:p>
        </w:tc>
        <w:tc>
          <w:tcPr>
            <w:tcW w:w="513" w:type="pct"/>
            <w:shd w:val="clear" w:color="auto" w:fill="FED5CE"/>
          </w:tcPr>
          <w:p w14:paraId="559EAB58" w14:textId="255024BF"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-0.018</w:t>
            </w:r>
          </w:p>
        </w:tc>
        <w:tc>
          <w:tcPr>
            <w:tcW w:w="123" w:type="pct"/>
          </w:tcPr>
          <w:p w14:paraId="43202B6E" w14:textId="32E3C3ED" w:rsidR="008A0719" w:rsidRPr="00854875" w:rsidRDefault="008A0719" w:rsidP="008A0719">
            <w:pPr>
              <w:pStyle w:val="Compact"/>
              <w:spacing w:after="0"/>
              <w:rPr>
                <w:rFonts w:ascii="Times New Roman" w:hAnsi="Times New Roman" w:cs="Times New Roman"/>
                <w:sz w:val="20"/>
                <w:szCs w:val="20"/>
              </w:rPr>
            </w:pPr>
          </w:p>
        </w:tc>
        <w:tc>
          <w:tcPr>
            <w:tcW w:w="394" w:type="pct"/>
            <w:shd w:val="clear" w:color="auto" w:fill="FDB2A5"/>
          </w:tcPr>
          <w:p w14:paraId="442EFA58" w14:textId="4FAAAF79"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-0.091</w:t>
            </w:r>
          </w:p>
        </w:tc>
        <w:tc>
          <w:tcPr>
            <w:tcW w:w="555" w:type="pct"/>
            <w:shd w:val="clear" w:color="auto" w:fill="FC7A64"/>
          </w:tcPr>
          <w:p w14:paraId="5946E493" w14:textId="79FC9857"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0.112</w:t>
            </w:r>
          </w:p>
        </w:tc>
        <w:tc>
          <w:tcPr>
            <w:tcW w:w="579" w:type="pct"/>
            <w:shd w:val="clear" w:color="auto" w:fill="FC7A64"/>
          </w:tcPr>
          <w:p w14:paraId="0FBBB6BE" w14:textId="46BDC742"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-0.142</w:t>
            </w:r>
          </w:p>
        </w:tc>
      </w:tr>
      <w:tr w:rsidR="008A0719" w:rsidRPr="00854875" w14:paraId="2C837444" w14:textId="77777777" w:rsidTr="00462B09">
        <w:trPr>
          <w:trHeight w:val="256"/>
        </w:trPr>
        <w:tc>
          <w:tcPr>
            <w:tcW w:w="442" w:type="pct"/>
          </w:tcPr>
          <w:p w14:paraId="51C6E65E" w14:textId="77777777"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LBSPR</w:t>
            </w:r>
          </w:p>
        </w:tc>
        <w:tc>
          <w:tcPr>
            <w:tcW w:w="420" w:type="pct"/>
            <w:gridSpan w:val="2"/>
            <w:shd w:val="clear" w:color="auto" w:fill="FC7A64"/>
          </w:tcPr>
          <w:p w14:paraId="568079DE" w14:textId="42ED6347"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0.189</w:t>
            </w:r>
          </w:p>
        </w:tc>
        <w:tc>
          <w:tcPr>
            <w:tcW w:w="468" w:type="pct"/>
            <w:shd w:val="clear" w:color="auto" w:fill="FC7A64"/>
          </w:tcPr>
          <w:p w14:paraId="19D00BB3" w14:textId="788FAAA0"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-0.148</w:t>
            </w:r>
          </w:p>
        </w:tc>
        <w:tc>
          <w:tcPr>
            <w:tcW w:w="425" w:type="pct"/>
            <w:gridSpan w:val="2"/>
            <w:shd w:val="clear" w:color="auto" w:fill="FC7A64"/>
          </w:tcPr>
          <w:p w14:paraId="5D5D8188" w14:textId="701BBBE8"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-0.111</w:t>
            </w:r>
          </w:p>
        </w:tc>
        <w:tc>
          <w:tcPr>
            <w:tcW w:w="119" w:type="pct"/>
          </w:tcPr>
          <w:p w14:paraId="673F1E63" w14:textId="77777777" w:rsidR="008A0719" w:rsidRPr="00854875" w:rsidRDefault="008A0719" w:rsidP="008A0719">
            <w:pPr>
              <w:pStyle w:val="Compact"/>
              <w:spacing w:after="0"/>
              <w:rPr>
                <w:rFonts w:ascii="Times New Roman" w:hAnsi="Times New Roman" w:cs="Times New Roman"/>
                <w:sz w:val="20"/>
                <w:szCs w:val="20"/>
              </w:rPr>
            </w:pPr>
          </w:p>
        </w:tc>
        <w:tc>
          <w:tcPr>
            <w:tcW w:w="448" w:type="pct"/>
            <w:gridSpan w:val="2"/>
            <w:shd w:val="clear" w:color="auto" w:fill="FC7A64"/>
          </w:tcPr>
          <w:p w14:paraId="7B7DAFF3" w14:textId="182005BD"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-0.148</w:t>
            </w:r>
          </w:p>
        </w:tc>
        <w:tc>
          <w:tcPr>
            <w:tcW w:w="513" w:type="pct"/>
            <w:shd w:val="clear" w:color="auto" w:fill="FED5CE"/>
          </w:tcPr>
          <w:p w14:paraId="1FD40460" w14:textId="0B74BEBF"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-0.022</w:t>
            </w:r>
          </w:p>
        </w:tc>
        <w:tc>
          <w:tcPr>
            <w:tcW w:w="513" w:type="pct"/>
            <w:shd w:val="clear" w:color="auto" w:fill="FDB2A5"/>
          </w:tcPr>
          <w:p w14:paraId="23B89D89" w14:textId="7396FBFF"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0.096</w:t>
            </w:r>
          </w:p>
        </w:tc>
        <w:tc>
          <w:tcPr>
            <w:tcW w:w="123" w:type="pct"/>
          </w:tcPr>
          <w:p w14:paraId="7C804F42" w14:textId="66E01F0E" w:rsidR="008A0719" w:rsidRPr="00854875" w:rsidRDefault="008A0719" w:rsidP="008A0719">
            <w:pPr>
              <w:pStyle w:val="Compact"/>
              <w:spacing w:after="0"/>
              <w:rPr>
                <w:rFonts w:ascii="Times New Roman" w:hAnsi="Times New Roman" w:cs="Times New Roman"/>
                <w:sz w:val="20"/>
                <w:szCs w:val="20"/>
              </w:rPr>
            </w:pPr>
          </w:p>
        </w:tc>
        <w:tc>
          <w:tcPr>
            <w:tcW w:w="394" w:type="pct"/>
            <w:shd w:val="clear" w:color="auto" w:fill="FC7A64"/>
          </w:tcPr>
          <w:p w14:paraId="616D838C" w14:textId="30917206"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-0.148</w:t>
            </w:r>
          </w:p>
        </w:tc>
        <w:tc>
          <w:tcPr>
            <w:tcW w:w="555" w:type="pct"/>
            <w:shd w:val="clear" w:color="auto" w:fill="FC7A64"/>
          </w:tcPr>
          <w:p w14:paraId="415C7357" w14:textId="6A6D391D"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0.105</w:t>
            </w:r>
          </w:p>
        </w:tc>
        <w:tc>
          <w:tcPr>
            <w:tcW w:w="579" w:type="pct"/>
            <w:shd w:val="clear" w:color="auto" w:fill="FDB2A5"/>
          </w:tcPr>
          <w:p w14:paraId="12C1B683" w14:textId="73D05B6E"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-0.089</w:t>
            </w:r>
          </w:p>
        </w:tc>
      </w:tr>
      <w:tr w:rsidR="008A0719" w:rsidRPr="00854875" w14:paraId="28FA1274" w14:textId="77777777" w:rsidTr="00462B09">
        <w:trPr>
          <w:trHeight w:val="256"/>
        </w:trPr>
        <w:tc>
          <w:tcPr>
            <w:tcW w:w="442" w:type="pct"/>
          </w:tcPr>
          <w:p w14:paraId="4A1022C7" w14:textId="77777777"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LIME</w:t>
            </w:r>
          </w:p>
        </w:tc>
        <w:tc>
          <w:tcPr>
            <w:tcW w:w="420" w:type="pct"/>
            <w:gridSpan w:val="2"/>
            <w:shd w:val="clear" w:color="auto" w:fill="FB4425"/>
          </w:tcPr>
          <w:p w14:paraId="68131078" w14:textId="1A50A10D"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-0.684</w:t>
            </w:r>
          </w:p>
        </w:tc>
        <w:tc>
          <w:tcPr>
            <w:tcW w:w="468" w:type="pct"/>
            <w:shd w:val="clear" w:color="auto" w:fill="FB4425"/>
          </w:tcPr>
          <w:p w14:paraId="3E6BC62D" w14:textId="0029FFED"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-0.334</w:t>
            </w:r>
          </w:p>
        </w:tc>
        <w:tc>
          <w:tcPr>
            <w:tcW w:w="425" w:type="pct"/>
            <w:gridSpan w:val="2"/>
            <w:shd w:val="clear" w:color="auto" w:fill="FC7A64"/>
          </w:tcPr>
          <w:p w14:paraId="479E8C7B" w14:textId="15BA0C7C"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0.138</w:t>
            </w:r>
          </w:p>
        </w:tc>
        <w:tc>
          <w:tcPr>
            <w:tcW w:w="119" w:type="pct"/>
          </w:tcPr>
          <w:p w14:paraId="2880263F" w14:textId="77777777" w:rsidR="008A0719" w:rsidRPr="00854875" w:rsidRDefault="008A0719" w:rsidP="008A0719">
            <w:pPr>
              <w:pStyle w:val="Compact"/>
              <w:spacing w:after="0"/>
              <w:rPr>
                <w:rFonts w:ascii="Times New Roman" w:hAnsi="Times New Roman" w:cs="Times New Roman"/>
                <w:sz w:val="20"/>
                <w:szCs w:val="20"/>
              </w:rPr>
            </w:pPr>
          </w:p>
        </w:tc>
        <w:tc>
          <w:tcPr>
            <w:tcW w:w="448" w:type="pct"/>
            <w:gridSpan w:val="2"/>
            <w:shd w:val="clear" w:color="auto" w:fill="FB4425"/>
          </w:tcPr>
          <w:p w14:paraId="57481760" w14:textId="61FC9101"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-0.334</w:t>
            </w:r>
          </w:p>
        </w:tc>
        <w:tc>
          <w:tcPr>
            <w:tcW w:w="513" w:type="pct"/>
            <w:shd w:val="clear" w:color="auto" w:fill="FB4425"/>
          </w:tcPr>
          <w:p w14:paraId="03B5AB93" w14:textId="0FAD2108"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-0.752</w:t>
            </w:r>
          </w:p>
        </w:tc>
        <w:tc>
          <w:tcPr>
            <w:tcW w:w="513" w:type="pct"/>
            <w:shd w:val="clear" w:color="auto" w:fill="FB4425"/>
          </w:tcPr>
          <w:p w14:paraId="6B83D6E1" w14:textId="15D0AD68"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-0.400</w:t>
            </w:r>
          </w:p>
        </w:tc>
        <w:tc>
          <w:tcPr>
            <w:tcW w:w="123" w:type="pct"/>
          </w:tcPr>
          <w:p w14:paraId="3BD76395" w14:textId="3F14529F" w:rsidR="008A0719" w:rsidRPr="00854875" w:rsidRDefault="008A0719" w:rsidP="008A0719">
            <w:pPr>
              <w:pStyle w:val="Compact"/>
              <w:spacing w:after="0"/>
              <w:rPr>
                <w:rFonts w:ascii="Times New Roman" w:hAnsi="Times New Roman" w:cs="Times New Roman"/>
                <w:sz w:val="20"/>
                <w:szCs w:val="20"/>
              </w:rPr>
            </w:pPr>
          </w:p>
        </w:tc>
        <w:tc>
          <w:tcPr>
            <w:tcW w:w="394" w:type="pct"/>
            <w:shd w:val="clear" w:color="auto" w:fill="FB4425"/>
          </w:tcPr>
          <w:p w14:paraId="5114300E" w14:textId="084831C1"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-0.334</w:t>
            </w:r>
          </w:p>
        </w:tc>
        <w:tc>
          <w:tcPr>
            <w:tcW w:w="555" w:type="pct"/>
            <w:shd w:val="clear" w:color="auto" w:fill="FB4425"/>
          </w:tcPr>
          <w:p w14:paraId="0E847CA1" w14:textId="7B3502F2"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-0.568</w:t>
            </w:r>
          </w:p>
        </w:tc>
        <w:tc>
          <w:tcPr>
            <w:tcW w:w="579" w:type="pct"/>
            <w:shd w:val="clear" w:color="auto" w:fill="FB4425"/>
          </w:tcPr>
          <w:p w14:paraId="0BADE36A" w14:textId="7973B8F8"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-0.644</w:t>
            </w:r>
          </w:p>
        </w:tc>
      </w:tr>
      <w:tr w:rsidR="008A0719" w:rsidRPr="00854875" w14:paraId="396B86B5" w14:textId="77777777" w:rsidTr="00462B09">
        <w:trPr>
          <w:trHeight w:val="256"/>
        </w:trPr>
        <w:tc>
          <w:tcPr>
            <w:tcW w:w="442" w:type="pct"/>
          </w:tcPr>
          <w:p w14:paraId="1CA2C7C8" w14:textId="77777777"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LBRA</w:t>
            </w:r>
          </w:p>
        </w:tc>
        <w:tc>
          <w:tcPr>
            <w:tcW w:w="420" w:type="pct"/>
            <w:gridSpan w:val="2"/>
            <w:shd w:val="clear" w:color="auto" w:fill="FDB2A5"/>
          </w:tcPr>
          <w:p w14:paraId="2BD6FCC1" w14:textId="6F831BAA"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-0.066</w:t>
            </w:r>
          </w:p>
        </w:tc>
        <w:tc>
          <w:tcPr>
            <w:tcW w:w="468" w:type="pct"/>
            <w:shd w:val="clear" w:color="auto" w:fill="FB644B"/>
          </w:tcPr>
          <w:p w14:paraId="71AB3B52" w14:textId="047AC8B2"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0.247</w:t>
            </w:r>
          </w:p>
        </w:tc>
        <w:tc>
          <w:tcPr>
            <w:tcW w:w="425" w:type="pct"/>
            <w:gridSpan w:val="2"/>
            <w:shd w:val="clear" w:color="auto" w:fill="FB4425"/>
          </w:tcPr>
          <w:p w14:paraId="510FB65E" w14:textId="7942AD28"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0.343</w:t>
            </w:r>
          </w:p>
        </w:tc>
        <w:tc>
          <w:tcPr>
            <w:tcW w:w="119" w:type="pct"/>
          </w:tcPr>
          <w:p w14:paraId="62D41E78" w14:textId="77777777" w:rsidR="008A0719" w:rsidRPr="00854875" w:rsidRDefault="008A0719" w:rsidP="008A0719">
            <w:pPr>
              <w:pStyle w:val="Compact"/>
              <w:spacing w:after="0"/>
              <w:rPr>
                <w:rFonts w:ascii="Times New Roman" w:hAnsi="Times New Roman" w:cs="Times New Roman"/>
                <w:sz w:val="20"/>
                <w:szCs w:val="20"/>
              </w:rPr>
            </w:pPr>
          </w:p>
        </w:tc>
        <w:tc>
          <w:tcPr>
            <w:tcW w:w="448" w:type="pct"/>
            <w:gridSpan w:val="2"/>
            <w:shd w:val="clear" w:color="auto" w:fill="FB644B"/>
          </w:tcPr>
          <w:p w14:paraId="7EA1D820" w14:textId="7295B0A5"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0.247</w:t>
            </w:r>
          </w:p>
        </w:tc>
        <w:tc>
          <w:tcPr>
            <w:tcW w:w="513" w:type="pct"/>
            <w:shd w:val="clear" w:color="auto" w:fill="FB4425"/>
          </w:tcPr>
          <w:p w14:paraId="21ED5177" w14:textId="425AECF3"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1.484</w:t>
            </w:r>
          </w:p>
        </w:tc>
        <w:tc>
          <w:tcPr>
            <w:tcW w:w="513" w:type="pct"/>
            <w:shd w:val="clear" w:color="auto" w:fill="FB4425"/>
          </w:tcPr>
          <w:p w14:paraId="285B163A" w14:textId="6AC146C7"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0.505</w:t>
            </w:r>
          </w:p>
        </w:tc>
        <w:tc>
          <w:tcPr>
            <w:tcW w:w="123" w:type="pct"/>
          </w:tcPr>
          <w:p w14:paraId="49707A4C" w14:textId="09B2853E" w:rsidR="008A0719" w:rsidRPr="00854875" w:rsidRDefault="008A0719" w:rsidP="008A0719">
            <w:pPr>
              <w:pStyle w:val="Compact"/>
              <w:spacing w:after="0"/>
              <w:rPr>
                <w:rFonts w:ascii="Times New Roman" w:hAnsi="Times New Roman" w:cs="Times New Roman"/>
                <w:sz w:val="20"/>
                <w:szCs w:val="20"/>
              </w:rPr>
            </w:pPr>
          </w:p>
        </w:tc>
        <w:tc>
          <w:tcPr>
            <w:tcW w:w="394" w:type="pct"/>
            <w:shd w:val="clear" w:color="auto" w:fill="FB644B"/>
          </w:tcPr>
          <w:p w14:paraId="7B109D88" w14:textId="036FA641"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0.247</w:t>
            </w:r>
          </w:p>
        </w:tc>
        <w:tc>
          <w:tcPr>
            <w:tcW w:w="555" w:type="pct"/>
            <w:shd w:val="clear" w:color="auto" w:fill="FB4425"/>
          </w:tcPr>
          <w:p w14:paraId="47786823" w14:textId="3BBEEFF5"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0.867</w:t>
            </w:r>
          </w:p>
        </w:tc>
        <w:tc>
          <w:tcPr>
            <w:tcW w:w="579" w:type="pct"/>
            <w:shd w:val="clear" w:color="auto" w:fill="FB4425"/>
          </w:tcPr>
          <w:p w14:paraId="713FD8C2" w14:textId="0297000C"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0.448</w:t>
            </w:r>
          </w:p>
        </w:tc>
      </w:tr>
      <w:tr w:rsidR="008A0719" w:rsidRPr="00854875" w14:paraId="69FE5257" w14:textId="77777777" w:rsidTr="00462B09">
        <w:trPr>
          <w:trHeight w:val="256"/>
        </w:trPr>
        <w:tc>
          <w:tcPr>
            <w:tcW w:w="1581" w:type="pct"/>
            <w:gridSpan w:val="5"/>
          </w:tcPr>
          <w:p w14:paraId="6D1BADE2" w14:textId="77777777" w:rsidR="009020D4" w:rsidRPr="00854875" w:rsidRDefault="009020D4"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Precision (MARE)</w:t>
            </w:r>
          </w:p>
        </w:tc>
        <w:tc>
          <w:tcPr>
            <w:tcW w:w="671" w:type="pct"/>
            <w:gridSpan w:val="3"/>
          </w:tcPr>
          <w:p w14:paraId="59EAB907" w14:textId="77777777" w:rsidR="009020D4" w:rsidRPr="00854875" w:rsidRDefault="009020D4" w:rsidP="008A0719">
            <w:pPr>
              <w:pStyle w:val="Compact"/>
              <w:spacing w:after="0"/>
              <w:rPr>
                <w:rFonts w:ascii="Times New Roman" w:hAnsi="Times New Roman" w:cs="Times New Roman"/>
                <w:sz w:val="20"/>
                <w:szCs w:val="20"/>
              </w:rPr>
            </w:pPr>
          </w:p>
        </w:tc>
        <w:tc>
          <w:tcPr>
            <w:tcW w:w="2747" w:type="pct"/>
            <w:gridSpan w:val="7"/>
          </w:tcPr>
          <w:p w14:paraId="1CC91A30" w14:textId="77777777" w:rsidR="009020D4" w:rsidRPr="00854875" w:rsidRDefault="009020D4" w:rsidP="008A0719">
            <w:pPr>
              <w:pStyle w:val="Compact"/>
              <w:spacing w:after="0"/>
              <w:rPr>
                <w:rFonts w:ascii="Times New Roman" w:hAnsi="Times New Roman" w:cs="Times New Roman"/>
                <w:sz w:val="20"/>
                <w:szCs w:val="20"/>
              </w:rPr>
            </w:pPr>
          </w:p>
        </w:tc>
      </w:tr>
      <w:tr w:rsidR="008A0719" w:rsidRPr="00854875" w14:paraId="27B2EA45" w14:textId="77777777" w:rsidTr="00462B09">
        <w:trPr>
          <w:trHeight w:val="256"/>
        </w:trPr>
        <w:tc>
          <w:tcPr>
            <w:tcW w:w="442" w:type="pct"/>
          </w:tcPr>
          <w:p w14:paraId="5CA9C891" w14:textId="77777777"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TB</w:t>
            </w:r>
          </w:p>
        </w:tc>
        <w:tc>
          <w:tcPr>
            <w:tcW w:w="420" w:type="pct"/>
            <w:gridSpan w:val="2"/>
            <w:shd w:val="clear" w:color="auto" w:fill="FDB2A5"/>
          </w:tcPr>
          <w:p w14:paraId="78805144" w14:textId="118E682A"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0.096</w:t>
            </w:r>
          </w:p>
        </w:tc>
        <w:tc>
          <w:tcPr>
            <w:tcW w:w="468" w:type="pct"/>
            <w:shd w:val="clear" w:color="auto" w:fill="FC7A64"/>
          </w:tcPr>
          <w:p w14:paraId="6DBAA1CD" w14:textId="1651065F"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0.114</w:t>
            </w:r>
          </w:p>
        </w:tc>
        <w:tc>
          <w:tcPr>
            <w:tcW w:w="425" w:type="pct"/>
            <w:gridSpan w:val="2"/>
            <w:shd w:val="clear" w:color="auto" w:fill="FDB2A5"/>
          </w:tcPr>
          <w:p w14:paraId="2BDE184E" w14:textId="4FD137B6"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0.089</w:t>
            </w:r>
          </w:p>
        </w:tc>
        <w:tc>
          <w:tcPr>
            <w:tcW w:w="119" w:type="pct"/>
          </w:tcPr>
          <w:p w14:paraId="0257324B" w14:textId="77777777" w:rsidR="008A0719" w:rsidRPr="00854875" w:rsidRDefault="008A0719" w:rsidP="008A0719">
            <w:pPr>
              <w:pStyle w:val="Compact"/>
              <w:spacing w:after="0"/>
              <w:rPr>
                <w:rFonts w:ascii="Times New Roman" w:hAnsi="Times New Roman" w:cs="Times New Roman"/>
                <w:sz w:val="20"/>
                <w:szCs w:val="20"/>
              </w:rPr>
            </w:pPr>
          </w:p>
        </w:tc>
        <w:tc>
          <w:tcPr>
            <w:tcW w:w="448" w:type="pct"/>
            <w:gridSpan w:val="2"/>
            <w:shd w:val="clear" w:color="auto" w:fill="FC7A64"/>
          </w:tcPr>
          <w:p w14:paraId="6631256F" w14:textId="491D7A4C"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0.114</w:t>
            </w:r>
          </w:p>
        </w:tc>
        <w:tc>
          <w:tcPr>
            <w:tcW w:w="513" w:type="pct"/>
            <w:shd w:val="clear" w:color="auto" w:fill="FB4425"/>
          </w:tcPr>
          <w:p w14:paraId="06760A64" w14:textId="62990C12"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0.306</w:t>
            </w:r>
          </w:p>
        </w:tc>
        <w:tc>
          <w:tcPr>
            <w:tcW w:w="513" w:type="pct"/>
            <w:shd w:val="clear" w:color="auto" w:fill="FDB2A5"/>
          </w:tcPr>
          <w:p w14:paraId="79795A7E" w14:textId="632DBF50"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0.075</w:t>
            </w:r>
          </w:p>
        </w:tc>
        <w:tc>
          <w:tcPr>
            <w:tcW w:w="123" w:type="pct"/>
          </w:tcPr>
          <w:p w14:paraId="3F918E82" w14:textId="20AE4915" w:rsidR="008A0719" w:rsidRPr="00854875" w:rsidRDefault="008A0719" w:rsidP="008A0719">
            <w:pPr>
              <w:pStyle w:val="Compact"/>
              <w:spacing w:after="0"/>
              <w:rPr>
                <w:rFonts w:ascii="Times New Roman" w:hAnsi="Times New Roman" w:cs="Times New Roman"/>
                <w:sz w:val="20"/>
                <w:szCs w:val="20"/>
              </w:rPr>
            </w:pPr>
          </w:p>
        </w:tc>
        <w:tc>
          <w:tcPr>
            <w:tcW w:w="394" w:type="pct"/>
            <w:shd w:val="clear" w:color="auto" w:fill="FC7A64"/>
          </w:tcPr>
          <w:p w14:paraId="4E14D915" w14:textId="23AAE019"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0.114</w:t>
            </w:r>
          </w:p>
        </w:tc>
        <w:tc>
          <w:tcPr>
            <w:tcW w:w="555" w:type="pct"/>
            <w:shd w:val="clear" w:color="auto" w:fill="FC7A64"/>
          </w:tcPr>
          <w:p w14:paraId="10D8DBE4" w14:textId="50389CFF"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0.197</w:t>
            </w:r>
          </w:p>
        </w:tc>
        <w:tc>
          <w:tcPr>
            <w:tcW w:w="579" w:type="pct"/>
            <w:shd w:val="clear" w:color="auto" w:fill="FC7A64"/>
          </w:tcPr>
          <w:p w14:paraId="6A786476" w14:textId="67515BA8"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0.190</w:t>
            </w:r>
          </w:p>
        </w:tc>
      </w:tr>
      <w:tr w:rsidR="008A0719" w:rsidRPr="00854875" w14:paraId="58C1577D" w14:textId="77777777" w:rsidTr="00462B09">
        <w:trPr>
          <w:trHeight w:val="256"/>
        </w:trPr>
        <w:tc>
          <w:tcPr>
            <w:tcW w:w="442" w:type="pct"/>
          </w:tcPr>
          <w:p w14:paraId="15D22605" w14:textId="77777777"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LBSPR</w:t>
            </w:r>
          </w:p>
        </w:tc>
        <w:tc>
          <w:tcPr>
            <w:tcW w:w="420" w:type="pct"/>
            <w:gridSpan w:val="2"/>
            <w:shd w:val="clear" w:color="auto" w:fill="FC7A64"/>
          </w:tcPr>
          <w:p w14:paraId="3A095633" w14:textId="47CADB6A"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0.189</w:t>
            </w:r>
          </w:p>
        </w:tc>
        <w:tc>
          <w:tcPr>
            <w:tcW w:w="468" w:type="pct"/>
            <w:shd w:val="clear" w:color="auto" w:fill="FC7A64"/>
          </w:tcPr>
          <w:p w14:paraId="133CA7D7" w14:textId="4736056A"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0.148</w:t>
            </w:r>
          </w:p>
        </w:tc>
        <w:tc>
          <w:tcPr>
            <w:tcW w:w="425" w:type="pct"/>
            <w:gridSpan w:val="2"/>
            <w:shd w:val="clear" w:color="auto" w:fill="FC7A64"/>
          </w:tcPr>
          <w:p w14:paraId="18FF9742" w14:textId="1909E5FC"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0.111</w:t>
            </w:r>
          </w:p>
        </w:tc>
        <w:tc>
          <w:tcPr>
            <w:tcW w:w="119" w:type="pct"/>
          </w:tcPr>
          <w:p w14:paraId="205A82A4" w14:textId="77777777" w:rsidR="008A0719" w:rsidRPr="00854875" w:rsidRDefault="008A0719" w:rsidP="008A0719">
            <w:pPr>
              <w:pStyle w:val="Compact"/>
              <w:spacing w:after="0"/>
              <w:rPr>
                <w:rFonts w:ascii="Times New Roman" w:hAnsi="Times New Roman" w:cs="Times New Roman"/>
                <w:sz w:val="20"/>
                <w:szCs w:val="20"/>
              </w:rPr>
            </w:pPr>
          </w:p>
        </w:tc>
        <w:tc>
          <w:tcPr>
            <w:tcW w:w="448" w:type="pct"/>
            <w:gridSpan w:val="2"/>
            <w:shd w:val="clear" w:color="auto" w:fill="FC7A64"/>
          </w:tcPr>
          <w:p w14:paraId="4B5281E1" w14:textId="3E05B6E1"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0.148</w:t>
            </w:r>
          </w:p>
        </w:tc>
        <w:tc>
          <w:tcPr>
            <w:tcW w:w="513" w:type="pct"/>
            <w:shd w:val="clear" w:color="auto" w:fill="FC7A64"/>
          </w:tcPr>
          <w:p w14:paraId="374D6656" w14:textId="1E2499A8"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0.145</w:t>
            </w:r>
          </w:p>
        </w:tc>
        <w:tc>
          <w:tcPr>
            <w:tcW w:w="513" w:type="pct"/>
            <w:shd w:val="clear" w:color="auto" w:fill="FDB2A5"/>
          </w:tcPr>
          <w:p w14:paraId="2F5BC3AA" w14:textId="4C7C1B56"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0.096</w:t>
            </w:r>
          </w:p>
        </w:tc>
        <w:tc>
          <w:tcPr>
            <w:tcW w:w="123" w:type="pct"/>
          </w:tcPr>
          <w:p w14:paraId="6E6E231A" w14:textId="59366EE3" w:rsidR="008A0719" w:rsidRPr="00854875" w:rsidRDefault="008A0719" w:rsidP="008A0719">
            <w:pPr>
              <w:pStyle w:val="Compact"/>
              <w:spacing w:after="0"/>
              <w:rPr>
                <w:rFonts w:ascii="Times New Roman" w:hAnsi="Times New Roman" w:cs="Times New Roman"/>
                <w:sz w:val="20"/>
                <w:szCs w:val="20"/>
              </w:rPr>
            </w:pPr>
          </w:p>
        </w:tc>
        <w:tc>
          <w:tcPr>
            <w:tcW w:w="394" w:type="pct"/>
            <w:shd w:val="clear" w:color="auto" w:fill="FC7A64"/>
          </w:tcPr>
          <w:p w14:paraId="12458E31" w14:textId="2BB0D12E"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0.148</w:t>
            </w:r>
          </w:p>
        </w:tc>
        <w:tc>
          <w:tcPr>
            <w:tcW w:w="555" w:type="pct"/>
            <w:shd w:val="clear" w:color="auto" w:fill="FB644B"/>
          </w:tcPr>
          <w:p w14:paraId="116C9717" w14:textId="26EBB4E9"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0.223</w:t>
            </w:r>
          </w:p>
        </w:tc>
        <w:tc>
          <w:tcPr>
            <w:tcW w:w="579" w:type="pct"/>
            <w:shd w:val="clear" w:color="auto" w:fill="FB644B"/>
          </w:tcPr>
          <w:p w14:paraId="0DED040E" w14:textId="342238F5"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0.282</w:t>
            </w:r>
          </w:p>
        </w:tc>
      </w:tr>
      <w:tr w:rsidR="008A0719" w:rsidRPr="00854875" w14:paraId="25FFE105" w14:textId="77777777" w:rsidTr="00462B09">
        <w:trPr>
          <w:trHeight w:val="256"/>
        </w:trPr>
        <w:tc>
          <w:tcPr>
            <w:tcW w:w="442" w:type="pct"/>
          </w:tcPr>
          <w:p w14:paraId="0C463E6A" w14:textId="77777777"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LIME</w:t>
            </w:r>
          </w:p>
        </w:tc>
        <w:tc>
          <w:tcPr>
            <w:tcW w:w="420" w:type="pct"/>
            <w:gridSpan w:val="2"/>
            <w:shd w:val="clear" w:color="auto" w:fill="FB4425"/>
          </w:tcPr>
          <w:p w14:paraId="7DD5207A" w14:textId="40C6173A"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0.684</w:t>
            </w:r>
          </w:p>
        </w:tc>
        <w:tc>
          <w:tcPr>
            <w:tcW w:w="468" w:type="pct"/>
            <w:shd w:val="clear" w:color="auto" w:fill="FB4425"/>
          </w:tcPr>
          <w:p w14:paraId="744BDC75" w14:textId="3F1FFA69"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0.334</w:t>
            </w:r>
          </w:p>
        </w:tc>
        <w:tc>
          <w:tcPr>
            <w:tcW w:w="425" w:type="pct"/>
            <w:gridSpan w:val="2"/>
            <w:shd w:val="clear" w:color="auto" w:fill="FC7A64"/>
          </w:tcPr>
          <w:p w14:paraId="1D556353" w14:textId="507D4AD4"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0.188</w:t>
            </w:r>
          </w:p>
        </w:tc>
        <w:tc>
          <w:tcPr>
            <w:tcW w:w="119" w:type="pct"/>
          </w:tcPr>
          <w:p w14:paraId="6FD03380" w14:textId="77777777" w:rsidR="008A0719" w:rsidRPr="00854875" w:rsidRDefault="008A0719" w:rsidP="008A0719">
            <w:pPr>
              <w:pStyle w:val="Compact"/>
              <w:spacing w:after="0"/>
              <w:rPr>
                <w:rFonts w:ascii="Times New Roman" w:hAnsi="Times New Roman" w:cs="Times New Roman"/>
                <w:sz w:val="20"/>
                <w:szCs w:val="20"/>
              </w:rPr>
            </w:pPr>
          </w:p>
        </w:tc>
        <w:tc>
          <w:tcPr>
            <w:tcW w:w="448" w:type="pct"/>
            <w:gridSpan w:val="2"/>
            <w:shd w:val="clear" w:color="auto" w:fill="FB4425"/>
          </w:tcPr>
          <w:p w14:paraId="2154B93A" w14:textId="18A70FDB"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0.334</w:t>
            </w:r>
          </w:p>
        </w:tc>
        <w:tc>
          <w:tcPr>
            <w:tcW w:w="513" w:type="pct"/>
            <w:shd w:val="clear" w:color="auto" w:fill="FB4425"/>
          </w:tcPr>
          <w:p w14:paraId="4A52A622" w14:textId="71F87E2D"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0.752</w:t>
            </w:r>
          </w:p>
        </w:tc>
        <w:tc>
          <w:tcPr>
            <w:tcW w:w="513" w:type="pct"/>
            <w:shd w:val="clear" w:color="auto" w:fill="FB4425"/>
          </w:tcPr>
          <w:p w14:paraId="5FBC4BCE" w14:textId="163FA5AB"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0.400</w:t>
            </w:r>
          </w:p>
        </w:tc>
        <w:tc>
          <w:tcPr>
            <w:tcW w:w="123" w:type="pct"/>
          </w:tcPr>
          <w:p w14:paraId="55B4F56D" w14:textId="1848E684" w:rsidR="008A0719" w:rsidRPr="00854875" w:rsidRDefault="008A0719" w:rsidP="008A0719">
            <w:pPr>
              <w:pStyle w:val="Compact"/>
              <w:spacing w:after="0"/>
              <w:rPr>
                <w:rFonts w:ascii="Times New Roman" w:hAnsi="Times New Roman" w:cs="Times New Roman"/>
                <w:sz w:val="20"/>
                <w:szCs w:val="20"/>
              </w:rPr>
            </w:pPr>
          </w:p>
        </w:tc>
        <w:tc>
          <w:tcPr>
            <w:tcW w:w="394" w:type="pct"/>
            <w:shd w:val="clear" w:color="auto" w:fill="FB4425"/>
          </w:tcPr>
          <w:p w14:paraId="1A383D67" w14:textId="24D72697"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0.334</w:t>
            </w:r>
          </w:p>
        </w:tc>
        <w:tc>
          <w:tcPr>
            <w:tcW w:w="555" w:type="pct"/>
            <w:shd w:val="clear" w:color="auto" w:fill="FB4425"/>
          </w:tcPr>
          <w:p w14:paraId="7A9853FC" w14:textId="3B88130E"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0.568</w:t>
            </w:r>
          </w:p>
        </w:tc>
        <w:tc>
          <w:tcPr>
            <w:tcW w:w="579" w:type="pct"/>
            <w:shd w:val="clear" w:color="auto" w:fill="FB4425"/>
          </w:tcPr>
          <w:p w14:paraId="40DAD3E5" w14:textId="4EC7DA8A"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0.644</w:t>
            </w:r>
          </w:p>
        </w:tc>
      </w:tr>
      <w:tr w:rsidR="008A0719" w:rsidRPr="00854875" w14:paraId="361FE5A2" w14:textId="77777777" w:rsidTr="00462B09">
        <w:trPr>
          <w:trHeight w:val="256"/>
        </w:trPr>
        <w:tc>
          <w:tcPr>
            <w:tcW w:w="442" w:type="pct"/>
            <w:tcBorders>
              <w:bottom w:val="single" w:sz="4" w:space="0" w:color="auto"/>
            </w:tcBorders>
          </w:tcPr>
          <w:p w14:paraId="646834B6" w14:textId="77777777"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LBRA</w:t>
            </w:r>
          </w:p>
        </w:tc>
        <w:tc>
          <w:tcPr>
            <w:tcW w:w="420" w:type="pct"/>
            <w:gridSpan w:val="2"/>
            <w:tcBorders>
              <w:bottom w:val="single" w:sz="4" w:space="0" w:color="auto"/>
            </w:tcBorders>
            <w:shd w:val="clear" w:color="auto" w:fill="FDB2A5"/>
          </w:tcPr>
          <w:p w14:paraId="0CBB174B" w14:textId="67557513"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0.098</w:t>
            </w:r>
          </w:p>
        </w:tc>
        <w:tc>
          <w:tcPr>
            <w:tcW w:w="468" w:type="pct"/>
            <w:tcBorders>
              <w:bottom w:val="single" w:sz="4" w:space="0" w:color="auto"/>
            </w:tcBorders>
            <w:shd w:val="clear" w:color="auto" w:fill="FB644B"/>
          </w:tcPr>
          <w:p w14:paraId="00793E50" w14:textId="6191608C"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0.253</w:t>
            </w:r>
          </w:p>
        </w:tc>
        <w:tc>
          <w:tcPr>
            <w:tcW w:w="425" w:type="pct"/>
            <w:gridSpan w:val="2"/>
            <w:tcBorders>
              <w:bottom w:val="single" w:sz="4" w:space="0" w:color="auto"/>
            </w:tcBorders>
            <w:shd w:val="clear" w:color="auto" w:fill="FB4425"/>
          </w:tcPr>
          <w:p w14:paraId="46584107" w14:textId="0187A6DB"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0.343</w:t>
            </w:r>
          </w:p>
        </w:tc>
        <w:tc>
          <w:tcPr>
            <w:tcW w:w="119" w:type="pct"/>
            <w:tcBorders>
              <w:bottom w:val="single" w:sz="4" w:space="0" w:color="auto"/>
            </w:tcBorders>
          </w:tcPr>
          <w:p w14:paraId="42C38BB3" w14:textId="77777777" w:rsidR="008A0719" w:rsidRPr="00854875" w:rsidRDefault="008A0719" w:rsidP="008A0719">
            <w:pPr>
              <w:pStyle w:val="Compact"/>
              <w:spacing w:after="0"/>
              <w:rPr>
                <w:rFonts w:ascii="Times New Roman" w:hAnsi="Times New Roman" w:cs="Times New Roman"/>
                <w:sz w:val="20"/>
                <w:szCs w:val="20"/>
              </w:rPr>
            </w:pPr>
          </w:p>
        </w:tc>
        <w:tc>
          <w:tcPr>
            <w:tcW w:w="448" w:type="pct"/>
            <w:gridSpan w:val="2"/>
            <w:tcBorders>
              <w:bottom w:val="single" w:sz="4" w:space="0" w:color="auto"/>
            </w:tcBorders>
            <w:shd w:val="clear" w:color="auto" w:fill="FB644B"/>
          </w:tcPr>
          <w:p w14:paraId="62D33561" w14:textId="1DAD4D4A"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0.253</w:t>
            </w:r>
          </w:p>
        </w:tc>
        <w:tc>
          <w:tcPr>
            <w:tcW w:w="513" w:type="pct"/>
            <w:tcBorders>
              <w:bottom w:val="single" w:sz="4" w:space="0" w:color="auto"/>
            </w:tcBorders>
            <w:shd w:val="clear" w:color="auto" w:fill="FB4425"/>
          </w:tcPr>
          <w:p w14:paraId="5BB3C4E5" w14:textId="4EE891E8"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1.484</w:t>
            </w:r>
          </w:p>
        </w:tc>
        <w:tc>
          <w:tcPr>
            <w:tcW w:w="513" w:type="pct"/>
            <w:tcBorders>
              <w:bottom w:val="single" w:sz="4" w:space="0" w:color="auto"/>
            </w:tcBorders>
            <w:shd w:val="clear" w:color="auto" w:fill="FB4425"/>
          </w:tcPr>
          <w:p w14:paraId="1A956C4C" w14:textId="398FE338"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0.505</w:t>
            </w:r>
          </w:p>
        </w:tc>
        <w:tc>
          <w:tcPr>
            <w:tcW w:w="123" w:type="pct"/>
            <w:tcBorders>
              <w:bottom w:val="single" w:sz="4" w:space="0" w:color="auto"/>
            </w:tcBorders>
          </w:tcPr>
          <w:p w14:paraId="716850AF" w14:textId="3FC00695" w:rsidR="008A0719" w:rsidRPr="00854875" w:rsidRDefault="008A0719" w:rsidP="008A0719">
            <w:pPr>
              <w:pStyle w:val="Compact"/>
              <w:spacing w:after="0"/>
              <w:rPr>
                <w:rFonts w:ascii="Times New Roman" w:hAnsi="Times New Roman" w:cs="Times New Roman"/>
                <w:sz w:val="20"/>
                <w:szCs w:val="20"/>
              </w:rPr>
            </w:pPr>
          </w:p>
        </w:tc>
        <w:tc>
          <w:tcPr>
            <w:tcW w:w="394" w:type="pct"/>
            <w:tcBorders>
              <w:bottom w:val="single" w:sz="4" w:space="0" w:color="auto"/>
            </w:tcBorders>
            <w:shd w:val="clear" w:color="auto" w:fill="FB644B"/>
          </w:tcPr>
          <w:p w14:paraId="49EC48CD" w14:textId="54649CE9"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0.253</w:t>
            </w:r>
          </w:p>
        </w:tc>
        <w:tc>
          <w:tcPr>
            <w:tcW w:w="555" w:type="pct"/>
            <w:tcBorders>
              <w:bottom w:val="single" w:sz="4" w:space="0" w:color="auto"/>
            </w:tcBorders>
            <w:shd w:val="clear" w:color="auto" w:fill="FB4425"/>
          </w:tcPr>
          <w:p w14:paraId="08B1CACD" w14:textId="6E4FD3B4"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0.867</w:t>
            </w:r>
          </w:p>
        </w:tc>
        <w:tc>
          <w:tcPr>
            <w:tcW w:w="579" w:type="pct"/>
            <w:tcBorders>
              <w:bottom w:val="single" w:sz="4" w:space="0" w:color="auto"/>
            </w:tcBorders>
            <w:shd w:val="clear" w:color="auto" w:fill="FB4425"/>
          </w:tcPr>
          <w:p w14:paraId="27BDC449" w14:textId="008231E3" w:rsidR="008A0719" w:rsidRPr="00854875" w:rsidRDefault="008A0719" w:rsidP="008A0719">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0.469</w:t>
            </w:r>
          </w:p>
        </w:tc>
      </w:tr>
    </w:tbl>
    <w:bookmarkEnd w:id="23"/>
    <w:p w14:paraId="4B0C6B01" w14:textId="41F8F301" w:rsidR="009020D4" w:rsidRPr="00854875" w:rsidRDefault="00462B09">
      <w:pPr>
        <w:widowControl/>
        <w:autoSpaceDE/>
        <w:autoSpaceDN/>
        <w:spacing w:after="160" w:line="259" w:lineRule="auto"/>
        <w:rPr>
          <w:sz w:val="18"/>
          <w:szCs w:val="18"/>
        </w:rPr>
      </w:pPr>
      <w:r w:rsidRPr="00854875">
        <w:rPr>
          <w:sz w:val="18"/>
          <w:szCs w:val="18"/>
        </w:rPr>
        <w:t>* These are components of the base model, and thus are of a single scenario.</w:t>
      </w:r>
    </w:p>
    <w:p w14:paraId="6AC57009" w14:textId="25873EB8" w:rsidR="00B1132D" w:rsidRPr="00854875" w:rsidRDefault="00FC2A33" w:rsidP="00124D1B">
      <w:pPr>
        <w:widowControl/>
        <w:autoSpaceDE/>
        <w:autoSpaceDN/>
        <w:spacing w:after="160" w:line="259" w:lineRule="auto"/>
        <w:rPr>
          <w:sz w:val="28"/>
        </w:rPr>
      </w:pPr>
      <w:r w:rsidRPr="00854875">
        <w:rPr>
          <w:sz w:val="28"/>
        </w:rPr>
        <w:br w:type="page"/>
      </w:r>
    </w:p>
    <w:p w14:paraId="6F1B561D" w14:textId="58C4C436" w:rsidR="006E706E" w:rsidRPr="00854875" w:rsidRDefault="00336646" w:rsidP="006E706E">
      <w:pPr>
        <w:pStyle w:val="ListParagraph"/>
        <w:numPr>
          <w:ilvl w:val="0"/>
          <w:numId w:val="5"/>
        </w:numPr>
        <w:spacing w:line="480" w:lineRule="auto"/>
        <w:ind w:left="360"/>
        <w:jc w:val="both"/>
        <w:rPr>
          <w:rFonts w:ascii="Times New Roman" w:hAnsi="Times New Roman" w:cs="Times New Roman"/>
          <w:sz w:val="28"/>
        </w:rPr>
      </w:pPr>
      <w:r w:rsidRPr="00854875">
        <w:rPr>
          <w:rFonts w:ascii="Times New Roman" w:hAnsi="Times New Roman" w:cs="Times New Roman"/>
          <w:sz w:val="28"/>
        </w:rPr>
        <w:lastRenderedPageBreak/>
        <w:t>Appendix</w:t>
      </w:r>
    </w:p>
    <w:p w14:paraId="07B31E0F" w14:textId="6E336A6B" w:rsidR="00803799" w:rsidRPr="00854875" w:rsidRDefault="00803799" w:rsidP="00B47C91">
      <w:pPr>
        <w:pStyle w:val="Caption"/>
        <w:keepNext/>
        <w:spacing w:line="480" w:lineRule="auto"/>
        <w:rPr>
          <w:i w:val="0"/>
          <w:color w:val="auto"/>
          <w:sz w:val="24"/>
          <w:szCs w:val="24"/>
        </w:rPr>
      </w:pPr>
      <w:bookmarkStart w:id="24" w:name="_Ref3218906"/>
      <w:r w:rsidRPr="00854875">
        <w:rPr>
          <w:b/>
          <w:i w:val="0"/>
          <w:color w:val="auto"/>
          <w:sz w:val="24"/>
          <w:szCs w:val="24"/>
        </w:rPr>
        <w:t xml:space="preserve">Appendix </w:t>
      </w:r>
      <w:r w:rsidRPr="00854875">
        <w:rPr>
          <w:b/>
          <w:i w:val="0"/>
          <w:color w:val="auto"/>
          <w:sz w:val="24"/>
          <w:szCs w:val="24"/>
        </w:rPr>
        <w:fldChar w:fldCharType="begin"/>
      </w:r>
      <w:r w:rsidRPr="00854875">
        <w:rPr>
          <w:b/>
          <w:i w:val="0"/>
          <w:color w:val="auto"/>
          <w:sz w:val="24"/>
          <w:szCs w:val="24"/>
        </w:rPr>
        <w:instrText xml:space="preserve"> SEQ Appendix \* ARABIC </w:instrText>
      </w:r>
      <w:r w:rsidRPr="00854875">
        <w:rPr>
          <w:b/>
          <w:i w:val="0"/>
          <w:color w:val="auto"/>
          <w:sz w:val="24"/>
          <w:szCs w:val="24"/>
        </w:rPr>
        <w:fldChar w:fldCharType="separate"/>
      </w:r>
      <w:r w:rsidR="00A32CE8" w:rsidRPr="00854875">
        <w:rPr>
          <w:b/>
          <w:i w:val="0"/>
          <w:noProof/>
          <w:color w:val="auto"/>
          <w:sz w:val="24"/>
          <w:szCs w:val="24"/>
        </w:rPr>
        <w:t>1</w:t>
      </w:r>
      <w:r w:rsidRPr="00854875">
        <w:rPr>
          <w:b/>
          <w:i w:val="0"/>
          <w:color w:val="auto"/>
          <w:sz w:val="24"/>
          <w:szCs w:val="24"/>
        </w:rPr>
        <w:fldChar w:fldCharType="end"/>
      </w:r>
      <w:bookmarkEnd w:id="24"/>
      <w:r w:rsidR="00D80ACF" w:rsidRPr="00854875">
        <w:rPr>
          <w:b/>
          <w:i w:val="0"/>
          <w:color w:val="auto"/>
          <w:sz w:val="24"/>
          <w:szCs w:val="24"/>
        </w:rPr>
        <w:t xml:space="preserve">. </w:t>
      </w:r>
      <w:r w:rsidR="00F740D0" w:rsidRPr="00854875">
        <w:rPr>
          <w:i w:val="0"/>
          <w:color w:val="auto"/>
          <w:sz w:val="24"/>
          <w:szCs w:val="24"/>
        </w:rPr>
        <w:t xml:space="preserve">Functions </w:t>
      </w:r>
      <w:r w:rsidR="00197C1E" w:rsidRPr="00854875">
        <w:rPr>
          <w:i w:val="0"/>
          <w:color w:val="auto"/>
          <w:sz w:val="24"/>
          <w:szCs w:val="24"/>
        </w:rPr>
        <w:t>and population dynamic equations used for generating stocks and length frequency data in the operating models</w:t>
      </w:r>
      <w:r w:rsidR="00F872DC" w:rsidRPr="00854875">
        <w:rPr>
          <w:i w:val="0"/>
          <w:color w:val="auto"/>
          <w:sz w:val="24"/>
          <w:szCs w:val="24"/>
        </w:rPr>
        <w:t>.</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5490"/>
        <w:gridCol w:w="3870"/>
      </w:tblGrid>
      <w:tr w:rsidR="0035091D" w:rsidRPr="00854875" w14:paraId="6B5FA6DA" w14:textId="77777777" w:rsidTr="008940C0">
        <w:trPr>
          <w:jc w:val="center"/>
        </w:trPr>
        <w:tc>
          <w:tcPr>
            <w:tcW w:w="5490" w:type="dxa"/>
            <w:tcBorders>
              <w:left w:val="nil"/>
              <w:right w:val="nil"/>
            </w:tcBorders>
          </w:tcPr>
          <w:p w14:paraId="1D6A2744" w14:textId="77777777" w:rsidR="0035091D" w:rsidRPr="00854875" w:rsidRDefault="0035091D" w:rsidP="00BC757E">
            <w:pPr>
              <w:spacing w:line="480" w:lineRule="auto"/>
              <w:jc w:val="both"/>
              <w:rPr>
                <w:sz w:val="20"/>
              </w:rPr>
            </w:pPr>
            <w:r w:rsidRPr="00854875">
              <w:rPr>
                <w:sz w:val="20"/>
              </w:rPr>
              <w:t>Function/Equation</w:t>
            </w:r>
          </w:p>
        </w:tc>
        <w:tc>
          <w:tcPr>
            <w:tcW w:w="3870" w:type="dxa"/>
            <w:tcBorders>
              <w:left w:val="nil"/>
            </w:tcBorders>
          </w:tcPr>
          <w:p w14:paraId="0C712330" w14:textId="77777777" w:rsidR="0035091D" w:rsidRPr="00854875" w:rsidRDefault="0035091D" w:rsidP="00BC757E">
            <w:pPr>
              <w:spacing w:line="480" w:lineRule="auto"/>
              <w:jc w:val="both"/>
              <w:rPr>
                <w:sz w:val="20"/>
              </w:rPr>
            </w:pPr>
            <w:r w:rsidRPr="00854875">
              <w:rPr>
                <w:sz w:val="20"/>
              </w:rPr>
              <w:t>Description</w:t>
            </w:r>
          </w:p>
        </w:tc>
      </w:tr>
      <w:tr w:rsidR="0035091D" w:rsidRPr="00854875" w14:paraId="6B18929C" w14:textId="77777777" w:rsidTr="008940C0">
        <w:trPr>
          <w:jc w:val="center"/>
        </w:trPr>
        <w:tc>
          <w:tcPr>
            <w:tcW w:w="5490" w:type="dxa"/>
            <w:tcBorders>
              <w:left w:val="nil"/>
              <w:right w:val="nil"/>
            </w:tcBorders>
          </w:tcPr>
          <w:p w14:paraId="03C01DA4" w14:textId="77777777" w:rsidR="0035091D" w:rsidRPr="00854875" w:rsidRDefault="008D7A66" w:rsidP="00A325F1">
            <w:pPr>
              <w:spacing w:line="276" w:lineRule="auto"/>
              <w:jc w:val="both"/>
              <w:rPr>
                <w:sz w:val="20"/>
              </w:rPr>
            </w:pPr>
            <m:oMathPara>
              <m:oMathParaPr>
                <m:jc m:val="left"/>
              </m:oMathParaPr>
              <m:oMath>
                <m:sSub>
                  <m:sSubPr>
                    <m:ctrlPr>
                      <w:rPr>
                        <w:rFonts w:ascii="Cambria Math" w:eastAsia="Times New Roman" w:hAnsi="Cambria Math"/>
                        <w:i/>
                        <w:sz w:val="20"/>
                        <w:lang w:eastAsia="en-US"/>
                      </w:rPr>
                    </m:ctrlPr>
                  </m:sSubPr>
                  <m:e>
                    <m:r>
                      <w:rPr>
                        <w:rFonts w:ascii="Cambria Math" w:hAnsi="Cambria Math"/>
                        <w:sz w:val="20"/>
                      </w:rPr>
                      <m:t>L</m:t>
                    </m:r>
                  </m:e>
                  <m:sub>
                    <m:r>
                      <w:rPr>
                        <w:rFonts w:ascii="Cambria Math" w:hAnsi="Cambria Math"/>
                        <w:sz w:val="20"/>
                      </w:rPr>
                      <m:t>t</m:t>
                    </m:r>
                  </m:sub>
                </m:sSub>
                <m:r>
                  <w:rPr>
                    <w:rFonts w:ascii="Cambria Math" w:hAnsi="Cambria Math"/>
                    <w:sz w:val="20"/>
                  </w:rPr>
                  <m:t>=</m:t>
                </m:r>
                <m:sSub>
                  <m:sSubPr>
                    <m:ctrlPr>
                      <w:rPr>
                        <w:rFonts w:ascii="Cambria Math" w:eastAsia="Times New Roman" w:hAnsi="Cambria Math"/>
                        <w:i/>
                        <w:sz w:val="20"/>
                        <w:lang w:eastAsia="en-US"/>
                      </w:rPr>
                    </m:ctrlPr>
                  </m:sSubPr>
                  <m:e>
                    <m:r>
                      <w:rPr>
                        <w:rFonts w:ascii="Cambria Math" w:hAnsi="Cambria Math"/>
                        <w:sz w:val="20"/>
                      </w:rPr>
                      <m:t>L</m:t>
                    </m:r>
                  </m:e>
                  <m:sub>
                    <m:r>
                      <w:rPr>
                        <w:rFonts w:ascii="Cambria Math" w:hAnsi="Cambria Math"/>
                        <w:sz w:val="20"/>
                      </w:rPr>
                      <m:t>∞</m:t>
                    </m:r>
                  </m:sub>
                </m:sSub>
                <m:r>
                  <w:rPr>
                    <w:rFonts w:ascii="Cambria Math" w:hAnsi="Cambria Math"/>
                    <w:sz w:val="20"/>
                  </w:rPr>
                  <m:t>(1-</m:t>
                </m:r>
                <m:func>
                  <m:funcPr>
                    <m:ctrlPr>
                      <w:rPr>
                        <w:rFonts w:ascii="Cambria Math" w:eastAsia="Times New Roman" w:hAnsi="Cambria Math"/>
                        <w:i/>
                        <w:sz w:val="20"/>
                        <w:lang w:eastAsia="en-US"/>
                      </w:rPr>
                    </m:ctrlPr>
                  </m:funcPr>
                  <m:fName>
                    <m:r>
                      <w:rPr>
                        <w:rFonts w:ascii="Cambria Math" w:hAnsi="Cambria Math"/>
                        <w:sz w:val="20"/>
                      </w:rPr>
                      <m:t>exp</m:t>
                    </m:r>
                  </m:fName>
                  <m:e>
                    <m:d>
                      <m:dPr>
                        <m:ctrlPr>
                          <w:rPr>
                            <w:rFonts w:ascii="Cambria Math" w:eastAsia="Times New Roman" w:hAnsi="Cambria Math"/>
                            <w:i/>
                            <w:sz w:val="20"/>
                            <w:lang w:eastAsia="en-US"/>
                          </w:rPr>
                        </m:ctrlPr>
                      </m:dPr>
                      <m:e>
                        <m:r>
                          <w:rPr>
                            <w:rFonts w:ascii="Cambria Math" w:hAnsi="Cambria Math"/>
                            <w:sz w:val="20"/>
                          </w:rPr>
                          <m:t>-K</m:t>
                        </m:r>
                        <m:d>
                          <m:dPr>
                            <m:ctrlPr>
                              <w:rPr>
                                <w:rFonts w:ascii="Cambria Math" w:eastAsia="Times New Roman" w:hAnsi="Cambria Math"/>
                                <w:i/>
                                <w:sz w:val="20"/>
                                <w:lang w:eastAsia="en-US"/>
                              </w:rPr>
                            </m:ctrlPr>
                          </m:dPr>
                          <m:e>
                            <m:r>
                              <w:rPr>
                                <w:rFonts w:ascii="Cambria Math" w:hAnsi="Cambria Math"/>
                                <w:sz w:val="20"/>
                              </w:rPr>
                              <m:t>t-</m:t>
                            </m:r>
                            <m:sSub>
                              <m:sSubPr>
                                <m:ctrlPr>
                                  <w:rPr>
                                    <w:rFonts w:ascii="Cambria Math" w:eastAsia="Times New Roman" w:hAnsi="Cambria Math"/>
                                    <w:i/>
                                    <w:sz w:val="20"/>
                                    <w:lang w:eastAsia="en-US"/>
                                  </w:rPr>
                                </m:ctrlPr>
                              </m:sSubPr>
                              <m:e>
                                <m:r>
                                  <w:rPr>
                                    <w:rFonts w:ascii="Cambria Math" w:hAnsi="Cambria Math"/>
                                    <w:sz w:val="20"/>
                                  </w:rPr>
                                  <m:t>t</m:t>
                                </m:r>
                              </m:e>
                              <m:sub>
                                <m:r>
                                  <w:rPr>
                                    <w:rFonts w:ascii="Cambria Math" w:hAnsi="Cambria Math"/>
                                    <w:sz w:val="20"/>
                                  </w:rPr>
                                  <m:t>0</m:t>
                                </m:r>
                              </m:sub>
                            </m:sSub>
                          </m:e>
                        </m:d>
                      </m:e>
                    </m:d>
                  </m:e>
                </m:func>
              </m:oMath>
            </m:oMathPara>
          </w:p>
        </w:tc>
        <w:tc>
          <w:tcPr>
            <w:tcW w:w="3870" w:type="dxa"/>
            <w:tcBorders>
              <w:left w:val="nil"/>
            </w:tcBorders>
          </w:tcPr>
          <w:p w14:paraId="7C3DD4C5" w14:textId="77777777" w:rsidR="0035091D" w:rsidRPr="00854875" w:rsidRDefault="0035091D" w:rsidP="00A325F1">
            <w:pPr>
              <w:spacing w:line="276" w:lineRule="auto"/>
              <w:rPr>
                <w:sz w:val="20"/>
              </w:rPr>
            </w:pPr>
            <w:r w:rsidRPr="00854875">
              <w:rPr>
                <w:sz w:val="20"/>
              </w:rPr>
              <w:t>von Bertalanffy growth function</w:t>
            </w:r>
          </w:p>
        </w:tc>
      </w:tr>
      <w:tr w:rsidR="0035091D" w:rsidRPr="00854875" w14:paraId="01A10B2C" w14:textId="77777777" w:rsidTr="008940C0">
        <w:trPr>
          <w:jc w:val="center"/>
        </w:trPr>
        <w:tc>
          <w:tcPr>
            <w:tcW w:w="5490" w:type="dxa"/>
            <w:tcBorders>
              <w:left w:val="nil"/>
              <w:right w:val="nil"/>
            </w:tcBorders>
          </w:tcPr>
          <w:p w14:paraId="0141D899" w14:textId="77777777" w:rsidR="0035091D" w:rsidRPr="00854875" w:rsidRDefault="008D7A66" w:rsidP="00A325F1">
            <w:pPr>
              <w:spacing w:line="276" w:lineRule="auto"/>
              <w:rPr>
                <w:sz w:val="20"/>
              </w:rPr>
            </w:pPr>
            <m:oMathPara>
              <m:oMathParaPr>
                <m:jc m:val="left"/>
              </m:oMathParaPr>
              <m:oMath>
                <m:sSub>
                  <m:sSubPr>
                    <m:ctrlPr>
                      <w:rPr>
                        <w:rFonts w:ascii="Cambria Math" w:eastAsia="Times New Roman" w:hAnsi="Cambria Math"/>
                        <w:i/>
                        <w:sz w:val="20"/>
                        <w:lang w:eastAsia="en-US"/>
                      </w:rPr>
                    </m:ctrlPr>
                  </m:sSubPr>
                  <m:e>
                    <m:r>
                      <w:rPr>
                        <w:rFonts w:ascii="Cambria Math" w:hAnsi="Cambria Math"/>
                        <w:sz w:val="20"/>
                      </w:rPr>
                      <m:t>L</m:t>
                    </m:r>
                  </m:e>
                  <m:sub>
                    <m:r>
                      <w:rPr>
                        <w:rFonts w:ascii="Cambria Math" w:hAnsi="Cambria Math"/>
                        <w:sz w:val="20"/>
                      </w:rPr>
                      <m:t>∞,i</m:t>
                    </m:r>
                  </m:sub>
                </m:sSub>
                <m:r>
                  <w:rPr>
                    <w:rFonts w:ascii="Cambria Math" w:hAnsi="Cambria Math"/>
                    <w:sz w:val="20"/>
                  </w:rPr>
                  <m:t>=</m:t>
                </m:r>
                <m:sSub>
                  <m:sSubPr>
                    <m:ctrlPr>
                      <w:rPr>
                        <w:rFonts w:ascii="Cambria Math" w:eastAsia="Times New Roman" w:hAnsi="Cambria Math"/>
                        <w:i/>
                        <w:sz w:val="20"/>
                        <w:lang w:eastAsia="en-US"/>
                      </w:rPr>
                    </m:ctrlPr>
                  </m:sSubPr>
                  <m:e>
                    <m:r>
                      <w:rPr>
                        <w:rFonts w:ascii="Cambria Math" w:hAnsi="Cambria Math"/>
                        <w:sz w:val="20"/>
                      </w:rPr>
                      <m:t>L</m:t>
                    </m:r>
                  </m:e>
                  <m:sub>
                    <m:r>
                      <w:rPr>
                        <w:rFonts w:ascii="Cambria Math" w:hAnsi="Cambria Math"/>
                        <w:sz w:val="20"/>
                      </w:rPr>
                      <m:t>∞,P</m:t>
                    </m:r>
                  </m:sub>
                </m:sSub>
                <m:r>
                  <w:rPr>
                    <w:rFonts w:ascii="Cambria Math" w:hAnsi="Cambria Math"/>
                    <w:sz w:val="20"/>
                  </w:rPr>
                  <m:t xml:space="preserve">*Lognorm(0, </m:t>
                </m:r>
                <m:sSub>
                  <m:sSubPr>
                    <m:ctrlPr>
                      <w:rPr>
                        <w:rFonts w:ascii="Cambria Math" w:eastAsia="Times New Roman" w:hAnsi="Cambria Math"/>
                        <w:i/>
                        <w:sz w:val="20"/>
                        <w:lang w:eastAsia="en-US"/>
                      </w:rPr>
                    </m:ctrlPr>
                  </m:sSubPr>
                  <m:e>
                    <m:r>
                      <w:rPr>
                        <w:rFonts w:ascii="Cambria Math" w:hAnsi="Cambria Math"/>
                        <w:sz w:val="20"/>
                      </w:rPr>
                      <m:t>CV</m:t>
                    </m:r>
                  </m:e>
                  <m:sub>
                    <m:sSub>
                      <m:sSubPr>
                        <m:ctrlPr>
                          <w:rPr>
                            <w:rFonts w:ascii="Cambria Math" w:eastAsia="Times New Roman" w:hAnsi="Cambria Math"/>
                            <w:i/>
                            <w:sz w:val="20"/>
                            <w:lang w:eastAsia="en-US"/>
                          </w:rPr>
                        </m:ctrlPr>
                      </m:sSubPr>
                      <m:e>
                        <m:r>
                          <w:rPr>
                            <w:rFonts w:ascii="Cambria Math" w:hAnsi="Cambria Math"/>
                            <w:sz w:val="20"/>
                          </w:rPr>
                          <m:t>L</m:t>
                        </m:r>
                      </m:e>
                      <m:sub>
                        <m:r>
                          <w:rPr>
                            <w:rFonts w:ascii="Cambria Math" w:hAnsi="Cambria Math"/>
                            <w:sz w:val="20"/>
                          </w:rPr>
                          <m:t>∞</m:t>
                        </m:r>
                      </m:sub>
                    </m:sSub>
                  </m:sub>
                </m:sSub>
                <m:r>
                  <w:rPr>
                    <w:rFonts w:ascii="Cambria Math" w:hAnsi="Cambria Math"/>
                    <w:sz w:val="20"/>
                  </w:rPr>
                  <m:t>)</m:t>
                </m:r>
              </m:oMath>
            </m:oMathPara>
          </w:p>
        </w:tc>
        <w:tc>
          <w:tcPr>
            <w:tcW w:w="3870" w:type="dxa"/>
            <w:tcBorders>
              <w:left w:val="nil"/>
            </w:tcBorders>
          </w:tcPr>
          <w:p w14:paraId="561F1622" w14:textId="77777777" w:rsidR="0035091D" w:rsidRPr="00854875" w:rsidRDefault="0035091D" w:rsidP="00A325F1">
            <w:pPr>
              <w:spacing w:line="276" w:lineRule="auto"/>
              <w:rPr>
                <w:sz w:val="20"/>
              </w:rPr>
            </w:pPr>
            <w:r w:rsidRPr="00854875">
              <w:rPr>
                <w:sz w:val="20"/>
              </w:rPr>
              <w:t xml:space="preserve">Variability in </w:t>
            </w:r>
            <m:oMath>
              <m:sSub>
                <m:sSubPr>
                  <m:ctrlPr>
                    <w:rPr>
                      <w:rFonts w:ascii="Cambria Math" w:eastAsia="Times New Roman" w:hAnsi="Cambria Math"/>
                      <w:i/>
                      <w:sz w:val="20"/>
                      <w:lang w:eastAsia="en-US"/>
                    </w:rPr>
                  </m:ctrlPr>
                </m:sSubPr>
                <m:e>
                  <m:r>
                    <w:rPr>
                      <w:rFonts w:ascii="Cambria Math" w:hAnsi="Cambria Math"/>
                      <w:sz w:val="20"/>
                    </w:rPr>
                    <m:t>L</m:t>
                  </m:r>
                </m:e>
                <m:sub>
                  <m:r>
                    <w:rPr>
                      <w:rFonts w:ascii="Cambria Math" w:hAnsi="Cambria Math"/>
                      <w:sz w:val="20"/>
                    </w:rPr>
                    <m:t>∞</m:t>
                  </m:r>
                </m:sub>
              </m:sSub>
            </m:oMath>
            <w:r w:rsidRPr="00854875">
              <w:rPr>
                <w:sz w:val="20"/>
              </w:rPr>
              <w:t>of von Bertalanffy growth function</w:t>
            </w:r>
          </w:p>
        </w:tc>
      </w:tr>
      <w:tr w:rsidR="0035091D" w:rsidRPr="00854875" w14:paraId="388025B6" w14:textId="77777777" w:rsidTr="008940C0">
        <w:trPr>
          <w:jc w:val="center"/>
        </w:trPr>
        <w:tc>
          <w:tcPr>
            <w:tcW w:w="5490" w:type="dxa"/>
            <w:tcBorders>
              <w:left w:val="nil"/>
              <w:right w:val="nil"/>
            </w:tcBorders>
          </w:tcPr>
          <w:p w14:paraId="2CD10533" w14:textId="77777777" w:rsidR="0035091D" w:rsidRPr="00854875" w:rsidRDefault="008D7A66" w:rsidP="00A325F1">
            <w:pPr>
              <w:spacing w:line="276" w:lineRule="auto"/>
              <w:rPr>
                <w:sz w:val="20"/>
              </w:rPr>
            </w:pPr>
            <m:oMathPara>
              <m:oMathParaPr>
                <m:jc m:val="left"/>
              </m:oMathParaPr>
              <m:oMath>
                <m:sSub>
                  <m:sSubPr>
                    <m:ctrlPr>
                      <w:rPr>
                        <w:rFonts w:ascii="Cambria Math" w:eastAsia="Times New Roman" w:hAnsi="Cambria Math"/>
                        <w:i/>
                        <w:sz w:val="20"/>
                        <w:lang w:eastAsia="en-US"/>
                      </w:rPr>
                    </m:ctrlPr>
                  </m:sSubPr>
                  <m:e>
                    <m:r>
                      <w:rPr>
                        <w:rFonts w:ascii="Cambria Math" w:hAnsi="Cambria Math"/>
                        <w:sz w:val="20"/>
                      </w:rPr>
                      <m:t>K</m:t>
                    </m:r>
                  </m:e>
                  <m:sub>
                    <m:r>
                      <w:rPr>
                        <w:rFonts w:ascii="Cambria Math" w:hAnsi="Cambria Math"/>
                        <w:sz w:val="20"/>
                      </w:rPr>
                      <m:t>i</m:t>
                    </m:r>
                  </m:sub>
                </m:sSub>
                <m:r>
                  <w:rPr>
                    <w:rFonts w:ascii="Cambria Math" w:hAnsi="Cambria Math"/>
                    <w:sz w:val="20"/>
                  </w:rPr>
                  <m:t>=</m:t>
                </m:r>
                <m:sSub>
                  <m:sSubPr>
                    <m:ctrlPr>
                      <w:rPr>
                        <w:rFonts w:ascii="Cambria Math" w:eastAsia="Times New Roman" w:hAnsi="Cambria Math"/>
                        <w:i/>
                        <w:sz w:val="20"/>
                        <w:lang w:eastAsia="en-US"/>
                      </w:rPr>
                    </m:ctrlPr>
                  </m:sSubPr>
                  <m:e>
                    <m:r>
                      <w:rPr>
                        <w:rFonts w:ascii="Cambria Math" w:hAnsi="Cambria Math"/>
                        <w:sz w:val="20"/>
                      </w:rPr>
                      <m:t>K</m:t>
                    </m:r>
                  </m:e>
                  <m:sub>
                    <m:r>
                      <w:rPr>
                        <w:rFonts w:ascii="Cambria Math" w:hAnsi="Cambria Math"/>
                        <w:sz w:val="20"/>
                      </w:rPr>
                      <m:t>P</m:t>
                    </m:r>
                  </m:sub>
                </m:sSub>
                <m:r>
                  <w:rPr>
                    <w:rFonts w:ascii="Cambria Math" w:hAnsi="Cambria Math"/>
                    <w:sz w:val="20"/>
                  </w:rPr>
                  <m:t xml:space="preserve">*Lognorm(0, </m:t>
                </m:r>
                <m:sSub>
                  <m:sSubPr>
                    <m:ctrlPr>
                      <w:rPr>
                        <w:rFonts w:ascii="Cambria Math" w:eastAsia="Times New Roman" w:hAnsi="Cambria Math"/>
                        <w:i/>
                        <w:sz w:val="20"/>
                        <w:lang w:eastAsia="en-US"/>
                      </w:rPr>
                    </m:ctrlPr>
                  </m:sSubPr>
                  <m:e>
                    <m:r>
                      <w:rPr>
                        <w:rFonts w:ascii="Cambria Math" w:hAnsi="Cambria Math"/>
                        <w:sz w:val="20"/>
                      </w:rPr>
                      <m:t>CV</m:t>
                    </m:r>
                  </m:e>
                  <m:sub>
                    <m:r>
                      <w:rPr>
                        <w:rFonts w:ascii="Cambria Math" w:hAnsi="Cambria Math"/>
                        <w:sz w:val="20"/>
                      </w:rPr>
                      <m:t>K</m:t>
                    </m:r>
                  </m:sub>
                </m:sSub>
                <m:r>
                  <w:rPr>
                    <w:rFonts w:ascii="Cambria Math" w:hAnsi="Cambria Math"/>
                    <w:sz w:val="20"/>
                  </w:rPr>
                  <m:t>)</m:t>
                </m:r>
              </m:oMath>
            </m:oMathPara>
          </w:p>
        </w:tc>
        <w:tc>
          <w:tcPr>
            <w:tcW w:w="3870" w:type="dxa"/>
            <w:tcBorders>
              <w:left w:val="nil"/>
            </w:tcBorders>
          </w:tcPr>
          <w:p w14:paraId="69C15253" w14:textId="77777777" w:rsidR="0035091D" w:rsidRPr="00854875" w:rsidRDefault="0035091D" w:rsidP="00A325F1">
            <w:pPr>
              <w:spacing w:line="276" w:lineRule="auto"/>
              <w:rPr>
                <w:sz w:val="20"/>
              </w:rPr>
            </w:pPr>
            <w:r w:rsidRPr="00854875">
              <w:rPr>
                <w:sz w:val="20"/>
              </w:rPr>
              <w:t xml:space="preserve">Variability in </w:t>
            </w:r>
            <w:r w:rsidRPr="00854875">
              <w:rPr>
                <w:i/>
                <w:sz w:val="20"/>
              </w:rPr>
              <w:t xml:space="preserve">K </w:t>
            </w:r>
            <w:r w:rsidRPr="00854875">
              <w:rPr>
                <w:sz w:val="20"/>
              </w:rPr>
              <w:t>of von Bertalanffy growth function</w:t>
            </w:r>
          </w:p>
        </w:tc>
      </w:tr>
      <w:tr w:rsidR="0035091D" w:rsidRPr="00854875" w14:paraId="75A0A1BB" w14:textId="77777777" w:rsidTr="008940C0">
        <w:trPr>
          <w:jc w:val="center"/>
        </w:trPr>
        <w:tc>
          <w:tcPr>
            <w:tcW w:w="5490" w:type="dxa"/>
            <w:tcBorders>
              <w:left w:val="nil"/>
              <w:right w:val="nil"/>
            </w:tcBorders>
          </w:tcPr>
          <w:p w14:paraId="01B42884" w14:textId="77777777" w:rsidR="0035091D" w:rsidRPr="00854875" w:rsidRDefault="0035091D" w:rsidP="00A325F1">
            <w:pPr>
              <w:spacing w:line="276" w:lineRule="auto"/>
              <w:rPr>
                <w:sz w:val="20"/>
              </w:rPr>
            </w:pPr>
            <m:oMathPara>
              <m:oMathParaPr>
                <m:jc m:val="left"/>
              </m:oMathParaPr>
              <m:oMath>
                <m:r>
                  <w:rPr>
                    <w:rFonts w:ascii="Cambria Math" w:hAnsi="Cambria Math"/>
                    <w:sz w:val="20"/>
                  </w:rPr>
                  <m:t>W=α</m:t>
                </m:r>
                <m:sSup>
                  <m:sSupPr>
                    <m:ctrlPr>
                      <w:rPr>
                        <w:rFonts w:ascii="Cambria Math" w:eastAsia="Times New Roman" w:hAnsi="Cambria Math"/>
                        <w:i/>
                        <w:sz w:val="20"/>
                        <w:lang w:eastAsia="en-US"/>
                      </w:rPr>
                    </m:ctrlPr>
                  </m:sSupPr>
                  <m:e>
                    <m:r>
                      <w:rPr>
                        <w:rFonts w:ascii="Cambria Math" w:hAnsi="Cambria Math"/>
                        <w:sz w:val="20"/>
                      </w:rPr>
                      <m:t>L</m:t>
                    </m:r>
                  </m:e>
                  <m:sup>
                    <m:r>
                      <w:rPr>
                        <w:rFonts w:ascii="Cambria Math" w:hAnsi="Cambria Math"/>
                        <w:sz w:val="20"/>
                      </w:rPr>
                      <m:t>β</m:t>
                    </m:r>
                  </m:sup>
                </m:sSup>
              </m:oMath>
            </m:oMathPara>
          </w:p>
        </w:tc>
        <w:tc>
          <w:tcPr>
            <w:tcW w:w="3870" w:type="dxa"/>
            <w:tcBorders>
              <w:left w:val="nil"/>
            </w:tcBorders>
          </w:tcPr>
          <w:p w14:paraId="7782F291" w14:textId="77777777" w:rsidR="0035091D" w:rsidRPr="00854875" w:rsidRDefault="0035091D" w:rsidP="00A325F1">
            <w:pPr>
              <w:spacing w:line="276" w:lineRule="auto"/>
              <w:rPr>
                <w:sz w:val="20"/>
              </w:rPr>
            </w:pPr>
            <w:r w:rsidRPr="00854875">
              <w:rPr>
                <w:sz w:val="20"/>
              </w:rPr>
              <w:t>Length-weight relationship</w:t>
            </w:r>
          </w:p>
        </w:tc>
      </w:tr>
      <w:tr w:rsidR="0035091D" w:rsidRPr="00854875" w14:paraId="3BD8B408" w14:textId="77777777" w:rsidTr="008940C0">
        <w:trPr>
          <w:jc w:val="center"/>
        </w:trPr>
        <w:tc>
          <w:tcPr>
            <w:tcW w:w="5490" w:type="dxa"/>
            <w:tcBorders>
              <w:left w:val="nil"/>
              <w:right w:val="nil"/>
            </w:tcBorders>
          </w:tcPr>
          <w:p w14:paraId="1B24D07A" w14:textId="7AD8C5A0" w:rsidR="0035091D" w:rsidRPr="00854875" w:rsidRDefault="00EC1D16" w:rsidP="00A325F1">
            <w:pPr>
              <w:spacing w:line="276" w:lineRule="auto"/>
              <w:rPr>
                <w:sz w:val="20"/>
              </w:rPr>
            </w:pPr>
            <m:oMath>
              <m:r>
                <w:rPr>
                  <w:rFonts w:ascii="Cambria Math" w:hAnsi="Cambria Math"/>
                  <w:sz w:val="20"/>
                </w:rPr>
                <m:t>Sel or Mat=</m:t>
              </m:r>
              <m:f>
                <m:fPr>
                  <m:ctrlPr>
                    <w:rPr>
                      <w:rFonts w:ascii="Cambria Math" w:eastAsia="Times New Roman" w:hAnsi="Cambria Math"/>
                      <w:i/>
                      <w:sz w:val="20"/>
                      <w:lang w:eastAsia="en-US"/>
                    </w:rPr>
                  </m:ctrlPr>
                </m:fPr>
                <m:num>
                  <m:r>
                    <w:rPr>
                      <w:rFonts w:ascii="Cambria Math" w:hAnsi="Cambria Math"/>
                      <w:sz w:val="20"/>
                    </w:rPr>
                    <m:t>1</m:t>
                  </m:r>
                </m:num>
                <m:den>
                  <m:r>
                    <w:rPr>
                      <w:rFonts w:ascii="Cambria Math" w:hAnsi="Cambria Math"/>
                      <w:sz w:val="20"/>
                    </w:rPr>
                    <m:t>1+</m:t>
                  </m:r>
                  <m:func>
                    <m:funcPr>
                      <m:ctrlPr>
                        <w:rPr>
                          <w:rFonts w:ascii="Cambria Math" w:hAnsi="Cambria Math"/>
                          <w:sz w:val="20"/>
                        </w:rPr>
                      </m:ctrlPr>
                    </m:funcPr>
                    <m:fName>
                      <m:r>
                        <m:rPr>
                          <m:sty m:val="p"/>
                        </m:rPr>
                        <w:rPr>
                          <w:rFonts w:ascii="Cambria Math" w:hAnsi="Cambria Math"/>
                          <w:sz w:val="20"/>
                        </w:rPr>
                        <m:t>exp</m:t>
                      </m:r>
                    </m:fName>
                    <m:e>
                      <m:func>
                        <m:funcPr>
                          <m:ctrlPr>
                            <w:rPr>
                              <w:rFonts w:ascii="Cambria Math" w:hAnsi="Cambria Math"/>
                              <w:sz w:val="20"/>
                            </w:rPr>
                          </m:ctrlPr>
                        </m:funcPr>
                        <m:fName>
                          <m:r>
                            <m:rPr>
                              <m:sty m:val="p"/>
                            </m:rPr>
                            <w:rPr>
                              <w:rFonts w:ascii="Cambria Math" w:hAnsi="Cambria Math"/>
                              <w:sz w:val="20"/>
                            </w:rPr>
                            <m:t>[</m:t>
                          </m:r>
                        </m:fName>
                        <m:e>
                          <m:f>
                            <m:fPr>
                              <m:ctrlPr>
                                <w:rPr>
                                  <w:rFonts w:ascii="Cambria Math" w:hAnsi="Cambria Math"/>
                                  <w:i/>
                                  <w:sz w:val="20"/>
                                </w:rPr>
                              </m:ctrlPr>
                            </m:fPr>
                            <m:num>
                              <m:sSub>
                                <m:sSubPr>
                                  <m:ctrlPr>
                                    <w:rPr>
                                      <w:rFonts w:ascii="Cambria Math" w:eastAsia="Times New Roman" w:hAnsi="Cambria Math"/>
                                      <w:i/>
                                      <w:sz w:val="20"/>
                                      <w:lang w:eastAsia="en-US"/>
                                    </w:rPr>
                                  </m:ctrlPr>
                                </m:sSubPr>
                                <m:e>
                                  <m:r>
                                    <w:rPr>
                                      <w:rFonts w:ascii="Cambria Math" w:hAnsi="Cambria Math"/>
                                      <w:sz w:val="20"/>
                                    </w:rPr>
                                    <m:t>L</m:t>
                                  </m:r>
                                </m:e>
                                <m:sub>
                                  <m:r>
                                    <w:rPr>
                                      <w:rFonts w:ascii="Cambria Math" w:hAnsi="Cambria Math"/>
                                      <w:sz w:val="20"/>
                                    </w:rPr>
                                    <m:t>t</m:t>
                                  </m:r>
                                </m:sub>
                              </m:sSub>
                              <m:r>
                                <w:rPr>
                                  <w:rFonts w:ascii="Cambria Math" w:hAnsi="Cambria Math"/>
                                  <w:sz w:val="20"/>
                                </w:rPr>
                                <m:t>-</m:t>
                              </m:r>
                              <m:sSubSup>
                                <m:sSubSupPr>
                                  <m:ctrlPr>
                                    <w:rPr>
                                      <w:rFonts w:ascii="Cambria Math" w:eastAsia="Times New Roman" w:hAnsi="Cambria Math"/>
                                      <w:i/>
                                      <w:sz w:val="20"/>
                                      <w:lang w:eastAsia="en-US"/>
                                    </w:rPr>
                                  </m:ctrlPr>
                                </m:sSubSupPr>
                                <m:e>
                                  <m:r>
                                    <w:rPr>
                                      <w:rFonts w:ascii="Cambria Math" w:hAnsi="Cambria Math"/>
                                      <w:sz w:val="20"/>
                                    </w:rPr>
                                    <m:t>L</m:t>
                                  </m:r>
                                </m:e>
                                <m:sub>
                                  <m:r>
                                    <w:rPr>
                                      <w:rFonts w:ascii="Cambria Math" w:hAnsi="Cambria Math"/>
                                      <w:sz w:val="20"/>
                                    </w:rPr>
                                    <m:t>50</m:t>
                                  </m:r>
                                </m:sub>
                                <m:sup>
                                  <m:r>
                                    <w:rPr>
                                      <w:rFonts w:ascii="Cambria Math" w:hAnsi="Cambria Math"/>
                                      <w:sz w:val="20"/>
                                    </w:rPr>
                                    <m:t>s</m:t>
                                  </m:r>
                                </m:sup>
                              </m:sSubSup>
                            </m:num>
                            <m:den>
                              <m:func>
                                <m:funcPr>
                                  <m:ctrlPr>
                                    <w:rPr>
                                      <w:rFonts w:ascii="Cambria Math" w:hAnsi="Cambria Math"/>
                                      <w:i/>
                                      <w:sz w:val="20"/>
                                    </w:rPr>
                                  </m:ctrlPr>
                                </m:funcPr>
                                <m:fName>
                                  <m:r>
                                    <m:rPr>
                                      <m:sty m:val="p"/>
                                    </m:rPr>
                                    <w:rPr>
                                      <w:rFonts w:ascii="Cambria Math" w:hAnsi="Cambria Math"/>
                                      <w:sz w:val="20"/>
                                    </w:rPr>
                                    <m:t>ln</m:t>
                                  </m:r>
                                </m:fName>
                                <m:e>
                                  <m:d>
                                    <m:dPr>
                                      <m:ctrlPr>
                                        <w:rPr>
                                          <w:rFonts w:ascii="Cambria Math" w:hAnsi="Cambria Math"/>
                                          <w:i/>
                                          <w:sz w:val="20"/>
                                        </w:rPr>
                                      </m:ctrlPr>
                                    </m:dPr>
                                    <m:e>
                                      <m:f>
                                        <m:fPr>
                                          <m:ctrlPr>
                                            <w:rPr>
                                              <w:rFonts w:ascii="Cambria Math" w:eastAsia="Times New Roman" w:hAnsi="Cambria Math"/>
                                              <w:i/>
                                              <w:sz w:val="20"/>
                                              <w:lang w:eastAsia="en-US"/>
                                            </w:rPr>
                                          </m:ctrlPr>
                                        </m:fPr>
                                        <m:num>
                                          <m:r>
                                            <w:rPr>
                                              <w:rFonts w:ascii="Cambria Math" w:hAnsi="Cambria Math"/>
                                              <w:sz w:val="20"/>
                                            </w:rPr>
                                            <m:t>0.75</m:t>
                                          </m:r>
                                        </m:num>
                                        <m:den>
                                          <m:r>
                                            <w:rPr>
                                              <w:rFonts w:ascii="Cambria Math" w:hAnsi="Cambria Math"/>
                                              <w:sz w:val="20"/>
                                            </w:rPr>
                                            <m:t>1-0.75</m:t>
                                          </m:r>
                                        </m:den>
                                      </m:f>
                                    </m:e>
                                  </m:d>
                                </m:e>
                              </m:func>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ln</m:t>
                                  </m:r>
                                </m:fName>
                                <m:e>
                                  <m:d>
                                    <m:dPr>
                                      <m:ctrlPr>
                                        <w:rPr>
                                          <w:rFonts w:ascii="Cambria Math" w:hAnsi="Cambria Math"/>
                                          <w:i/>
                                          <w:sz w:val="20"/>
                                        </w:rPr>
                                      </m:ctrlPr>
                                    </m:dPr>
                                    <m:e>
                                      <m:f>
                                        <m:fPr>
                                          <m:ctrlPr>
                                            <w:rPr>
                                              <w:rFonts w:ascii="Cambria Math" w:eastAsia="Times New Roman" w:hAnsi="Cambria Math"/>
                                              <w:i/>
                                              <w:sz w:val="20"/>
                                              <w:lang w:eastAsia="en-US"/>
                                            </w:rPr>
                                          </m:ctrlPr>
                                        </m:fPr>
                                        <m:num>
                                          <m:r>
                                            <w:rPr>
                                              <w:rFonts w:ascii="Cambria Math" w:hAnsi="Cambria Math"/>
                                              <w:sz w:val="20"/>
                                            </w:rPr>
                                            <m:t>0.25</m:t>
                                          </m:r>
                                        </m:num>
                                        <m:den>
                                          <m:r>
                                            <w:rPr>
                                              <w:rFonts w:ascii="Cambria Math" w:hAnsi="Cambria Math"/>
                                              <w:sz w:val="20"/>
                                            </w:rPr>
                                            <m:t>1-0.25</m:t>
                                          </m:r>
                                        </m:den>
                                      </m:f>
                                    </m:e>
                                  </m:d>
                                </m:e>
                              </m:func>
                            </m:den>
                          </m:f>
                        </m:e>
                      </m:func>
                    </m:e>
                  </m:func>
                  <m:r>
                    <w:rPr>
                      <w:rFonts w:ascii="Cambria Math" w:hAnsi="Cambria Math"/>
                      <w:sz w:val="20"/>
                    </w:rPr>
                    <m:t>]</m:t>
                  </m:r>
                </m:den>
              </m:f>
            </m:oMath>
            <w:r w:rsidR="0035091D" w:rsidRPr="00854875">
              <w:rPr>
                <w:sz w:val="20"/>
              </w:rPr>
              <w:t xml:space="preserve"> </w:t>
            </w:r>
          </w:p>
          <w:p w14:paraId="1F743780" w14:textId="154BE1DE" w:rsidR="0035091D" w:rsidRPr="00854875" w:rsidRDefault="0035091D" w:rsidP="00A325F1">
            <w:pPr>
              <w:spacing w:line="276" w:lineRule="auto"/>
              <w:rPr>
                <w:sz w:val="6"/>
              </w:rPr>
            </w:pPr>
          </w:p>
        </w:tc>
        <w:tc>
          <w:tcPr>
            <w:tcW w:w="3870" w:type="dxa"/>
            <w:tcBorders>
              <w:left w:val="nil"/>
            </w:tcBorders>
          </w:tcPr>
          <w:p w14:paraId="4881EFC8" w14:textId="0C2DE68F" w:rsidR="0035091D" w:rsidRPr="00854875" w:rsidRDefault="0035091D" w:rsidP="00A325F1">
            <w:pPr>
              <w:spacing w:line="276" w:lineRule="auto"/>
              <w:rPr>
                <w:sz w:val="20"/>
              </w:rPr>
            </w:pPr>
            <w:r w:rsidRPr="00854875">
              <w:rPr>
                <w:sz w:val="20"/>
              </w:rPr>
              <w:t>Selectivity</w:t>
            </w:r>
            <w:r w:rsidR="00EC1D16" w:rsidRPr="00854875">
              <w:rPr>
                <w:sz w:val="20"/>
              </w:rPr>
              <w:t>/Maturity</w:t>
            </w:r>
            <w:r w:rsidRPr="00854875">
              <w:rPr>
                <w:sz w:val="20"/>
              </w:rPr>
              <w:t xml:space="preserve"> probability</w:t>
            </w:r>
          </w:p>
        </w:tc>
      </w:tr>
      <w:tr w:rsidR="0035091D" w:rsidRPr="00854875" w14:paraId="040CB9F8" w14:textId="77777777" w:rsidTr="008940C0">
        <w:trPr>
          <w:jc w:val="center"/>
        </w:trPr>
        <w:tc>
          <w:tcPr>
            <w:tcW w:w="5490" w:type="dxa"/>
            <w:tcBorders>
              <w:left w:val="nil"/>
              <w:right w:val="nil"/>
            </w:tcBorders>
          </w:tcPr>
          <w:p w14:paraId="4B3A7F61" w14:textId="77777777" w:rsidR="0035091D" w:rsidRPr="00854875" w:rsidRDefault="008D7A66" w:rsidP="00A325F1">
            <w:pPr>
              <w:spacing w:line="276" w:lineRule="auto"/>
              <w:rPr>
                <w:sz w:val="20"/>
              </w:rPr>
            </w:pPr>
            <m:oMathPara>
              <m:oMathParaPr>
                <m:jc m:val="left"/>
              </m:oMathParaPr>
              <m:oMath>
                <m:sSub>
                  <m:sSubPr>
                    <m:ctrlPr>
                      <w:rPr>
                        <w:rFonts w:ascii="Cambria Math" w:eastAsia="Times New Roman" w:hAnsi="Cambria Math"/>
                        <w:i/>
                        <w:sz w:val="20"/>
                        <w:lang w:eastAsia="en-US"/>
                      </w:rPr>
                    </m:ctrlPr>
                  </m:sSubPr>
                  <m:e>
                    <m:r>
                      <w:rPr>
                        <w:rFonts w:ascii="Cambria Math" w:hAnsi="Cambria Math"/>
                        <w:sz w:val="20"/>
                      </w:rPr>
                      <m:t>R</m:t>
                    </m:r>
                  </m:e>
                  <m:sub>
                    <m:r>
                      <w:rPr>
                        <w:rFonts w:ascii="Cambria Math" w:hAnsi="Cambria Math"/>
                        <w:sz w:val="20"/>
                      </w:rPr>
                      <m:t>t</m:t>
                    </m:r>
                  </m:sub>
                </m:sSub>
                <m:r>
                  <w:rPr>
                    <w:rFonts w:ascii="Cambria Math" w:hAnsi="Cambria Math"/>
                    <w:sz w:val="20"/>
                  </w:rPr>
                  <m:t xml:space="preserve">=Lognorm(0, </m:t>
                </m:r>
                <m:sSubSup>
                  <m:sSubSupPr>
                    <m:ctrlPr>
                      <w:rPr>
                        <w:rFonts w:ascii="Cambria Math" w:eastAsia="Times New Roman" w:hAnsi="Cambria Math"/>
                        <w:i/>
                        <w:sz w:val="20"/>
                        <w:lang w:eastAsia="en-US"/>
                      </w:rPr>
                    </m:ctrlPr>
                  </m:sSubSupPr>
                  <m:e>
                    <m:r>
                      <w:rPr>
                        <w:rFonts w:ascii="Cambria Math" w:hAnsi="Cambria Math"/>
                        <w:sz w:val="20"/>
                      </w:rPr>
                      <m:t>σ</m:t>
                    </m:r>
                  </m:e>
                  <m:sub>
                    <m:r>
                      <w:rPr>
                        <w:rFonts w:ascii="Cambria Math" w:hAnsi="Cambria Math"/>
                        <w:sz w:val="20"/>
                      </w:rPr>
                      <m:t>R</m:t>
                    </m:r>
                  </m:sub>
                  <m:sup>
                    <m:r>
                      <w:rPr>
                        <w:rFonts w:ascii="Cambria Math" w:hAnsi="Cambria Math"/>
                        <w:sz w:val="20"/>
                      </w:rPr>
                      <m:t>2</m:t>
                    </m:r>
                  </m:sup>
                </m:sSubSup>
                <m:r>
                  <w:rPr>
                    <w:rFonts w:ascii="Cambria Math" w:hAnsi="Cambria Math"/>
                    <w:sz w:val="20"/>
                  </w:rPr>
                  <m:t>)</m:t>
                </m:r>
              </m:oMath>
            </m:oMathPara>
          </w:p>
        </w:tc>
        <w:tc>
          <w:tcPr>
            <w:tcW w:w="3870" w:type="dxa"/>
            <w:tcBorders>
              <w:left w:val="nil"/>
            </w:tcBorders>
          </w:tcPr>
          <w:p w14:paraId="1E35766B" w14:textId="77777777" w:rsidR="0035091D" w:rsidRPr="00854875" w:rsidRDefault="0035091D" w:rsidP="00A325F1">
            <w:pPr>
              <w:spacing w:line="276" w:lineRule="auto"/>
              <w:rPr>
                <w:sz w:val="20"/>
              </w:rPr>
            </w:pPr>
            <w:r w:rsidRPr="00854875">
              <w:rPr>
                <w:sz w:val="20"/>
              </w:rPr>
              <w:t>Non-autocorrelated recruitment deviation</w:t>
            </w:r>
          </w:p>
        </w:tc>
      </w:tr>
      <w:tr w:rsidR="0035091D" w:rsidRPr="00854875" w14:paraId="3D7E0605" w14:textId="77777777" w:rsidTr="008940C0">
        <w:trPr>
          <w:jc w:val="center"/>
        </w:trPr>
        <w:tc>
          <w:tcPr>
            <w:tcW w:w="5490" w:type="dxa"/>
            <w:tcBorders>
              <w:left w:val="nil"/>
              <w:right w:val="nil"/>
            </w:tcBorders>
          </w:tcPr>
          <w:p w14:paraId="7F26FF9C" w14:textId="77777777" w:rsidR="0035091D" w:rsidRPr="00854875" w:rsidRDefault="008D7A66" w:rsidP="00A325F1">
            <w:pPr>
              <w:spacing w:line="276" w:lineRule="auto"/>
              <w:rPr>
                <w:sz w:val="20"/>
              </w:rPr>
            </w:pPr>
            <m:oMathPara>
              <m:oMathParaPr>
                <m:jc m:val="left"/>
              </m:oMathParaPr>
              <m:oMath>
                <m:sSub>
                  <m:sSubPr>
                    <m:ctrlPr>
                      <w:rPr>
                        <w:rFonts w:ascii="Cambria Math" w:eastAsia="Times New Roman" w:hAnsi="Cambria Math"/>
                        <w:i/>
                        <w:sz w:val="20"/>
                        <w:lang w:eastAsia="en-US"/>
                      </w:rPr>
                    </m:ctrlPr>
                  </m:sSubPr>
                  <m:e>
                    <m:r>
                      <w:rPr>
                        <w:rFonts w:ascii="Cambria Math" w:hAnsi="Cambria Math"/>
                        <w:sz w:val="20"/>
                      </w:rPr>
                      <m:t>τ</m:t>
                    </m:r>
                  </m:e>
                  <m:sub>
                    <m:r>
                      <w:rPr>
                        <w:rFonts w:ascii="Cambria Math" w:hAnsi="Cambria Math"/>
                        <w:sz w:val="20"/>
                      </w:rPr>
                      <m:t>t</m:t>
                    </m:r>
                  </m:sub>
                </m:sSub>
                <m:r>
                  <w:rPr>
                    <w:rFonts w:ascii="Cambria Math" w:hAnsi="Cambria Math"/>
                    <w:sz w:val="20"/>
                  </w:rPr>
                  <m:t xml:space="preserve">= </m:t>
                </m:r>
                <m:sSub>
                  <m:sSubPr>
                    <m:ctrlPr>
                      <w:rPr>
                        <w:rFonts w:ascii="Cambria Math" w:eastAsia="Times New Roman" w:hAnsi="Cambria Math"/>
                        <w:i/>
                        <w:sz w:val="20"/>
                        <w:lang w:eastAsia="en-US"/>
                      </w:rPr>
                    </m:ctrlPr>
                  </m:sSubPr>
                  <m:e>
                    <m:r>
                      <w:rPr>
                        <w:rFonts w:ascii="Cambria Math" w:hAnsi="Cambria Math"/>
                        <w:sz w:val="20"/>
                      </w:rPr>
                      <m:t>ϵ</m:t>
                    </m:r>
                  </m:e>
                  <m:sub>
                    <m:r>
                      <w:rPr>
                        <w:rFonts w:ascii="Cambria Math" w:hAnsi="Cambria Math"/>
                        <w:sz w:val="20"/>
                      </w:rPr>
                      <m:t>t</m:t>
                    </m:r>
                  </m:sub>
                </m:sSub>
                <m:r>
                  <w:rPr>
                    <w:rFonts w:ascii="Cambria Math" w:hAnsi="Cambria Math"/>
                    <w:sz w:val="20"/>
                  </w:rPr>
                  <m:t>;t=1</m:t>
                </m:r>
              </m:oMath>
            </m:oMathPara>
          </w:p>
        </w:tc>
        <w:tc>
          <w:tcPr>
            <w:tcW w:w="3870" w:type="dxa"/>
            <w:tcBorders>
              <w:left w:val="nil"/>
            </w:tcBorders>
          </w:tcPr>
          <w:p w14:paraId="1628FCFC" w14:textId="77777777" w:rsidR="0035091D" w:rsidRPr="00854875" w:rsidRDefault="0035091D" w:rsidP="00A325F1">
            <w:pPr>
              <w:spacing w:line="276" w:lineRule="auto"/>
              <w:rPr>
                <w:sz w:val="20"/>
              </w:rPr>
            </w:pPr>
            <w:r w:rsidRPr="00854875">
              <w:rPr>
                <w:sz w:val="20"/>
              </w:rPr>
              <w:t>Autocorrelated recruitment deviation</w:t>
            </w:r>
          </w:p>
        </w:tc>
      </w:tr>
      <w:tr w:rsidR="0035091D" w:rsidRPr="00854875" w14:paraId="044DD75C" w14:textId="77777777" w:rsidTr="008940C0">
        <w:trPr>
          <w:jc w:val="center"/>
        </w:trPr>
        <w:tc>
          <w:tcPr>
            <w:tcW w:w="5490" w:type="dxa"/>
            <w:tcBorders>
              <w:left w:val="nil"/>
              <w:right w:val="nil"/>
            </w:tcBorders>
          </w:tcPr>
          <w:p w14:paraId="407AE636" w14:textId="77777777" w:rsidR="0035091D" w:rsidRPr="00854875" w:rsidRDefault="008D7A66" w:rsidP="00A325F1">
            <w:pPr>
              <w:spacing w:line="276" w:lineRule="auto"/>
              <w:rPr>
                <w:sz w:val="20"/>
              </w:rPr>
            </w:pPr>
            <m:oMathPara>
              <m:oMathParaPr>
                <m:jc m:val="left"/>
              </m:oMathParaPr>
              <m:oMath>
                <m:sSub>
                  <m:sSubPr>
                    <m:ctrlPr>
                      <w:rPr>
                        <w:rFonts w:ascii="Cambria Math" w:eastAsia="Times New Roman" w:hAnsi="Cambria Math"/>
                        <w:i/>
                        <w:sz w:val="20"/>
                        <w:lang w:eastAsia="en-US"/>
                      </w:rPr>
                    </m:ctrlPr>
                  </m:sSubPr>
                  <m:e>
                    <m:r>
                      <w:rPr>
                        <w:rFonts w:ascii="Cambria Math" w:hAnsi="Cambria Math"/>
                        <w:sz w:val="20"/>
                      </w:rPr>
                      <m:t>τ</m:t>
                    </m:r>
                  </m:e>
                  <m:sub>
                    <m:r>
                      <w:rPr>
                        <w:rFonts w:ascii="Cambria Math" w:hAnsi="Cambria Math"/>
                        <w:sz w:val="20"/>
                      </w:rPr>
                      <m:t>t</m:t>
                    </m:r>
                  </m:sub>
                </m:sSub>
                <m:r>
                  <w:rPr>
                    <w:rFonts w:ascii="Cambria Math" w:hAnsi="Cambria Math"/>
                    <w:sz w:val="20"/>
                  </w:rPr>
                  <m:t xml:space="preserve">= </m:t>
                </m:r>
                <m:sSub>
                  <m:sSubPr>
                    <m:ctrlPr>
                      <w:rPr>
                        <w:rFonts w:ascii="Cambria Math" w:eastAsia="Times New Roman" w:hAnsi="Cambria Math"/>
                        <w:i/>
                        <w:sz w:val="20"/>
                        <w:lang w:eastAsia="en-US"/>
                      </w:rPr>
                    </m:ctrlPr>
                  </m:sSubPr>
                  <m:e>
                    <m:r>
                      <w:rPr>
                        <w:rFonts w:ascii="Cambria Math" w:hAnsi="Cambria Math"/>
                        <w:sz w:val="20"/>
                      </w:rPr>
                      <m:t>ϵ</m:t>
                    </m:r>
                  </m:e>
                  <m:sub>
                    <m:r>
                      <w:rPr>
                        <w:rFonts w:ascii="Cambria Math" w:hAnsi="Cambria Math"/>
                        <w:sz w:val="20"/>
                      </w:rPr>
                      <m:t>t</m:t>
                    </m:r>
                  </m:sub>
                </m:sSub>
                <m:sSub>
                  <m:sSubPr>
                    <m:ctrlPr>
                      <w:rPr>
                        <w:rFonts w:ascii="Cambria Math" w:eastAsia="Times New Roman" w:hAnsi="Cambria Math"/>
                        <w:i/>
                        <w:sz w:val="20"/>
                        <w:lang w:eastAsia="en-US"/>
                      </w:rPr>
                    </m:ctrlPr>
                  </m:sSubPr>
                  <m:e>
                    <m:r>
                      <w:rPr>
                        <w:rFonts w:ascii="Cambria Math" w:hAnsi="Cambria Math"/>
                        <w:sz w:val="20"/>
                      </w:rPr>
                      <m:t>τ</m:t>
                    </m:r>
                  </m:e>
                  <m:sub>
                    <m:r>
                      <w:rPr>
                        <w:rFonts w:ascii="Cambria Math" w:hAnsi="Cambria Math"/>
                        <w:sz w:val="20"/>
                      </w:rPr>
                      <m:t>t</m:t>
                    </m:r>
                  </m:sub>
                </m:sSub>
                <m:rad>
                  <m:radPr>
                    <m:degHide m:val="1"/>
                    <m:ctrlPr>
                      <w:rPr>
                        <w:rFonts w:ascii="Cambria Math" w:eastAsia="Times New Roman" w:hAnsi="Cambria Math"/>
                        <w:i/>
                        <w:sz w:val="20"/>
                        <w:lang w:eastAsia="en-US"/>
                      </w:rPr>
                    </m:ctrlPr>
                  </m:radPr>
                  <m:deg/>
                  <m:e>
                    <m:r>
                      <w:rPr>
                        <w:rFonts w:ascii="Cambria Math" w:hAnsi="Cambria Math"/>
                        <w:sz w:val="20"/>
                      </w:rPr>
                      <m:t xml:space="preserve">1- </m:t>
                    </m:r>
                    <m:sSup>
                      <m:sSupPr>
                        <m:ctrlPr>
                          <w:rPr>
                            <w:rFonts w:ascii="Cambria Math" w:eastAsia="Times New Roman" w:hAnsi="Cambria Math"/>
                            <w:i/>
                            <w:sz w:val="20"/>
                            <w:lang w:eastAsia="en-US"/>
                          </w:rPr>
                        </m:ctrlPr>
                      </m:sSupPr>
                      <m:e>
                        <m:r>
                          <w:rPr>
                            <w:rFonts w:ascii="Cambria Math" w:hAnsi="Cambria Math"/>
                            <w:sz w:val="20"/>
                          </w:rPr>
                          <m:t>ρ</m:t>
                        </m:r>
                      </m:e>
                      <m:sup>
                        <m:r>
                          <w:rPr>
                            <w:rFonts w:ascii="Cambria Math" w:hAnsi="Cambria Math"/>
                            <w:sz w:val="20"/>
                          </w:rPr>
                          <m:t>2</m:t>
                        </m:r>
                      </m:sup>
                    </m:sSup>
                  </m:e>
                </m:rad>
                <m:r>
                  <w:rPr>
                    <w:rFonts w:ascii="Cambria Math" w:hAnsi="Cambria Math"/>
                    <w:sz w:val="20"/>
                  </w:rPr>
                  <m:t>;t&gt;1</m:t>
                </m:r>
              </m:oMath>
            </m:oMathPara>
          </w:p>
        </w:tc>
        <w:tc>
          <w:tcPr>
            <w:tcW w:w="3870" w:type="dxa"/>
            <w:tcBorders>
              <w:left w:val="nil"/>
            </w:tcBorders>
          </w:tcPr>
          <w:p w14:paraId="45DE82D4" w14:textId="77777777" w:rsidR="0035091D" w:rsidRPr="00854875" w:rsidRDefault="0035091D" w:rsidP="00A325F1">
            <w:pPr>
              <w:spacing w:line="276" w:lineRule="auto"/>
              <w:rPr>
                <w:sz w:val="20"/>
              </w:rPr>
            </w:pPr>
          </w:p>
        </w:tc>
      </w:tr>
      <w:tr w:rsidR="0035091D" w:rsidRPr="00854875" w14:paraId="0271A31D" w14:textId="77777777" w:rsidTr="008940C0">
        <w:trPr>
          <w:jc w:val="center"/>
        </w:trPr>
        <w:tc>
          <w:tcPr>
            <w:tcW w:w="5490" w:type="dxa"/>
            <w:tcBorders>
              <w:left w:val="nil"/>
              <w:right w:val="nil"/>
            </w:tcBorders>
          </w:tcPr>
          <w:p w14:paraId="3BBDF5B8" w14:textId="77777777" w:rsidR="0035091D" w:rsidRPr="00854875" w:rsidRDefault="0035091D" w:rsidP="00A325F1">
            <w:pPr>
              <w:spacing w:line="276" w:lineRule="auto"/>
              <w:rPr>
                <w:sz w:val="20"/>
                <w:lang w:eastAsia="en-US"/>
              </w:rPr>
            </w:pPr>
            <m:oMathPara>
              <m:oMathParaPr>
                <m:jc m:val="left"/>
              </m:oMathParaPr>
              <m:oMath>
                <m:r>
                  <w:rPr>
                    <w:rFonts w:ascii="Cambria Math" w:hAnsi="Cambria Math"/>
                    <w:sz w:val="20"/>
                  </w:rPr>
                  <m:t>SS</m:t>
                </m:r>
                <m:sSub>
                  <m:sSubPr>
                    <m:ctrlPr>
                      <w:rPr>
                        <w:rFonts w:ascii="Cambria Math" w:eastAsia="Times New Roman" w:hAnsi="Cambria Math"/>
                        <w:i/>
                        <w:sz w:val="20"/>
                        <w:lang w:eastAsia="en-US"/>
                      </w:rPr>
                    </m:ctrlPr>
                  </m:sSubPr>
                  <m:e>
                    <m:r>
                      <w:rPr>
                        <w:rFonts w:ascii="Cambria Math" w:hAnsi="Cambria Math"/>
                        <w:sz w:val="20"/>
                      </w:rPr>
                      <m:t>B</m:t>
                    </m:r>
                  </m:e>
                  <m:sub>
                    <m:r>
                      <w:rPr>
                        <w:rFonts w:ascii="Cambria Math" w:hAnsi="Cambria Math"/>
                        <w:sz w:val="20"/>
                      </w:rPr>
                      <m:t>t</m:t>
                    </m:r>
                  </m:sub>
                </m:sSub>
                <m:r>
                  <w:rPr>
                    <w:rFonts w:ascii="Cambria Math" w:hAnsi="Cambria Math"/>
                    <w:sz w:val="20"/>
                  </w:rPr>
                  <m:t>=</m:t>
                </m:r>
                <m:nary>
                  <m:naryPr>
                    <m:chr m:val="∑"/>
                    <m:limLoc m:val="undOvr"/>
                    <m:grow m:val="1"/>
                    <m:ctrlPr>
                      <w:rPr>
                        <w:rFonts w:ascii="Cambria Math" w:eastAsia="Times New Roman" w:hAnsi="Cambria Math"/>
                        <w:i/>
                        <w:sz w:val="20"/>
                        <w:lang w:eastAsia="en-US"/>
                      </w:rPr>
                    </m:ctrlPr>
                  </m:naryPr>
                  <m:sub>
                    <m:r>
                      <w:rPr>
                        <w:rFonts w:ascii="Cambria Math" w:hAnsi="Cambria Math"/>
                        <w:sz w:val="20"/>
                      </w:rPr>
                      <m:t>a=0</m:t>
                    </m:r>
                  </m:sub>
                  <m:sup>
                    <m:r>
                      <w:rPr>
                        <w:rFonts w:ascii="Cambria Math" w:hAnsi="Cambria Math"/>
                        <w:sz w:val="20"/>
                      </w:rPr>
                      <m:t>A</m:t>
                    </m:r>
                  </m:sup>
                  <m:e>
                    <m:sSub>
                      <m:sSubPr>
                        <m:ctrlPr>
                          <w:rPr>
                            <w:rFonts w:ascii="Cambria Math" w:eastAsia="Times New Roman" w:hAnsi="Cambria Math"/>
                            <w:i/>
                            <w:sz w:val="20"/>
                            <w:lang w:eastAsia="en-US"/>
                          </w:rPr>
                        </m:ctrlPr>
                      </m:sSubPr>
                      <m:e>
                        <m:r>
                          <w:rPr>
                            <w:rFonts w:ascii="Cambria Math" w:hAnsi="Cambria Math"/>
                            <w:sz w:val="20"/>
                          </w:rPr>
                          <m:t>N</m:t>
                        </m:r>
                      </m:e>
                      <m:sub>
                        <m:r>
                          <w:rPr>
                            <w:rFonts w:ascii="Cambria Math" w:hAnsi="Cambria Math"/>
                            <w:sz w:val="20"/>
                          </w:rPr>
                          <m:t>a,t</m:t>
                        </m:r>
                      </m:sub>
                    </m:sSub>
                    <m:sSub>
                      <m:sSubPr>
                        <m:ctrlPr>
                          <w:rPr>
                            <w:rFonts w:ascii="Cambria Math" w:eastAsia="Times New Roman" w:hAnsi="Cambria Math"/>
                            <w:i/>
                            <w:sz w:val="20"/>
                            <w:lang w:eastAsia="en-US"/>
                          </w:rPr>
                        </m:ctrlPr>
                      </m:sSubPr>
                      <m:e>
                        <m:r>
                          <w:rPr>
                            <w:rFonts w:ascii="Cambria Math" w:hAnsi="Cambria Math"/>
                            <w:sz w:val="20"/>
                          </w:rPr>
                          <m:t>w</m:t>
                        </m:r>
                      </m:e>
                      <m:sub>
                        <m:r>
                          <w:rPr>
                            <w:rFonts w:ascii="Cambria Math" w:hAnsi="Cambria Math"/>
                            <w:sz w:val="20"/>
                          </w:rPr>
                          <m:t>a</m:t>
                        </m:r>
                      </m:sub>
                    </m:sSub>
                    <m:sSub>
                      <m:sSubPr>
                        <m:ctrlPr>
                          <w:rPr>
                            <w:rFonts w:ascii="Cambria Math" w:eastAsia="Times New Roman" w:hAnsi="Cambria Math"/>
                            <w:i/>
                            <w:sz w:val="20"/>
                            <w:lang w:eastAsia="en-US"/>
                          </w:rPr>
                        </m:ctrlPr>
                      </m:sSubPr>
                      <m:e>
                        <m:r>
                          <w:rPr>
                            <w:rFonts w:ascii="Cambria Math" w:hAnsi="Cambria Math"/>
                            <w:sz w:val="20"/>
                          </w:rPr>
                          <m:t>m</m:t>
                        </m:r>
                      </m:e>
                      <m:sub>
                        <m:r>
                          <w:rPr>
                            <w:rFonts w:ascii="Cambria Math" w:hAnsi="Cambria Math"/>
                            <w:sz w:val="20"/>
                          </w:rPr>
                          <m:t>a</m:t>
                        </m:r>
                      </m:sub>
                    </m:sSub>
                  </m:e>
                </m:nary>
              </m:oMath>
            </m:oMathPara>
          </w:p>
          <w:p w14:paraId="24F23A03" w14:textId="595F654C" w:rsidR="0035091D" w:rsidRPr="00854875" w:rsidRDefault="0035091D" w:rsidP="00A325F1">
            <w:pPr>
              <w:spacing w:line="276" w:lineRule="auto"/>
              <w:rPr>
                <w:sz w:val="14"/>
              </w:rPr>
            </w:pPr>
          </w:p>
        </w:tc>
        <w:tc>
          <w:tcPr>
            <w:tcW w:w="3870" w:type="dxa"/>
            <w:tcBorders>
              <w:left w:val="nil"/>
            </w:tcBorders>
          </w:tcPr>
          <w:p w14:paraId="7BA84BD2" w14:textId="77777777" w:rsidR="0035091D" w:rsidRPr="00854875" w:rsidRDefault="0035091D" w:rsidP="00A325F1">
            <w:pPr>
              <w:spacing w:line="276" w:lineRule="auto"/>
              <w:rPr>
                <w:sz w:val="20"/>
              </w:rPr>
            </w:pPr>
            <w:r w:rsidRPr="00854875">
              <w:rPr>
                <w:sz w:val="20"/>
              </w:rPr>
              <w:t>Spawning stock biomass</w:t>
            </w:r>
          </w:p>
        </w:tc>
      </w:tr>
      <w:tr w:rsidR="0035091D" w:rsidRPr="00854875" w14:paraId="5A98C2B2" w14:textId="77777777" w:rsidTr="008940C0">
        <w:trPr>
          <w:jc w:val="center"/>
        </w:trPr>
        <w:tc>
          <w:tcPr>
            <w:tcW w:w="5490" w:type="dxa"/>
            <w:tcBorders>
              <w:left w:val="nil"/>
              <w:right w:val="nil"/>
            </w:tcBorders>
          </w:tcPr>
          <w:p w14:paraId="67CA026A" w14:textId="1ADED178" w:rsidR="0035091D" w:rsidRPr="00854875" w:rsidRDefault="008D7A66" w:rsidP="00A325F1">
            <w:pPr>
              <w:spacing w:line="276" w:lineRule="auto"/>
              <w:rPr>
                <w:sz w:val="20"/>
              </w:rPr>
            </w:pPr>
            <m:oMath>
              <m:sSub>
                <m:sSubPr>
                  <m:ctrlPr>
                    <w:rPr>
                      <w:rFonts w:ascii="Cambria Math" w:eastAsia="Times New Roman" w:hAnsi="Cambria Math"/>
                      <w:i/>
                      <w:sz w:val="20"/>
                      <w:lang w:eastAsia="en-US"/>
                    </w:rPr>
                  </m:ctrlPr>
                </m:sSubPr>
                <m:e>
                  <m:r>
                    <w:rPr>
                      <w:rFonts w:ascii="Cambria Math" w:hAnsi="Cambria Math"/>
                      <w:sz w:val="20"/>
                    </w:rPr>
                    <m:t>N</m:t>
                  </m:r>
                </m:e>
                <m:sub>
                  <m:r>
                    <w:rPr>
                      <w:rFonts w:ascii="Cambria Math" w:hAnsi="Cambria Math"/>
                      <w:sz w:val="20"/>
                    </w:rPr>
                    <m:t>recruits</m:t>
                  </m:r>
                </m:sub>
              </m:sSub>
              <m:r>
                <w:rPr>
                  <w:rFonts w:ascii="Cambria Math" w:hAnsi="Cambria Math"/>
                  <w:sz w:val="20"/>
                </w:rPr>
                <m:t xml:space="preserve">= </m:t>
              </m:r>
              <m:f>
                <m:fPr>
                  <m:ctrlPr>
                    <w:rPr>
                      <w:rFonts w:ascii="Cambria Math" w:eastAsia="Times New Roman" w:hAnsi="Cambria Math"/>
                      <w:i/>
                      <w:sz w:val="20"/>
                      <w:lang w:eastAsia="en-US"/>
                    </w:rPr>
                  </m:ctrlPr>
                </m:fPr>
                <m:num>
                  <m:r>
                    <w:rPr>
                      <w:rFonts w:ascii="Cambria Math" w:hAnsi="Cambria Math"/>
                      <w:sz w:val="20"/>
                    </w:rPr>
                    <m:t>rmaxBH*</m:t>
                  </m:r>
                  <m:sSub>
                    <m:sSubPr>
                      <m:ctrlPr>
                        <w:rPr>
                          <w:rFonts w:ascii="Cambria Math" w:hAnsi="Cambria Math"/>
                          <w:sz w:val="20"/>
                          <w:lang w:eastAsia="en-US"/>
                        </w:rPr>
                      </m:ctrlPr>
                    </m:sSubPr>
                    <m:e>
                      <m:r>
                        <w:rPr>
                          <w:rFonts w:ascii="Cambria Math" w:hAnsi="Cambria Math"/>
                          <w:sz w:val="20"/>
                        </w:rPr>
                        <m:t>SSB</m:t>
                      </m:r>
                    </m:e>
                    <m:sub>
                      <m:r>
                        <w:rPr>
                          <w:rFonts w:ascii="Cambria Math" w:hAnsi="Cambria Math"/>
                          <w:sz w:val="20"/>
                        </w:rPr>
                        <m:t>t</m:t>
                      </m:r>
                    </m:sub>
                  </m:sSub>
                </m:num>
                <m:den>
                  <m:r>
                    <w:rPr>
                      <w:rFonts w:ascii="Cambria Math" w:hAnsi="Cambria Math"/>
                      <w:sz w:val="20"/>
                    </w:rPr>
                    <m:t xml:space="preserve">beta+ </m:t>
                  </m:r>
                  <m:sSub>
                    <m:sSubPr>
                      <m:ctrlPr>
                        <w:rPr>
                          <w:rFonts w:ascii="Cambria Math" w:eastAsia="Times New Roman" w:hAnsi="Cambria Math"/>
                          <w:i/>
                          <w:sz w:val="20"/>
                          <w:lang w:eastAsia="en-US"/>
                        </w:rPr>
                      </m:ctrlPr>
                    </m:sSubPr>
                    <m:e>
                      <m:r>
                        <w:rPr>
                          <w:rFonts w:ascii="Cambria Math" w:hAnsi="Cambria Math"/>
                          <w:sz w:val="20"/>
                        </w:rPr>
                        <m:t>SSB</m:t>
                      </m:r>
                    </m:e>
                    <m:sub>
                      <m:r>
                        <w:rPr>
                          <w:rFonts w:ascii="Cambria Math" w:hAnsi="Cambria Math"/>
                          <w:sz w:val="20"/>
                        </w:rPr>
                        <m:t>t</m:t>
                      </m:r>
                    </m:sub>
                  </m:sSub>
                </m:den>
              </m:f>
            </m:oMath>
            <w:r w:rsidR="0035091D" w:rsidRPr="00854875">
              <w:rPr>
                <w:sz w:val="20"/>
              </w:rPr>
              <w:t>; beta = 1 (constant recruitment)</w:t>
            </w:r>
          </w:p>
        </w:tc>
        <w:tc>
          <w:tcPr>
            <w:tcW w:w="3870" w:type="dxa"/>
            <w:tcBorders>
              <w:left w:val="nil"/>
            </w:tcBorders>
          </w:tcPr>
          <w:p w14:paraId="4BCB8ACD" w14:textId="77777777" w:rsidR="0035091D" w:rsidRPr="00854875" w:rsidRDefault="0035091D" w:rsidP="00A325F1">
            <w:pPr>
              <w:spacing w:line="276" w:lineRule="auto"/>
              <w:rPr>
                <w:sz w:val="20"/>
              </w:rPr>
            </w:pPr>
            <w:r w:rsidRPr="00854875">
              <w:rPr>
                <w:sz w:val="20"/>
              </w:rPr>
              <w:t>Beverton-Holt relationship</w:t>
            </w:r>
          </w:p>
        </w:tc>
      </w:tr>
      <w:tr w:rsidR="0035091D" w:rsidRPr="00854875" w14:paraId="322D3ADC" w14:textId="77777777" w:rsidTr="008940C0">
        <w:trPr>
          <w:jc w:val="center"/>
        </w:trPr>
        <w:tc>
          <w:tcPr>
            <w:tcW w:w="5490" w:type="dxa"/>
            <w:tcBorders>
              <w:left w:val="nil"/>
              <w:right w:val="nil"/>
            </w:tcBorders>
          </w:tcPr>
          <w:p w14:paraId="01589AB3" w14:textId="77777777" w:rsidR="0035091D" w:rsidRPr="00854875" w:rsidRDefault="0035091D" w:rsidP="00A325F1">
            <w:pPr>
              <w:spacing w:line="276" w:lineRule="auto"/>
              <w:rPr>
                <w:sz w:val="20"/>
              </w:rPr>
            </w:pPr>
            <m:oMathPara>
              <m:oMathParaPr>
                <m:jc m:val="left"/>
              </m:oMathParaPr>
              <m:oMath>
                <m:r>
                  <w:rPr>
                    <w:rFonts w:ascii="Cambria Math" w:hAnsi="Cambria Math"/>
                    <w:sz w:val="20"/>
                  </w:rPr>
                  <m:t>Z=M+F</m:t>
                </m:r>
              </m:oMath>
            </m:oMathPara>
          </w:p>
        </w:tc>
        <w:tc>
          <w:tcPr>
            <w:tcW w:w="3870" w:type="dxa"/>
            <w:tcBorders>
              <w:left w:val="nil"/>
            </w:tcBorders>
          </w:tcPr>
          <w:p w14:paraId="3F336818" w14:textId="77777777" w:rsidR="0035091D" w:rsidRPr="00854875" w:rsidRDefault="0035091D" w:rsidP="00A325F1">
            <w:pPr>
              <w:spacing w:line="276" w:lineRule="auto"/>
              <w:rPr>
                <w:sz w:val="20"/>
              </w:rPr>
            </w:pPr>
            <w:r w:rsidRPr="00854875">
              <w:rPr>
                <w:sz w:val="20"/>
              </w:rPr>
              <w:t>Total mortality</w:t>
            </w:r>
          </w:p>
        </w:tc>
      </w:tr>
      <w:tr w:rsidR="0035091D" w:rsidRPr="00854875" w14:paraId="5E4FF2F1" w14:textId="77777777" w:rsidTr="008940C0">
        <w:trPr>
          <w:jc w:val="center"/>
        </w:trPr>
        <w:tc>
          <w:tcPr>
            <w:tcW w:w="5490" w:type="dxa"/>
            <w:tcBorders>
              <w:left w:val="nil"/>
              <w:right w:val="nil"/>
            </w:tcBorders>
          </w:tcPr>
          <w:p w14:paraId="56158DED" w14:textId="77777777" w:rsidR="0035091D" w:rsidRPr="00854875" w:rsidRDefault="0035091D" w:rsidP="00A325F1">
            <w:pPr>
              <w:spacing w:line="276" w:lineRule="auto"/>
              <w:rPr>
                <w:sz w:val="20"/>
              </w:rPr>
            </w:pPr>
            <m:oMathPara>
              <m:oMathParaPr>
                <m:jc m:val="left"/>
              </m:oMathParaPr>
              <m:oMath>
                <m:r>
                  <w:rPr>
                    <w:rFonts w:ascii="Cambria Math" w:hAnsi="Cambria Math"/>
                    <w:sz w:val="20"/>
                  </w:rPr>
                  <m:t>F=q*E</m:t>
                </m:r>
              </m:oMath>
            </m:oMathPara>
          </w:p>
        </w:tc>
        <w:tc>
          <w:tcPr>
            <w:tcW w:w="3870" w:type="dxa"/>
            <w:tcBorders>
              <w:left w:val="nil"/>
            </w:tcBorders>
          </w:tcPr>
          <w:p w14:paraId="13F2A27B" w14:textId="77777777" w:rsidR="0035091D" w:rsidRPr="00854875" w:rsidRDefault="0035091D" w:rsidP="00A325F1">
            <w:pPr>
              <w:spacing w:line="276" w:lineRule="auto"/>
              <w:rPr>
                <w:sz w:val="20"/>
              </w:rPr>
            </w:pPr>
            <w:r w:rsidRPr="00854875">
              <w:rPr>
                <w:sz w:val="20"/>
              </w:rPr>
              <w:t>Fishing mortality</w:t>
            </w:r>
          </w:p>
        </w:tc>
      </w:tr>
      <w:tr w:rsidR="0035091D" w:rsidRPr="00854875" w14:paraId="106E30CA" w14:textId="77777777" w:rsidTr="008940C0">
        <w:trPr>
          <w:jc w:val="center"/>
        </w:trPr>
        <w:tc>
          <w:tcPr>
            <w:tcW w:w="5490" w:type="dxa"/>
            <w:tcBorders>
              <w:left w:val="nil"/>
              <w:right w:val="nil"/>
            </w:tcBorders>
          </w:tcPr>
          <w:p w14:paraId="638DED83" w14:textId="77777777" w:rsidR="0035091D" w:rsidRPr="00854875" w:rsidRDefault="008D7A66" w:rsidP="00A325F1">
            <w:pPr>
              <w:spacing w:line="276" w:lineRule="auto"/>
              <w:rPr>
                <w:sz w:val="20"/>
              </w:rPr>
            </w:pPr>
            <m:oMathPara>
              <m:oMathParaPr>
                <m:jc m:val="left"/>
              </m:oMathParaPr>
              <m:oMath>
                <m:sSub>
                  <m:sSubPr>
                    <m:ctrlPr>
                      <w:rPr>
                        <w:rFonts w:ascii="Cambria Math" w:eastAsia="Times New Roman" w:hAnsi="Cambria Math"/>
                        <w:i/>
                        <w:sz w:val="20"/>
                        <w:lang w:eastAsia="en-US"/>
                      </w:rPr>
                    </m:ctrlPr>
                  </m:sSubPr>
                  <m:e>
                    <m:r>
                      <w:rPr>
                        <w:rFonts w:ascii="Cambria Math" w:hAnsi="Cambria Math"/>
                        <w:sz w:val="20"/>
                      </w:rPr>
                      <m:t>p</m:t>
                    </m:r>
                  </m:e>
                  <m:sub>
                    <m:r>
                      <w:rPr>
                        <w:rFonts w:ascii="Cambria Math" w:hAnsi="Cambria Math"/>
                        <w:sz w:val="20"/>
                      </w:rPr>
                      <m:t>death</m:t>
                    </m:r>
                  </m:sub>
                </m:sSub>
                <m:r>
                  <w:rPr>
                    <w:rFonts w:ascii="Cambria Math" w:hAnsi="Cambria Math"/>
                    <w:sz w:val="20"/>
                  </w:rPr>
                  <m:t>=1-</m:t>
                </m:r>
                <m:func>
                  <m:funcPr>
                    <m:ctrlPr>
                      <w:rPr>
                        <w:rFonts w:ascii="Cambria Math" w:eastAsia="Times New Roman" w:hAnsi="Cambria Math"/>
                        <w:i/>
                        <w:sz w:val="20"/>
                        <w:lang w:eastAsia="en-US"/>
                      </w:rPr>
                    </m:ctrlPr>
                  </m:funcPr>
                  <m:fName>
                    <m:r>
                      <m:rPr>
                        <m:sty m:val="p"/>
                      </m:rPr>
                      <w:rPr>
                        <w:rFonts w:ascii="Cambria Math" w:hAnsi="Cambria Math"/>
                        <w:sz w:val="20"/>
                      </w:rPr>
                      <m:t>exp</m:t>
                    </m:r>
                  </m:fName>
                  <m:e>
                    <m:d>
                      <m:dPr>
                        <m:ctrlPr>
                          <w:rPr>
                            <w:rFonts w:ascii="Cambria Math" w:eastAsia="Times New Roman" w:hAnsi="Cambria Math"/>
                            <w:i/>
                            <w:sz w:val="20"/>
                            <w:lang w:eastAsia="en-US"/>
                          </w:rPr>
                        </m:ctrlPr>
                      </m:dPr>
                      <m:e>
                        <m:r>
                          <w:rPr>
                            <w:rFonts w:ascii="Cambria Math" w:hAnsi="Cambria Math"/>
                            <w:sz w:val="20"/>
                          </w:rPr>
                          <m:t>-Z*</m:t>
                        </m:r>
                        <m:sSub>
                          <m:sSubPr>
                            <m:ctrlPr>
                              <w:rPr>
                                <w:rFonts w:ascii="Cambria Math" w:eastAsia="Times New Roman" w:hAnsi="Cambria Math"/>
                                <w:i/>
                                <w:sz w:val="20"/>
                                <w:lang w:eastAsia="en-US"/>
                              </w:rPr>
                            </m:ctrlPr>
                          </m:sSubPr>
                          <m:e>
                            <m:r>
                              <w:rPr>
                                <w:rFonts w:ascii="Cambria Math" w:hAnsi="Cambria Math"/>
                                <w:sz w:val="20"/>
                              </w:rPr>
                              <m:t>t</m:t>
                            </m:r>
                          </m:e>
                          <m:sub>
                            <m:r>
                              <w:rPr>
                                <w:rFonts w:ascii="Cambria Math" w:hAnsi="Cambria Math"/>
                                <w:sz w:val="20"/>
                              </w:rPr>
                              <m:t>incr</m:t>
                            </m:r>
                          </m:sub>
                        </m:sSub>
                      </m:e>
                    </m:d>
                  </m:e>
                </m:func>
              </m:oMath>
            </m:oMathPara>
          </w:p>
        </w:tc>
        <w:tc>
          <w:tcPr>
            <w:tcW w:w="3870" w:type="dxa"/>
            <w:tcBorders>
              <w:left w:val="nil"/>
            </w:tcBorders>
          </w:tcPr>
          <w:p w14:paraId="56DDA776" w14:textId="77777777" w:rsidR="0035091D" w:rsidRPr="00854875" w:rsidRDefault="0035091D" w:rsidP="00A325F1">
            <w:pPr>
              <w:spacing w:line="276" w:lineRule="auto"/>
              <w:rPr>
                <w:sz w:val="20"/>
              </w:rPr>
            </w:pPr>
            <w:r w:rsidRPr="00854875">
              <w:rPr>
                <w:sz w:val="20"/>
              </w:rPr>
              <w:t>Probability of death</w:t>
            </w:r>
          </w:p>
        </w:tc>
      </w:tr>
      <w:tr w:rsidR="0035091D" w:rsidRPr="00854875" w14:paraId="27BF48D2" w14:textId="77777777" w:rsidTr="008940C0">
        <w:trPr>
          <w:jc w:val="center"/>
        </w:trPr>
        <w:tc>
          <w:tcPr>
            <w:tcW w:w="5490" w:type="dxa"/>
            <w:tcBorders>
              <w:left w:val="nil"/>
              <w:right w:val="nil"/>
            </w:tcBorders>
          </w:tcPr>
          <w:p w14:paraId="68D8A540" w14:textId="77777777" w:rsidR="0035091D" w:rsidRPr="00854875" w:rsidRDefault="0035091D" w:rsidP="00A325F1">
            <w:pPr>
              <w:spacing w:line="276" w:lineRule="auto"/>
              <w:rPr>
                <w:sz w:val="20"/>
              </w:rPr>
            </w:pPr>
            <w:r w:rsidRPr="00854875">
              <w:rPr>
                <w:sz w:val="20"/>
              </w:rPr>
              <w:t xml:space="preserve">If </w:t>
            </w:r>
            <m:oMath>
              <m:sSub>
                <m:sSubPr>
                  <m:ctrlPr>
                    <w:rPr>
                      <w:rFonts w:ascii="Cambria Math" w:eastAsia="Times New Roman" w:hAnsi="Cambria Math"/>
                      <w:i/>
                      <w:sz w:val="20"/>
                      <w:lang w:eastAsia="en-US"/>
                    </w:rPr>
                  </m:ctrlPr>
                </m:sSubPr>
                <m:e>
                  <m:r>
                    <w:rPr>
                      <w:rFonts w:ascii="Cambria Math" w:hAnsi="Cambria Math"/>
                      <w:sz w:val="20"/>
                    </w:rPr>
                    <m:t>R</m:t>
                  </m:r>
                </m:e>
                <m:sub>
                  <m:r>
                    <w:rPr>
                      <w:rFonts w:ascii="Cambria Math" w:hAnsi="Cambria Math"/>
                      <w:sz w:val="20"/>
                    </w:rPr>
                    <m:t>and</m:t>
                  </m:r>
                </m:sub>
              </m:sSub>
              <m:r>
                <w:rPr>
                  <w:rFonts w:ascii="Cambria Math" w:hAnsi="Cambria Math"/>
                  <w:sz w:val="20"/>
                </w:rPr>
                <m:t>=</m:t>
              </m:r>
              <m:sSub>
                <m:sSubPr>
                  <m:ctrlPr>
                    <w:rPr>
                      <w:rFonts w:ascii="Cambria Math" w:eastAsia="Times New Roman" w:hAnsi="Cambria Math"/>
                      <w:i/>
                      <w:sz w:val="20"/>
                      <w:lang w:eastAsia="en-US"/>
                    </w:rPr>
                  </m:ctrlPr>
                </m:sSubPr>
                <m:e>
                  <m:r>
                    <w:rPr>
                      <w:rFonts w:ascii="Cambria Math" w:hAnsi="Cambria Math"/>
                      <w:sz w:val="20"/>
                    </w:rPr>
                    <m:t>p</m:t>
                  </m:r>
                </m:e>
                <m:sub>
                  <m:r>
                    <w:rPr>
                      <w:rFonts w:ascii="Cambria Math" w:hAnsi="Cambria Math"/>
                      <w:sz w:val="20"/>
                    </w:rPr>
                    <m:t>death</m:t>
                  </m:r>
                </m:sub>
              </m:sSub>
            </m:oMath>
            <w:r w:rsidRPr="00854875">
              <w:rPr>
                <w:sz w:val="20"/>
              </w:rPr>
              <w:t>, individual dies</w:t>
            </w:r>
          </w:p>
        </w:tc>
        <w:tc>
          <w:tcPr>
            <w:tcW w:w="3870" w:type="dxa"/>
            <w:tcBorders>
              <w:left w:val="nil"/>
            </w:tcBorders>
          </w:tcPr>
          <w:p w14:paraId="5A486E60" w14:textId="77777777" w:rsidR="0035091D" w:rsidRPr="00854875" w:rsidRDefault="0035091D" w:rsidP="00A325F1">
            <w:pPr>
              <w:spacing w:line="276" w:lineRule="auto"/>
              <w:rPr>
                <w:sz w:val="20"/>
              </w:rPr>
            </w:pPr>
            <w:r w:rsidRPr="00854875">
              <w:rPr>
                <w:sz w:val="20"/>
              </w:rPr>
              <w:t>Rand = random number generated</w:t>
            </w:r>
          </w:p>
        </w:tc>
      </w:tr>
      <w:tr w:rsidR="0035091D" w:rsidRPr="00854875" w14:paraId="7E8C84F3" w14:textId="77777777" w:rsidTr="008940C0">
        <w:trPr>
          <w:jc w:val="center"/>
        </w:trPr>
        <w:tc>
          <w:tcPr>
            <w:tcW w:w="5490" w:type="dxa"/>
            <w:tcBorders>
              <w:left w:val="nil"/>
              <w:right w:val="nil"/>
            </w:tcBorders>
          </w:tcPr>
          <w:p w14:paraId="30117F4E" w14:textId="77777777" w:rsidR="0035091D" w:rsidRPr="00854875" w:rsidRDefault="008D7A66" w:rsidP="00A325F1">
            <w:pPr>
              <w:spacing w:line="276" w:lineRule="auto"/>
              <w:rPr>
                <w:sz w:val="20"/>
              </w:rPr>
            </w:pPr>
            <m:oMath>
              <m:sSub>
                <m:sSubPr>
                  <m:ctrlPr>
                    <w:rPr>
                      <w:rFonts w:ascii="Cambria Math" w:eastAsia="Times New Roman" w:hAnsi="Cambria Math"/>
                      <w:i/>
                      <w:sz w:val="20"/>
                      <w:lang w:eastAsia="en-US"/>
                    </w:rPr>
                  </m:ctrlPr>
                </m:sSubPr>
                <m:e>
                  <m:r>
                    <w:rPr>
                      <w:rFonts w:ascii="Cambria Math" w:hAnsi="Cambria Math"/>
                      <w:sz w:val="20"/>
                    </w:rPr>
                    <m:t>p</m:t>
                  </m:r>
                </m:e>
                <m:sub>
                  <m:r>
                    <w:rPr>
                      <w:rFonts w:ascii="Cambria Math" w:hAnsi="Cambria Math"/>
                      <w:sz w:val="20"/>
                    </w:rPr>
                    <m:t>M or F</m:t>
                  </m:r>
                </m:sub>
              </m:sSub>
              <m:r>
                <w:rPr>
                  <w:rFonts w:ascii="Cambria Math" w:hAnsi="Cambria Math"/>
                  <w:sz w:val="20"/>
                </w:rPr>
                <m:t>=sample(c</m:t>
              </m:r>
              <m:d>
                <m:dPr>
                  <m:ctrlPr>
                    <w:rPr>
                      <w:rFonts w:ascii="Cambria Math" w:hAnsi="Cambria Math"/>
                      <w:i/>
                      <w:sz w:val="20"/>
                    </w:rPr>
                  </m:ctrlPr>
                </m:dPr>
                <m:e>
                  <m:r>
                    <w:rPr>
                      <w:rFonts w:ascii="Cambria Math" w:hAnsi="Cambria Math"/>
                      <w:sz w:val="20"/>
                    </w:rPr>
                    <m:t>0,1</m:t>
                  </m:r>
                </m:e>
              </m:d>
              <m:r>
                <w:rPr>
                  <w:rFonts w:ascii="Cambria Math" w:hAnsi="Cambria Math"/>
                  <w:sz w:val="20"/>
                </w:rPr>
                <m:t>, prob=c</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M</m:t>
                      </m:r>
                    </m:num>
                    <m:den>
                      <m:r>
                        <w:rPr>
                          <w:rFonts w:ascii="Cambria Math" w:hAnsi="Cambria Math"/>
                          <w:sz w:val="20"/>
                        </w:rPr>
                        <m:t>Z</m:t>
                      </m:r>
                    </m:den>
                  </m:f>
                  <m:r>
                    <w:rPr>
                      <w:rFonts w:ascii="Cambria Math" w:hAnsi="Cambria Math"/>
                      <w:sz w:val="20"/>
                    </w:rPr>
                    <m:t>,</m:t>
                  </m:r>
                  <m:f>
                    <m:fPr>
                      <m:ctrlPr>
                        <w:rPr>
                          <w:rFonts w:ascii="Cambria Math" w:hAnsi="Cambria Math"/>
                          <w:i/>
                          <w:sz w:val="20"/>
                        </w:rPr>
                      </m:ctrlPr>
                    </m:fPr>
                    <m:num>
                      <m:r>
                        <w:rPr>
                          <w:rFonts w:ascii="Cambria Math" w:hAnsi="Cambria Math"/>
                          <w:sz w:val="20"/>
                        </w:rPr>
                        <m:t>F</m:t>
                      </m:r>
                    </m:num>
                    <m:den>
                      <m:r>
                        <w:rPr>
                          <w:rFonts w:ascii="Cambria Math" w:hAnsi="Cambria Math"/>
                          <w:sz w:val="20"/>
                        </w:rPr>
                        <m:t>Z</m:t>
                      </m:r>
                    </m:den>
                  </m:f>
                </m:e>
              </m:d>
              <m:r>
                <w:rPr>
                  <w:rFonts w:ascii="Cambria Math" w:hAnsi="Cambria Math"/>
                  <w:sz w:val="20"/>
                </w:rPr>
                <m:t>)</m:t>
              </m:r>
            </m:oMath>
            <w:r w:rsidR="0035091D" w:rsidRPr="00854875">
              <w:rPr>
                <w:sz w:val="20"/>
              </w:rPr>
              <w:t xml:space="preserve"> </w:t>
            </w:r>
          </w:p>
        </w:tc>
        <w:tc>
          <w:tcPr>
            <w:tcW w:w="3870" w:type="dxa"/>
            <w:tcBorders>
              <w:left w:val="nil"/>
            </w:tcBorders>
          </w:tcPr>
          <w:p w14:paraId="2A4D9CFE" w14:textId="77777777" w:rsidR="0035091D" w:rsidRPr="00854875" w:rsidRDefault="0035091D" w:rsidP="00A325F1">
            <w:pPr>
              <w:spacing w:line="276" w:lineRule="auto"/>
              <w:rPr>
                <w:sz w:val="20"/>
              </w:rPr>
            </w:pPr>
            <w:r w:rsidRPr="00854875">
              <w:rPr>
                <w:sz w:val="20"/>
              </w:rPr>
              <w:t>Probability of death due to either natural or fishing mortality (0 = M, 1 = F)</w:t>
            </w:r>
          </w:p>
        </w:tc>
      </w:tr>
      <w:tr w:rsidR="0035091D" w:rsidRPr="00854875" w14:paraId="0C0929A3" w14:textId="77777777" w:rsidTr="008940C0">
        <w:trPr>
          <w:jc w:val="center"/>
        </w:trPr>
        <w:tc>
          <w:tcPr>
            <w:tcW w:w="5490" w:type="dxa"/>
            <w:tcBorders>
              <w:left w:val="nil"/>
              <w:right w:val="nil"/>
            </w:tcBorders>
          </w:tcPr>
          <w:p w14:paraId="68B019C1" w14:textId="77777777" w:rsidR="0035091D" w:rsidRPr="00854875" w:rsidRDefault="008D7A66" w:rsidP="00A325F1">
            <w:pPr>
              <w:spacing w:line="276" w:lineRule="auto"/>
              <w:rPr>
                <w:sz w:val="20"/>
              </w:rPr>
            </w:pPr>
            <m:oMath>
              <m:sSub>
                <m:sSubPr>
                  <m:ctrlPr>
                    <w:rPr>
                      <w:rFonts w:ascii="Cambria Math" w:eastAsia="Times New Roman" w:hAnsi="Cambria Math"/>
                      <w:i/>
                      <w:sz w:val="20"/>
                      <w:lang w:eastAsia="en-US"/>
                    </w:rPr>
                  </m:ctrlPr>
                </m:sSubPr>
                <m:e>
                  <m:r>
                    <w:rPr>
                      <w:rFonts w:ascii="Cambria Math" w:hAnsi="Cambria Math"/>
                      <w:sz w:val="20"/>
                    </w:rPr>
                    <m:t>E</m:t>
                  </m:r>
                </m:e>
                <m:sub>
                  <m:r>
                    <w:rPr>
                      <w:rFonts w:ascii="Cambria Math" w:hAnsi="Cambria Math"/>
                      <w:sz w:val="20"/>
                    </w:rPr>
                    <m:t>0</m:t>
                  </m:r>
                </m:sub>
              </m:sSub>
              <m:r>
                <w:rPr>
                  <w:rFonts w:ascii="Cambria Math" w:hAnsi="Cambria Math"/>
                  <w:sz w:val="20"/>
                </w:rPr>
                <m:t>=</m:t>
              </m:r>
              <m:nary>
                <m:naryPr>
                  <m:chr m:val="∑"/>
                  <m:limLoc m:val="undOvr"/>
                  <m:grow m:val="1"/>
                  <m:ctrlPr>
                    <w:rPr>
                      <w:rFonts w:ascii="Cambria Math" w:eastAsia="Times New Roman" w:hAnsi="Cambria Math"/>
                      <w:i/>
                      <w:sz w:val="20"/>
                      <w:lang w:eastAsia="en-US"/>
                    </w:rPr>
                  </m:ctrlPr>
                </m:naryPr>
                <m:sub>
                  <m:r>
                    <w:rPr>
                      <w:rFonts w:ascii="Cambria Math" w:hAnsi="Cambria Math"/>
                      <w:sz w:val="20"/>
                    </w:rPr>
                    <m:t>a=0</m:t>
                  </m:r>
                </m:sub>
                <m:sup>
                  <m:r>
                    <w:rPr>
                      <w:rFonts w:ascii="Cambria Math" w:hAnsi="Cambria Math"/>
                      <w:sz w:val="20"/>
                    </w:rPr>
                    <m:t>A</m:t>
                  </m:r>
                </m:sup>
                <m:e>
                  <m:r>
                    <w:rPr>
                      <w:rFonts w:ascii="Cambria Math" w:hAnsi="Cambria Math"/>
                      <w:sz w:val="20"/>
                    </w:rPr>
                    <m:t>SS</m:t>
                  </m:r>
                  <m:sSub>
                    <m:sSubPr>
                      <m:ctrlPr>
                        <w:rPr>
                          <w:rFonts w:ascii="Cambria Math" w:eastAsia="Times New Roman" w:hAnsi="Cambria Math"/>
                          <w:i/>
                          <w:sz w:val="20"/>
                          <w:lang w:eastAsia="en-US"/>
                        </w:rPr>
                      </m:ctrlPr>
                    </m:sSubPr>
                    <m:e>
                      <m:r>
                        <w:rPr>
                          <w:rFonts w:ascii="Cambria Math" w:hAnsi="Cambria Math"/>
                          <w:sz w:val="20"/>
                        </w:rPr>
                        <m:t>B</m:t>
                      </m:r>
                    </m:e>
                    <m:sub>
                      <m:r>
                        <w:rPr>
                          <w:rFonts w:ascii="Cambria Math" w:hAnsi="Cambria Math"/>
                          <w:sz w:val="20"/>
                        </w:rPr>
                        <m:t>0</m:t>
                      </m:r>
                    </m:sub>
                  </m:sSub>
                  <m:sSub>
                    <m:sSubPr>
                      <m:ctrlPr>
                        <w:rPr>
                          <w:rFonts w:ascii="Cambria Math" w:eastAsia="Times New Roman" w:hAnsi="Cambria Math"/>
                          <w:i/>
                          <w:sz w:val="20"/>
                          <w:lang w:eastAsia="en-US"/>
                        </w:rPr>
                      </m:ctrlPr>
                    </m:sSubPr>
                    <m:e>
                      <m:r>
                        <w:rPr>
                          <w:rFonts w:ascii="Cambria Math" w:hAnsi="Cambria Math"/>
                          <w:sz w:val="20"/>
                        </w:rPr>
                        <m:t>w</m:t>
                      </m:r>
                    </m:e>
                    <m:sub>
                      <m:r>
                        <w:rPr>
                          <w:rFonts w:ascii="Cambria Math" w:hAnsi="Cambria Math"/>
                          <w:sz w:val="20"/>
                        </w:rPr>
                        <m:t>a</m:t>
                      </m:r>
                    </m:sub>
                  </m:sSub>
                  <m:sSub>
                    <m:sSubPr>
                      <m:ctrlPr>
                        <w:rPr>
                          <w:rFonts w:ascii="Cambria Math" w:eastAsia="Times New Roman" w:hAnsi="Cambria Math"/>
                          <w:i/>
                          <w:sz w:val="20"/>
                          <w:lang w:eastAsia="en-US"/>
                        </w:rPr>
                      </m:ctrlPr>
                    </m:sSubPr>
                    <m:e>
                      <m:r>
                        <w:rPr>
                          <w:rFonts w:ascii="Cambria Math" w:hAnsi="Cambria Math"/>
                          <w:sz w:val="20"/>
                        </w:rPr>
                        <m:t>m</m:t>
                      </m:r>
                    </m:e>
                    <m:sub>
                      <m:r>
                        <w:rPr>
                          <w:rFonts w:ascii="Cambria Math" w:hAnsi="Cambria Math"/>
                          <w:sz w:val="20"/>
                        </w:rPr>
                        <m:t>a</m:t>
                      </m:r>
                    </m:sub>
                  </m:sSub>
                </m:e>
              </m:nary>
            </m:oMath>
            <w:r w:rsidR="0035091D" w:rsidRPr="00854875">
              <w:rPr>
                <w:sz w:val="20"/>
              </w:rPr>
              <w:t xml:space="preserve"> </w:t>
            </w:r>
          </w:p>
        </w:tc>
        <w:tc>
          <w:tcPr>
            <w:tcW w:w="3870" w:type="dxa"/>
            <w:tcBorders>
              <w:left w:val="nil"/>
            </w:tcBorders>
          </w:tcPr>
          <w:p w14:paraId="46D8F3AE" w14:textId="77777777" w:rsidR="0035091D" w:rsidRPr="00854875" w:rsidRDefault="0035091D" w:rsidP="00A325F1">
            <w:pPr>
              <w:spacing w:line="276" w:lineRule="auto"/>
              <w:rPr>
                <w:sz w:val="20"/>
              </w:rPr>
            </w:pPr>
            <w:r w:rsidRPr="00854875">
              <w:rPr>
                <w:sz w:val="20"/>
              </w:rPr>
              <w:t>Unfished expected lifetime egg production</w:t>
            </w:r>
          </w:p>
        </w:tc>
      </w:tr>
      <w:tr w:rsidR="0035091D" w:rsidRPr="00854875" w14:paraId="4E941805" w14:textId="77777777" w:rsidTr="008940C0">
        <w:trPr>
          <w:jc w:val="center"/>
        </w:trPr>
        <w:tc>
          <w:tcPr>
            <w:tcW w:w="5490" w:type="dxa"/>
            <w:tcBorders>
              <w:left w:val="nil"/>
              <w:right w:val="nil"/>
            </w:tcBorders>
          </w:tcPr>
          <w:p w14:paraId="4AF38547" w14:textId="77777777" w:rsidR="0035091D" w:rsidRPr="00854875" w:rsidRDefault="008D7A66" w:rsidP="00A325F1">
            <w:pPr>
              <w:spacing w:line="276" w:lineRule="auto"/>
              <w:rPr>
                <w:sz w:val="20"/>
              </w:rPr>
            </w:pPr>
            <m:oMath>
              <m:sSub>
                <m:sSubPr>
                  <m:ctrlPr>
                    <w:rPr>
                      <w:rFonts w:ascii="Cambria Math" w:eastAsia="Times New Roman" w:hAnsi="Cambria Math"/>
                      <w:i/>
                      <w:sz w:val="20"/>
                      <w:lang w:eastAsia="en-US"/>
                    </w:rPr>
                  </m:ctrlPr>
                </m:sSubPr>
                <m:e>
                  <m:r>
                    <w:rPr>
                      <w:rFonts w:ascii="Cambria Math" w:hAnsi="Cambria Math"/>
                      <w:sz w:val="20"/>
                    </w:rPr>
                    <m:t>E</m:t>
                  </m:r>
                </m:e>
                <m:sub>
                  <m:r>
                    <w:rPr>
                      <w:rFonts w:ascii="Cambria Math" w:hAnsi="Cambria Math"/>
                      <w:sz w:val="20"/>
                    </w:rPr>
                    <m:t>f</m:t>
                  </m:r>
                </m:sub>
              </m:sSub>
              <m:r>
                <w:rPr>
                  <w:rFonts w:ascii="Cambria Math" w:hAnsi="Cambria Math"/>
                  <w:sz w:val="20"/>
                </w:rPr>
                <m:t>=</m:t>
              </m:r>
              <m:nary>
                <m:naryPr>
                  <m:chr m:val="∑"/>
                  <m:limLoc m:val="undOvr"/>
                  <m:grow m:val="1"/>
                  <m:ctrlPr>
                    <w:rPr>
                      <w:rFonts w:ascii="Cambria Math" w:eastAsia="Times New Roman" w:hAnsi="Cambria Math"/>
                      <w:i/>
                      <w:sz w:val="20"/>
                      <w:lang w:eastAsia="en-US"/>
                    </w:rPr>
                  </m:ctrlPr>
                </m:naryPr>
                <m:sub>
                  <m:r>
                    <w:rPr>
                      <w:rFonts w:ascii="Cambria Math" w:hAnsi="Cambria Math"/>
                      <w:sz w:val="20"/>
                    </w:rPr>
                    <m:t>a=0</m:t>
                  </m:r>
                </m:sub>
                <m:sup>
                  <m:r>
                    <w:rPr>
                      <w:rFonts w:ascii="Cambria Math" w:hAnsi="Cambria Math"/>
                      <w:sz w:val="20"/>
                    </w:rPr>
                    <m:t>A</m:t>
                  </m:r>
                </m:sup>
                <m:e>
                  <m:r>
                    <w:rPr>
                      <w:rFonts w:ascii="Cambria Math" w:hAnsi="Cambria Math"/>
                      <w:sz w:val="20"/>
                    </w:rPr>
                    <m:t>SS</m:t>
                  </m:r>
                  <m:sSub>
                    <m:sSubPr>
                      <m:ctrlPr>
                        <w:rPr>
                          <w:rFonts w:ascii="Cambria Math" w:eastAsia="Times New Roman" w:hAnsi="Cambria Math"/>
                          <w:i/>
                          <w:sz w:val="20"/>
                          <w:lang w:eastAsia="en-US"/>
                        </w:rPr>
                      </m:ctrlPr>
                    </m:sSubPr>
                    <m:e>
                      <m:r>
                        <w:rPr>
                          <w:rFonts w:ascii="Cambria Math" w:hAnsi="Cambria Math"/>
                          <w:sz w:val="20"/>
                        </w:rPr>
                        <m:t>B</m:t>
                      </m:r>
                    </m:e>
                    <m:sub>
                      <m:r>
                        <w:rPr>
                          <w:rFonts w:ascii="Cambria Math" w:hAnsi="Cambria Math"/>
                          <w:sz w:val="20"/>
                        </w:rPr>
                        <m:t>f</m:t>
                      </m:r>
                    </m:sub>
                  </m:sSub>
                  <m:sSub>
                    <m:sSubPr>
                      <m:ctrlPr>
                        <w:rPr>
                          <w:rFonts w:ascii="Cambria Math" w:eastAsia="Times New Roman" w:hAnsi="Cambria Math"/>
                          <w:i/>
                          <w:sz w:val="20"/>
                          <w:lang w:eastAsia="en-US"/>
                        </w:rPr>
                      </m:ctrlPr>
                    </m:sSubPr>
                    <m:e>
                      <m:r>
                        <w:rPr>
                          <w:rFonts w:ascii="Cambria Math" w:hAnsi="Cambria Math"/>
                          <w:sz w:val="20"/>
                        </w:rPr>
                        <m:t>w</m:t>
                      </m:r>
                    </m:e>
                    <m:sub>
                      <m:r>
                        <w:rPr>
                          <w:rFonts w:ascii="Cambria Math" w:hAnsi="Cambria Math"/>
                          <w:sz w:val="20"/>
                        </w:rPr>
                        <m:t>a</m:t>
                      </m:r>
                    </m:sub>
                  </m:sSub>
                  <m:sSub>
                    <m:sSubPr>
                      <m:ctrlPr>
                        <w:rPr>
                          <w:rFonts w:ascii="Cambria Math" w:eastAsia="Times New Roman" w:hAnsi="Cambria Math"/>
                          <w:i/>
                          <w:sz w:val="20"/>
                          <w:lang w:eastAsia="en-US"/>
                        </w:rPr>
                      </m:ctrlPr>
                    </m:sSubPr>
                    <m:e>
                      <m:r>
                        <w:rPr>
                          <w:rFonts w:ascii="Cambria Math" w:hAnsi="Cambria Math"/>
                          <w:sz w:val="20"/>
                        </w:rPr>
                        <m:t>m</m:t>
                      </m:r>
                    </m:e>
                    <m:sub>
                      <m:r>
                        <w:rPr>
                          <w:rFonts w:ascii="Cambria Math" w:hAnsi="Cambria Math"/>
                          <w:sz w:val="20"/>
                        </w:rPr>
                        <m:t>a</m:t>
                      </m:r>
                    </m:sub>
                  </m:sSub>
                  <m:r>
                    <w:rPr>
                      <w:rFonts w:ascii="Cambria Math" w:hAnsi="Cambria Math"/>
                      <w:sz w:val="20"/>
                    </w:rPr>
                    <m:t xml:space="preserve"> </m:t>
                  </m:r>
                </m:e>
              </m:nary>
            </m:oMath>
            <w:r w:rsidR="0035091D" w:rsidRPr="00854875">
              <w:rPr>
                <w:sz w:val="20"/>
              </w:rPr>
              <w:t xml:space="preserve"> </w:t>
            </w:r>
          </w:p>
        </w:tc>
        <w:tc>
          <w:tcPr>
            <w:tcW w:w="3870" w:type="dxa"/>
            <w:tcBorders>
              <w:left w:val="nil"/>
            </w:tcBorders>
          </w:tcPr>
          <w:p w14:paraId="7B4CDBAB" w14:textId="77777777" w:rsidR="0035091D" w:rsidRPr="00854875" w:rsidRDefault="0035091D" w:rsidP="00A325F1">
            <w:pPr>
              <w:spacing w:line="276" w:lineRule="auto"/>
              <w:rPr>
                <w:sz w:val="20"/>
              </w:rPr>
            </w:pPr>
            <w:r w:rsidRPr="00854875">
              <w:rPr>
                <w:sz w:val="20"/>
              </w:rPr>
              <w:t>Fished expected lifetime egg production</w:t>
            </w:r>
          </w:p>
        </w:tc>
      </w:tr>
      <w:tr w:rsidR="0035091D" w:rsidRPr="00854875" w14:paraId="34D3B2B4" w14:textId="77777777" w:rsidTr="008940C0">
        <w:trPr>
          <w:jc w:val="center"/>
        </w:trPr>
        <w:tc>
          <w:tcPr>
            <w:tcW w:w="5490" w:type="dxa"/>
            <w:tcBorders>
              <w:left w:val="nil"/>
              <w:right w:val="nil"/>
            </w:tcBorders>
          </w:tcPr>
          <w:p w14:paraId="6580580B" w14:textId="77777777" w:rsidR="0035091D" w:rsidRPr="00854875" w:rsidRDefault="0035091D" w:rsidP="00A325F1">
            <w:pPr>
              <w:spacing w:line="276" w:lineRule="auto"/>
              <w:rPr>
                <w:sz w:val="20"/>
              </w:rPr>
            </w:pPr>
            <m:oMathPara>
              <m:oMathParaPr>
                <m:jc m:val="left"/>
              </m:oMathParaPr>
              <m:oMath>
                <m:r>
                  <w:rPr>
                    <w:rFonts w:ascii="Cambria Math" w:hAnsi="Cambria Math"/>
                    <w:sz w:val="20"/>
                  </w:rPr>
                  <m:t xml:space="preserve">SPR= </m:t>
                </m:r>
                <m:f>
                  <m:fPr>
                    <m:ctrlPr>
                      <w:rPr>
                        <w:rFonts w:ascii="Cambria Math" w:eastAsia="Times New Roman" w:hAnsi="Cambria Math"/>
                        <w:i/>
                        <w:sz w:val="20"/>
                        <w:lang w:eastAsia="en-US"/>
                      </w:rPr>
                    </m:ctrlPr>
                  </m:fPr>
                  <m:num>
                    <m:sSub>
                      <m:sSubPr>
                        <m:ctrlPr>
                          <w:rPr>
                            <w:rFonts w:ascii="Cambria Math" w:eastAsia="Times New Roman" w:hAnsi="Cambria Math"/>
                            <w:i/>
                            <w:sz w:val="20"/>
                            <w:lang w:eastAsia="en-US"/>
                          </w:rPr>
                        </m:ctrlPr>
                      </m:sSubPr>
                      <m:e>
                        <m:r>
                          <w:rPr>
                            <w:rFonts w:ascii="Cambria Math" w:hAnsi="Cambria Math"/>
                            <w:sz w:val="20"/>
                          </w:rPr>
                          <m:t>E</m:t>
                        </m:r>
                      </m:e>
                      <m:sub>
                        <m:r>
                          <w:rPr>
                            <w:rFonts w:ascii="Cambria Math" w:hAnsi="Cambria Math"/>
                            <w:sz w:val="20"/>
                          </w:rPr>
                          <m:t>f</m:t>
                        </m:r>
                      </m:sub>
                    </m:sSub>
                  </m:num>
                  <m:den>
                    <m:sSub>
                      <m:sSubPr>
                        <m:ctrlPr>
                          <w:rPr>
                            <w:rFonts w:ascii="Cambria Math" w:eastAsia="Times New Roman" w:hAnsi="Cambria Math"/>
                            <w:i/>
                            <w:sz w:val="20"/>
                            <w:lang w:eastAsia="en-US"/>
                          </w:rPr>
                        </m:ctrlPr>
                      </m:sSubPr>
                      <m:e>
                        <m:r>
                          <w:rPr>
                            <w:rFonts w:ascii="Cambria Math" w:hAnsi="Cambria Math"/>
                            <w:sz w:val="20"/>
                          </w:rPr>
                          <m:t>E</m:t>
                        </m:r>
                      </m:e>
                      <m:sub>
                        <m:r>
                          <w:rPr>
                            <w:rFonts w:ascii="Cambria Math" w:hAnsi="Cambria Math"/>
                            <w:sz w:val="20"/>
                          </w:rPr>
                          <m:t>0</m:t>
                        </m:r>
                      </m:sub>
                    </m:sSub>
                  </m:den>
                </m:f>
              </m:oMath>
            </m:oMathPara>
          </w:p>
        </w:tc>
        <w:tc>
          <w:tcPr>
            <w:tcW w:w="3870" w:type="dxa"/>
            <w:tcBorders>
              <w:left w:val="nil"/>
            </w:tcBorders>
          </w:tcPr>
          <w:p w14:paraId="07BE912A" w14:textId="0881DA7D" w:rsidR="0035091D" w:rsidRPr="00854875" w:rsidRDefault="00B71250" w:rsidP="00A325F1">
            <w:pPr>
              <w:spacing w:line="276" w:lineRule="auto"/>
              <w:rPr>
                <w:sz w:val="20"/>
              </w:rPr>
            </w:pPr>
            <w:r w:rsidRPr="00854875">
              <w:rPr>
                <w:sz w:val="20"/>
              </w:rPr>
              <w:t>Spawning potential ratio</w:t>
            </w:r>
            <w:r w:rsidR="0035091D" w:rsidRPr="00854875">
              <w:rPr>
                <w:sz w:val="20"/>
              </w:rPr>
              <w:t xml:space="preserve"> (SPR)</w:t>
            </w:r>
          </w:p>
        </w:tc>
      </w:tr>
      <w:tr w:rsidR="0035091D" w:rsidRPr="00854875" w14:paraId="492A6493" w14:textId="77777777" w:rsidTr="008940C0">
        <w:trPr>
          <w:jc w:val="center"/>
        </w:trPr>
        <w:tc>
          <w:tcPr>
            <w:tcW w:w="5490" w:type="dxa"/>
            <w:tcBorders>
              <w:left w:val="nil"/>
              <w:right w:val="nil"/>
            </w:tcBorders>
          </w:tcPr>
          <w:p w14:paraId="72A8A750" w14:textId="2E8BC5DA" w:rsidR="0035091D" w:rsidRPr="00854875" w:rsidRDefault="0035091D" w:rsidP="00A325F1">
            <w:pPr>
              <w:spacing w:line="276" w:lineRule="auto"/>
              <w:rPr>
                <w:sz w:val="20"/>
                <w:vertAlign w:val="subscript"/>
              </w:rPr>
            </w:pPr>
            <w:r w:rsidRPr="00854875">
              <w:rPr>
                <w:sz w:val="20"/>
              </w:rPr>
              <w:t>Y</w:t>
            </w:r>
            <w:r w:rsidRPr="00854875">
              <w:rPr>
                <w:sz w:val="20"/>
                <w:vertAlign w:val="subscript"/>
              </w:rPr>
              <w:t>F,Lc,t</w:t>
            </w:r>
            <w:r w:rsidRPr="00854875">
              <w:rPr>
                <w:sz w:val="20"/>
              </w:rPr>
              <w:t>= F</w:t>
            </w:r>
            <w:r w:rsidRPr="00854875">
              <w:rPr>
                <w:sz w:val="20"/>
                <w:vertAlign w:val="subscript"/>
              </w:rPr>
              <w:t>t</w:t>
            </w:r>
            <w:r w:rsidRPr="00854875">
              <w:rPr>
                <w:sz w:val="20"/>
              </w:rPr>
              <w:t>B</w:t>
            </w:r>
            <w:r w:rsidRPr="00854875">
              <w:rPr>
                <w:sz w:val="20"/>
                <w:vertAlign w:val="subscript"/>
              </w:rPr>
              <w:t>Lc,t</w:t>
            </w:r>
          </w:p>
        </w:tc>
        <w:tc>
          <w:tcPr>
            <w:tcW w:w="3870" w:type="dxa"/>
            <w:tcBorders>
              <w:left w:val="nil"/>
            </w:tcBorders>
          </w:tcPr>
          <w:p w14:paraId="4B279921" w14:textId="55C07045" w:rsidR="0035091D" w:rsidRPr="00854875" w:rsidRDefault="0035091D" w:rsidP="008940C0">
            <w:pPr>
              <w:keepNext/>
              <w:spacing w:line="276" w:lineRule="auto"/>
              <w:rPr>
                <w:sz w:val="20"/>
              </w:rPr>
            </w:pPr>
            <w:r w:rsidRPr="00854875">
              <w:rPr>
                <w:sz w:val="20"/>
              </w:rPr>
              <w:t>Yield</w:t>
            </w:r>
          </w:p>
        </w:tc>
      </w:tr>
    </w:tbl>
    <w:p w14:paraId="6F2EC999" w14:textId="5FC3F224" w:rsidR="004C1D31" w:rsidRPr="00854875" w:rsidRDefault="00803799" w:rsidP="0035091D">
      <w:pPr>
        <w:widowControl/>
        <w:autoSpaceDE/>
        <w:autoSpaceDN/>
        <w:spacing w:after="160" w:line="259" w:lineRule="auto"/>
        <w:rPr>
          <w:sz w:val="28"/>
        </w:rPr>
      </w:pPr>
      <w:r w:rsidRPr="00854875">
        <w:rPr>
          <w:sz w:val="28"/>
        </w:rPr>
        <w:br w:type="page"/>
      </w:r>
    </w:p>
    <w:p w14:paraId="026584D0" w14:textId="25EC9EF7" w:rsidR="00803799" w:rsidRPr="00854875" w:rsidRDefault="00803799" w:rsidP="00A934FD">
      <w:pPr>
        <w:widowControl/>
        <w:autoSpaceDE/>
        <w:autoSpaceDN/>
        <w:spacing w:after="160" w:line="480" w:lineRule="auto"/>
      </w:pPr>
      <w:bookmarkStart w:id="25" w:name="_Ref3218938"/>
      <w:r w:rsidRPr="00854875">
        <w:rPr>
          <w:b/>
        </w:rPr>
        <w:lastRenderedPageBreak/>
        <w:t xml:space="preserve">Appendix </w:t>
      </w:r>
      <w:r w:rsidRPr="00854875">
        <w:rPr>
          <w:b/>
        </w:rPr>
        <w:fldChar w:fldCharType="begin"/>
      </w:r>
      <w:r w:rsidRPr="00854875">
        <w:rPr>
          <w:b/>
        </w:rPr>
        <w:instrText xml:space="preserve"> SEQ Appendix \* ARABIC </w:instrText>
      </w:r>
      <w:r w:rsidRPr="00854875">
        <w:rPr>
          <w:b/>
        </w:rPr>
        <w:fldChar w:fldCharType="separate"/>
      </w:r>
      <w:r w:rsidR="00A32CE8" w:rsidRPr="00854875">
        <w:rPr>
          <w:b/>
          <w:noProof/>
        </w:rPr>
        <w:t>2</w:t>
      </w:r>
      <w:r w:rsidRPr="00854875">
        <w:rPr>
          <w:b/>
        </w:rPr>
        <w:fldChar w:fldCharType="end"/>
      </w:r>
      <w:bookmarkEnd w:id="25"/>
      <w:r w:rsidRPr="00854875">
        <w:rPr>
          <w:b/>
        </w:rPr>
        <w:t xml:space="preserve">. </w:t>
      </w:r>
      <w:r w:rsidR="00192AE2" w:rsidRPr="00854875">
        <w:t xml:space="preserve">Summary of methods. The data inputs, assumptions, and expected outputs are listed for each method including the length-converted catch curve. In the outputs, the estimates in bold are the estimated this study uses for the comparison. </w:t>
      </w:r>
    </w:p>
    <w:p w14:paraId="3829F334" w14:textId="77777777" w:rsidR="00803799" w:rsidRPr="00854875" w:rsidRDefault="00803799" w:rsidP="0035091D">
      <w:pPr>
        <w:widowControl/>
        <w:autoSpaceDE/>
        <w:autoSpaceDN/>
        <w:spacing w:after="160" w:line="259" w:lineRule="auto"/>
      </w:pPr>
    </w:p>
    <w:p w14:paraId="3417353E" w14:textId="2471ADEC" w:rsidR="00803799" w:rsidRPr="00854875" w:rsidRDefault="00803799" w:rsidP="0035091D">
      <w:pPr>
        <w:widowControl/>
        <w:autoSpaceDE/>
        <w:autoSpaceDN/>
        <w:spacing w:after="160" w:line="259" w:lineRule="auto"/>
        <w:sectPr w:rsidR="00803799" w:rsidRPr="00854875" w:rsidSect="008916E8">
          <w:pgSz w:w="12240" w:h="15840"/>
          <w:pgMar w:top="1440" w:right="1440" w:bottom="1440" w:left="1440" w:header="720" w:footer="720" w:gutter="0"/>
          <w:lnNumType w:countBy="1" w:restart="continuous"/>
          <w:cols w:space="720"/>
          <w:docGrid w:linePitch="360"/>
        </w:sectPr>
      </w:pPr>
    </w:p>
    <w:p w14:paraId="31F33D2D" w14:textId="4CB7930C" w:rsidR="00803799" w:rsidRPr="00854875" w:rsidRDefault="00803799" w:rsidP="00803799">
      <w:pPr>
        <w:pStyle w:val="Caption"/>
        <w:keepNext/>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340"/>
        <w:gridCol w:w="3600"/>
        <w:gridCol w:w="3330"/>
        <w:gridCol w:w="3690"/>
      </w:tblGrid>
      <w:tr w:rsidR="00ED32AF" w:rsidRPr="00854875" w14:paraId="4E984E5B" w14:textId="77777777" w:rsidTr="0040244A">
        <w:tc>
          <w:tcPr>
            <w:tcW w:w="2340" w:type="dxa"/>
          </w:tcPr>
          <w:p w14:paraId="5B71D134" w14:textId="77777777" w:rsidR="00ED32AF" w:rsidRPr="00854875" w:rsidRDefault="00ED32AF" w:rsidP="00BC757E">
            <w:pPr>
              <w:jc w:val="both"/>
              <w:rPr>
                <w:sz w:val="16"/>
              </w:rPr>
            </w:pPr>
            <w:commentRangeStart w:id="26"/>
            <w:r w:rsidRPr="00854875">
              <w:rPr>
                <w:sz w:val="16"/>
              </w:rPr>
              <w:t>Method</w:t>
            </w:r>
          </w:p>
        </w:tc>
        <w:tc>
          <w:tcPr>
            <w:tcW w:w="3600" w:type="dxa"/>
          </w:tcPr>
          <w:p w14:paraId="3873AA28" w14:textId="77777777" w:rsidR="00ED32AF" w:rsidRPr="00854875" w:rsidRDefault="00ED32AF" w:rsidP="00BC757E">
            <w:pPr>
              <w:jc w:val="both"/>
              <w:rPr>
                <w:sz w:val="16"/>
              </w:rPr>
            </w:pPr>
            <w:r w:rsidRPr="00854875">
              <w:rPr>
                <w:sz w:val="16"/>
              </w:rPr>
              <w:t>Inputs</w:t>
            </w:r>
          </w:p>
        </w:tc>
        <w:tc>
          <w:tcPr>
            <w:tcW w:w="3330" w:type="dxa"/>
          </w:tcPr>
          <w:p w14:paraId="48539A72" w14:textId="77777777" w:rsidR="00ED32AF" w:rsidRPr="00854875" w:rsidRDefault="00ED32AF" w:rsidP="00BC757E">
            <w:pPr>
              <w:jc w:val="both"/>
              <w:rPr>
                <w:sz w:val="16"/>
              </w:rPr>
            </w:pPr>
            <w:r w:rsidRPr="00854875">
              <w:rPr>
                <w:sz w:val="16"/>
              </w:rPr>
              <w:t>Assumptions</w:t>
            </w:r>
          </w:p>
        </w:tc>
        <w:tc>
          <w:tcPr>
            <w:tcW w:w="3690" w:type="dxa"/>
          </w:tcPr>
          <w:p w14:paraId="4A58E00E" w14:textId="77777777" w:rsidR="00ED32AF" w:rsidRPr="00854875" w:rsidRDefault="00ED32AF" w:rsidP="00BC757E">
            <w:pPr>
              <w:jc w:val="both"/>
              <w:rPr>
                <w:sz w:val="16"/>
              </w:rPr>
            </w:pPr>
            <w:r w:rsidRPr="00854875">
              <w:rPr>
                <w:sz w:val="16"/>
              </w:rPr>
              <w:t xml:space="preserve">Outputs </w:t>
            </w:r>
          </w:p>
        </w:tc>
      </w:tr>
      <w:tr w:rsidR="00ED32AF" w:rsidRPr="00854875" w14:paraId="7B4AD165" w14:textId="77777777" w:rsidTr="0040244A">
        <w:tc>
          <w:tcPr>
            <w:tcW w:w="2340" w:type="dxa"/>
          </w:tcPr>
          <w:p w14:paraId="4402C7A9" w14:textId="0A721F7E" w:rsidR="00ED32AF" w:rsidRPr="00854875" w:rsidRDefault="00192AE2" w:rsidP="00BC757E">
            <w:pPr>
              <w:rPr>
                <w:sz w:val="16"/>
              </w:rPr>
            </w:pPr>
            <w:r w:rsidRPr="00854875">
              <w:rPr>
                <w:sz w:val="16"/>
              </w:rPr>
              <w:t>Length-Converted Catch Curve</w:t>
            </w:r>
            <w:r w:rsidR="00ED32AF" w:rsidRPr="00854875">
              <w:rPr>
                <w:sz w:val="16"/>
              </w:rPr>
              <w:t xml:space="preserve"> (LCCC) (not part of the comparison)</w:t>
            </w:r>
          </w:p>
        </w:tc>
        <w:tc>
          <w:tcPr>
            <w:tcW w:w="3600" w:type="dxa"/>
          </w:tcPr>
          <w:p w14:paraId="39B266A0" w14:textId="77777777" w:rsidR="00ED32AF" w:rsidRPr="00854875" w:rsidRDefault="00ED32AF" w:rsidP="00BC757E">
            <w:pPr>
              <w:pStyle w:val="ListParagraph"/>
              <w:numPr>
                <w:ilvl w:val="0"/>
                <w:numId w:val="12"/>
              </w:numPr>
              <w:rPr>
                <w:rFonts w:ascii="Times New Roman" w:hAnsi="Times New Roman" w:cs="Times New Roman"/>
                <w:sz w:val="16"/>
              </w:rPr>
            </w:pPr>
            <w:r w:rsidRPr="00854875">
              <w:rPr>
                <w:rFonts w:ascii="Times New Roman" w:hAnsi="Times New Roman" w:cs="Times New Roman"/>
                <w:sz w:val="16"/>
              </w:rPr>
              <w:t>Length frequency data (yearly catch vector)</w:t>
            </w:r>
          </w:p>
          <w:p w14:paraId="0C17E5DD" w14:textId="77777777" w:rsidR="00ED32AF" w:rsidRPr="00854875" w:rsidRDefault="00ED32AF" w:rsidP="00BC757E">
            <w:pPr>
              <w:pStyle w:val="ListParagraph"/>
              <w:numPr>
                <w:ilvl w:val="0"/>
                <w:numId w:val="12"/>
              </w:numPr>
              <w:rPr>
                <w:rFonts w:ascii="Times New Roman" w:hAnsi="Times New Roman" w:cs="Times New Roman"/>
                <w:sz w:val="16"/>
              </w:rPr>
            </w:pPr>
            <w:r w:rsidRPr="00854875">
              <w:rPr>
                <w:rFonts w:ascii="Times New Roman" w:hAnsi="Times New Roman" w:cs="Times New Roman"/>
                <w:sz w:val="16"/>
              </w:rPr>
              <w:t>von Bertalanffy growth function (</w:t>
            </w:r>
            <m:oMath>
              <m:sSub>
                <m:sSubPr>
                  <m:ctrlPr>
                    <w:rPr>
                      <w:rFonts w:ascii="Cambria Math" w:eastAsia="Times New Roman" w:hAnsi="Cambria Math" w:cs="Times New Roman"/>
                      <w:i/>
                      <w:sz w:val="16"/>
                      <w:lang w:eastAsia="en-US"/>
                    </w:rPr>
                  </m:ctrlPr>
                </m:sSubPr>
                <m:e>
                  <m:r>
                    <w:rPr>
                      <w:rFonts w:ascii="Cambria Math" w:hAnsi="Cambria Math" w:cs="Times New Roman"/>
                      <w:sz w:val="16"/>
                    </w:rPr>
                    <m:t>L</m:t>
                  </m:r>
                </m:e>
                <m:sub>
                  <m:r>
                    <w:rPr>
                      <w:rFonts w:ascii="Cambria Math" w:hAnsi="Cambria Math" w:cs="Times New Roman"/>
                      <w:sz w:val="16"/>
                    </w:rPr>
                    <m:t>∞</m:t>
                  </m:r>
                </m:sub>
              </m:sSub>
              <m:r>
                <w:rPr>
                  <w:rFonts w:ascii="Cambria Math" w:eastAsia="Times New Roman" w:hAnsi="Cambria Math" w:cs="Times New Roman"/>
                  <w:sz w:val="16"/>
                </w:rPr>
                <m:t xml:space="preserve">, K, </m:t>
              </m:r>
              <m:sSub>
                <m:sSubPr>
                  <m:ctrlPr>
                    <w:rPr>
                      <w:rFonts w:ascii="Cambria Math" w:eastAsia="Times New Roman" w:hAnsi="Cambria Math" w:cs="Times New Roman"/>
                      <w:i/>
                      <w:sz w:val="16"/>
                      <w:lang w:eastAsia="en-US"/>
                    </w:rPr>
                  </m:ctrlPr>
                </m:sSubPr>
                <m:e>
                  <m:r>
                    <w:rPr>
                      <w:rFonts w:ascii="Cambria Math" w:eastAsia="Times New Roman" w:hAnsi="Cambria Math" w:cs="Times New Roman"/>
                      <w:sz w:val="16"/>
                    </w:rPr>
                    <m:t>t</m:t>
                  </m:r>
                </m:e>
                <m:sub>
                  <m:r>
                    <w:rPr>
                      <w:rFonts w:ascii="Cambria Math" w:eastAsia="Times New Roman" w:hAnsi="Cambria Math" w:cs="Times New Roman"/>
                      <w:sz w:val="16"/>
                    </w:rPr>
                    <m:t>0</m:t>
                  </m:r>
                </m:sub>
              </m:sSub>
            </m:oMath>
            <w:r w:rsidRPr="00854875">
              <w:rPr>
                <w:rFonts w:ascii="Times New Roman" w:hAnsi="Times New Roman" w:cs="Times New Roman"/>
                <w:sz w:val="16"/>
              </w:rPr>
              <w:t>)</w:t>
            </w:r>
          </w:p>
          <w:p w14:paraId="0BDA0BAE" w14:textId="77777777" w:rsidR="00ED32AF" w:rsidRPr="00854875" w:rsidRDefault="00ED32AF" w:rsidP="00BC757E">
            <w:pPr>
              <w:pStyle w:val="ListParagraph"/>
              <w:numPr>
                <w:ilvl w:val="0"/>
                <w:numId w:val="12"/>
              </w:numPr>
              <w:rPr>
                <w:rFonts w:ascii="Times New Roman" w:hAnsi="Times New Roman" w:cs="Times New Roman"/>
                <w:sz w:val="16"/>
              </w:rPr>
            </w:pPr>
            <w:r w:rsidRPr="00854875">
              <w:rPr>
                <w:rFonts w:ascii="Times New Roman" w:hAnsi="Times New Roman" w:cs="Times New Roman"/>
                <w:sz w:val="16"/>
              </w:rPr>
              <w:t>Natural mortality (</w:t>
            </w:r>
            <m:oMath>
              <m:r>
                <w:rPr>
                  <w:rFonts w:ascii="Cambria Math" w:hAnsi="Cambria Math" w:cs="Times New Roman"/>
                  <w:sz w:val="16"/>
                </w:rPr>
                <m:t>M</m:t>
              </m:r>
            </m:oMath>
            <w:r w:rsidRPr="00854875">
              <w:rPr>
                <w:rFonts w:ascii="Times New Roman" w:hAnsi="Times New Roman" w:cs="Times New Roman"/>
                <w:sz w:val="16"/>
              </w:rPr>
              <w:t>)</w:t>
            </w:r>
          </w:p>
        </w:tc>
        <w:tc>
          <w:tcPr>
            <w:tcW w:w="3330" w:type="dxa"/>
          </w:tcPr>
          <w:p w14:paraId="46FED51F" w14:textId="77777777" w:rsidR="00ED32AF" w:rsidRPr="00854875" w:rsidRDefault="00ED32AF" w:rsidP="00BC757E">
            <w:pPr>
              <w:rPr>
                <w:sz w:val="16"/>
              </w:rPr>
            </w:pPr>
            <w:r w:rsidRPr="00854875">
              <w:rPr>
                <w:sz w:val="16"/>
              </w:rPr>
              <w:t>(i) Total mortality is constant for all length classes</w:t>
            </w:r>
          </w:p>
          <w:p w14:paraId="3942E7F8" w14:textId="77777777" w:rsidR="00ED32AF" w:rsidRPr="00854875" w:rsidRDefault="00ED32AF" w:rsidP="00BC757E">
            <w:pPr>
              <w:rPr>
                <w:sz w:val="16"/>
              </w:rPr>
            </w:pPr>
            <w:r w:rsidRPr="00854875">
              <w:rPr>
                <w:sz w:val="16"/>
              </w:rPr>
              <w:t xml:space="preserve">(ii) Selectivity follows logistic curve (width of curve calculated from </w:t>
            </w:r>
            <m:oMath>
              <m:sSubSup>
                <m:sSubSupPr>
                  <m:ctrlPr>
                    <w:rPr>
                      <w:rFonts w:ascii="Cambria Math" w:eastAsia="Georgia" w:hAnsi="Cambria Math"/>
                      <w:i/>
                      <w:sz w:val="16"/>
                      <w:lang w:eastAsia="en-US"/>
                    </w:rPr>
                  </m:ctrlPr>
                </m:sSubSupPr>
                <m:e>
                  <m:r>
                    <w:rPr>
                      <w:rFonts w:ascii="Cambria Math" w:hAnsi="Cambria Math"/>
                      <w:sz w:val="16"/>
                    </w:rPr>
                    <m:t>L</m:t>
                  </m:r>
                </m:e>
                <m:sub>
                  <m:r>
                    <w:rPr>
                      <w:rFonts w:ascii="Cambria Math" w:hAnsi="Cambria Math"/>
                      <w:sz w:val="16"/>
                    </w:rPr>
                    <m:t>50</m:t>
                  </m:r>
                </m:sub>
                <m:sup>
                  <m:r>
                    <w:rPr>
                      <w:rFonts w:ascii="Cambria Math" w:hAnsi="Cambria Math"/>
                      <w:sz w:val="16"/>
                    </w:rPr>
                    <m:t>s</m:t>
                  </m:r>
                </m:sup>
              </m:sSubSup>
            </m:oMath>
            <w:r w:rsidRPr="00854875">
              <w:rPr>
                <w:sz w:val="16"/>
              </w:rPr>
              <w:t xml:space="preserve"> and </w:t>
            </w:r>
            <m:oMath>
              <m:sSubSup>
                <m:sSubSupPr>
                  <m:ctrlPr>
                    <w:rPr>
                      <w:rFonts w:ascii="Cambria Math" w:eastAsia="Georgia" w:hAnsi="Cambria Math"/>
                      <w:i/>
                      <w:sz w:val="16"/>
                      <w:lang w:eastAsia="en-US"/>
                    </w:rPr>
                  </m:ctrlPr>
                </m:sSubSupPr>
                <m:e>
                  <m:r>
                    <w:rPr>
                      <w:rFonts w:ascii="Cambria Math" w:hAnsi="Cambria Math"/>
                      <w:sz w:val="16"/>
                    </w:rPr>
                    <m:t>L</m:t>
                  </m:r>
                </m:e>
                <m:sub>
                  <m:r>
                    <w:rPr>
                      <w:rFonts w:ascii="Cambria Math" w:hAnsi="Cambria Math"/>
                      <w:sz w:val="16"/>
                    </w:rPr>
                    <m:t>75</m:t>
                  </m:r>
                </m:sub>
                <m:sup>
                  <m:r>
                    <w:rPr>
                      <w:rFonts w:ascii="Cambria Math" w:hAnsi="Cambria Math"/>
                      <w:sz w:val="16"/>
                    </w:rPr>
                    <m:t>s</m:t>
                  </m:r>
                </m:sup>
              </m:sSubSup>
            </m:oMath>
            <w:r w:rsidRPr="00854875">
              <w:rPr>
                <w:sz w:val="16"/>
              </w:rPr>
              <w:t>)</w:t>
            </w:r>
          </w:p>
        </w:tc>
        <w:tc>
          <w:tcPr>
            <w:tcW w:w="3690" w:type="dxa"/>
          </w:tcPr>
          <w:p w14:paraId="56C9E989" w14:textId="77777777" w:rsidR="00ED32AF" w:rsidRPr="00854875" w:rsidRDefault="00ED32AF" w:rsidP="00BC757E">
            <w:pPr>
              <w:pStyle w:val="ListParagraph"/>
              <w:numPr>
                <w:ilvl w:val="0"/>
                <w:numId w:val="13"/>
              </w:numPr>
              <w:rPr>
                <w:rFonts w:ascii="Times New Roman" w:hAnsi="Times New Roman" w:cs="Times New Roman"/>
                <w:b/>
                <w:sz w:val="16"/>
              </w:rPr>
            </w:pPr>
            <w:r w:rsidRPr="00854875">
              <w:rPr>
                <w:rFonts w:ascii="Times New Roman" w:eastAsia="Times New Roman" w:hAnsi="Times New Roman" w:cs="Times New Roman"/>
                <w:b/>
                <w:sz w:val="16"/>
              </w:rPr>
              <w:t>Length at 50% and 95% selectivity (</w:t>
            </w:r>
            <m:oMath>
              <m:sSubSup>
                <m:sSubSupPr>
                  <m:ctrlPr>
                    <w:rPr>
                      <w:rFonts w:ascii="Cambria Math" w:hAnsi="Cambria Math" w:cs="Times New Roman"/>
                      <w:b/>
                      <w:i/>
                      <w:sz w:val="16"/>
                      <w:lang w:eastAsia="en-US"/>
                    </w:rPr>
                  </m:ctrlPr>
                </m:sSubSupPr>
                <m:e>
                  <m:r>
                    <m:rPr>
                      <m:sty m:val="bi"/>
                    </m:rPr>
                    <w:rPr>
                      <w:rFonts w:ascii="Cambria Math" w:hAnsi="Cambria Math" w:cs="Times New Roman"/>
                      <w:sz w:val="16"/>
                    </w:rPr>
                    <m:t>L</m:t>
                  </m:r>
                </m:e>
                <m:sub>
                  <m:r>
                    <m:rPr>
                      <m:sty m:val="bi"/>
                    </m:rPr>
                    <w:rPr>
                      <w:rFonts w:ascii="Cambria Math" w:hAnsi="Cambria Math" w:cs="Times New Roman"/>
                      <w:sz w:val="16"/>
                    </w:rPr>
                    <m:t>50</m:t>
                  </m:r>
                </m:sub>
                <m:sup>
                  <m:r>
                    <m:rPr>
                      <m:sty m:val="bi"/>
                    </m:rPr>
                    <w:rPr>
                      <w:rFonts w:ascii="Cambria Math" w:hAnsi="Cambria Math" w:cs="Times New Roman"/>
                      <w:sz w:val="16"/>
                    </w:rPr>
                    <m:t>s</m:t>
                  </m:r>
                </m:sup>
              </m:sSubSup>
            </m:oMath>
            <w:r w:rsidRPr="00854875">
              <w:rPr>
                <w:rFonts w:ascii="Times New Roman" w:hAnsi="Times New Roman" w:cs="Times New Roman"/>
                <w:b/>
                <w:sz w:val="16"/>
              </w:rPr>
              <w:t xml:space="preserve"> and </w:t>
            </w:r>
            <m:oMath>
              <m:sSubSup>
                <m:sSubSupPr>
                  <m:ctrlPr>
                    <w:rPr>
                      <w:rFonts w:ascii="Cambria Math" w:hAnsi="Cambria Math" w:cs="Times New Roman"/>
                      <w:b/>
                      <w:i/>
                      <w:sz w:val="16"/>
                      <w:lang w:eastAsia="en-US"/>
                    </w:rPr>
                  </m:ctrlPr>
                </m:sSubSupPr>
                <m:e>
                  <m:r>
                    <m:rPr>
                      <m:sty m:val="bi"/>
                    </m:rPr>
                    <w:rPr>
                      <w:rFonts w:ascii="Cambria Math" w:hAnsi="Cambria Math" w:cs="Times New Roman"/>
                      <w:sz w:val="16"/>
                    </w:rPr>
                    <m:t>L</m:t>
                  </m:r>
                </m:e>
                <m:sub>
                  <m:r>
                    <m:rPr>
                      <m:sty m:val="bi"/>
                    </m:rPr>
                    <w:rPr>
                      <w:rFonts w:ascii="Cambria Math" w:hAnsi="Cambria Math" w:cs="Times New Roman"/>
                      <w:sz w:val="16"/>
                    </w:rPr>
                    <m:t>95</m:t>
                  </m:r>
                </m:sub>
                <m:sup>
                  <m:r>
                    <m:rPr>
                      <m:sty m:val="bi"/>
                    </m:rPr>
                    <w:rPr>
                      <w:rFonts w:ascii="Cambria Math" w:hAnsi="Cambria Math" w:cs="Times New Roman"/>
                      <w:sz w:val="16"/>
                    </w:rPr>
                    <m:t>s</m:t>
                  </m:r>
                </m:sup>
              </m:sSubSup>
            </m:oMath>
            <w:r w:rsidRPr="00854875">
              <w:rPr>
                <w:rFonts w:ascii="Times New Roman" w:hAnsi="Times New Roman" w:cs="Times New Roman"/>
                <w:b/>
                <w:sz w:val="16"/>
              </w:rPr>
              <w:t>)</w:t>
            </w:r>
          </w:p>
          <w:p w14:paraId="1B1121CF" w14:textId="3FE9DE6B" w:rsidR="00ED32AF" w:rsidRPr="00854875" w:rsidRDefault="00ED32AF" w:rsidP="00BC757E">
            <w:pPr>
              <w:pStyle w:val="ListParagraph"/>
              <w:numPr>
                <w:ilvl w:val="0"/>
                <w:numId w:val="13"/>
              </w:numPr>
              <w:rPr>
                <w:rFonts w:ascii="Times New Roman" w:hAnsi="Times New Roman" w:cs="Times New Roman"/>
                <w:b/>
                <w:sz w:val="16"/>
              </w:rPr>
            </w:pPr>
            <w:r w:rsidRPr="00854875">
              <w:rPr>
                <w:rFonts w:ascii="Times New Roman" w:hAnsi="Times New Roman" w:cs="Times New Roman"/>
                <w:b/>
                <w:sz w:val="16"/>
              </w:rPr>
              <w:t>Total mortality (</w:t>
            </w:r>
            <m:oMath>
              <m:r>
                <m:rPr>
                  <m:sty m:val="bi"/>
                </m:rPr>
                <w:rPr>
                  <w:rFonts w:ascii="Cambria Math" w:hAnsi="Cambria Math" w:cs="Times New Roman"/>
                  <w:sz w:val="16"/>
                </w:rPr>
                <m:t>Z</m:t>
              </m:r>
            </m:oMath>
            <w:r w:rsidRPr="00854875">
              <w:rPr>
                <w:rFonts w:ascii="Times New Roman" w:hAnsi="Times New Roman" w:cs="Times New Roman"/>
                <w:b/>
                <w:sz w:val="16"/>
              </w:rPr>
              <w:t xml:space="preserve">) (used to calculate </w:t>
            </w:r>
            <w:r w:rsidR="009729D9" w:rsidRPr="00854875">
              <w:rPr>
                <w:rFonts w:ascii="Times New Roman" w:hAnsi="Times New Roman" w:cs="Times New Roman"/>
                <w:b/>
                <w:sz w:val="16"/>
              </w:rPr>
              <w:t>F</w:t>
            </w:r>
            <w:r w:rsidRPr="00854875">
              <w:rPr>
                <w:rFonts w:ascii="Times New Roman" w:hAnsi="Times New Roman" w:cs="Times New Roman"/>
                <w:b/>
                <w:sz w:val="16"/>
              </w:rPr>
              <w:t>)</w:t>
            </w:r>
          </w:p>
        </w:tc>
      </w:tr>
      <w:tr w:rsidR="00ED32AF" w:rsidRPr="00854875" w14:paraId="50013ACC" w14:textId="77777777" w:rsidTr="0040244A">
        <w:tc>
          <w:tcPr>
            <w:tcW w:w="2340" w:type="dxa"/>
          </w:tcPr>
          <w:p w14:paraId="00500FAC" w14:textId="01BBBB6A" w:rsidR="00ED32AF" w:rsidRPr="00854875" w:rsidRDefault="00462B09" w:rsidP="00BC757E">
            <w:pPr>
              <w:rPr>
                <w:sz w:val="16"/>
              </w:rPr>
            </w:pPr>
            <w:r w:rsidRPr="00854875">
              <w:rPr>
                <w:sz w:val="16"/>
              </w:rPr>
              <w:t>Length-based Thompson</w:t>
            </w:r>
            <w:r w:rsidR="00ED32AF" w:rsidRPr="00854875">
              <w:rPr>
                <w:sz w:val="16"/>
              </w:rPr>
              <w:t xml:space="preserve"> and Bell (TB)</w:t>
            </w:r>
          </w:p>
        </w:tc>
        <w:tc>
          <w:tcPr>
            <w:tcW w:w="3600" w:type="dxa"/>
          </w:tcPr>
          <w:p w14:paraId="1A75F641" w14:textId="77777777" w:rsidR="00ED32AF" w:rsidRPr="00854875" w:rsidRDefault="00ED32AF" w:rsidP="00BC757E">
            <w:pPr>
              <w:pStyle w:val="ListParagraph"/>
              <w:numPr>
                <w:ilvl w:val="0"/>
                <w:numId w:val="9"/>
              </w:numPr>
              <w:rPr>
                <w:rFonts w:ascii="Times New Roman" w:hAnsi="Times New Roman" w:cs="Times New Roman"/>
                <w:sz w:val="16"/>
              </w:rPr>
            </w:pPr>
            <w:r w:rsidRPr="00854875">
              <w:rPr>
                <w:rFonts w:ascii="Times New Roman" w:hAnsi="Times New Roman" w:cs="Times New Roman"/>
                <w:sz w:val="16"/>
              </w:rPr>
              <w:t>Length frequency data</w:t>
            </w:r>
          </w:p>
          <w:p w14:paraId="3A74DB01" w14:textId="77777777" w:rsidR="00ED32AF" w:rsidRPr="00854875" w:rsidRDefault="00ED32AF" w:rsidP="00BC757E">
            <w:pPr>
              <w:pStyle w:val="ListParagraph"/>
              <w:numPr>
                <w:ilvl w:val="0"/>
                <w:numId w:val="9"/>
              </w:numPr>
              <w:rPr>
                <w:rFonts w:ascii="Times New Roman" w:hAnsi="Times New Roman" w:cs="Times New Roman"/>
                <w:sz w:val="16"/>
              </w:rPr>
            </w:pPr>
            <w:r w:rsidRPr="00854875">
              <w:rPr>
                <w:rFonts w:ascii="Times New Roman" w:hAnsi="Times New Roman" w:cs="Times New Roman"/>
                <w:sz w:val="16"/>
              </w:rPr>
              <w:t>von Bertalanffy growth function (</w:t>
            </w:r>
            <m:oMath>
              <m:sSub>
                <m:sSubPr>
                  <m:ctrlPr>
                    <w:rPr>
                      <w:rFonts w:ascii="Cambria Math" w:eastAsia="Times New Roman" w:hAnsi="Cambria Math" w:cs="Times New Roman"/>
                      <w:i/>
                      <w:sz w:val="16"/>
                      <w:lang w:eastAsia="en-US"/>
                    </w:rPr>
                  </m:ctrlPr>
                </m:sSubPr>
                <m:e>
                  <m:r>
                    <w:rPr>
                      <w:rFonts w:ascii="Cambria Math" w:hAnsi="Cambria Math" w:cs="Times New Roman"/>
                      <w:sz w:val="16"/>
                    </w:rPr>
                    <m:t>L</m:t>
                  </m:r>
                </m:e>
                <m:sub>
                  <m:r>
                    <w:rPr>
                      <w:rFonts w:ascii="Cambria Math" w:hAnsi="Cambria Math" w:cs="Times New Roman"/>
                      <w:sz w:val="16"/>
                    </w:rPr>
                    <m:t>∞</m:t>
                  </m:r>
                </m:sub>
              </m:sSub>
              <m:r>
                <w:rPr>
                  <w:rFonts w:ascii="Cambria Math" w:eastAsia="Times New Roman" w:hAnsi="Cambria Math" w:cs="Times New Roman"/>
                  <w:sz w:val="16"/>
                </w:rPr>
                <m:t xml:space="preserve">, K, </m:t>
              </m:r>
              <m:sSub>
                <m:sSubPr>
                  <m:ctrlPr>
                    <w:rPr>
                      <w:rFonts w:ascii="Cambria Math" w:eastAsia="Times New Roman" w:hAnsi="Cambria Math" w:cs="Times New Roman"/>
                      <w:i/>
                      <w:sz w:val="16"/>
                      <w:lang w:eastAsia="en-US"/>
                    </w:rPr>
                  </m:ctrlPr>
                </m:sSubPr>
                <m:e>
                  <m:r>
                    <w:rPr>
                      <w:rFonts w:ascii="Cambria Math" w:eastAsia="Times New Roman" w:hAnsi="Cambria Math" w:cs="Times New Roman"/>
                      <w:sz w:val="16"/>
                    </w:rPr>
                    <m:t>t</m:t>
                  </m:r>
                </m:e>
                <m:sub>
                  <m:r>
                    <w:rPr>
                      <w:rFonts w:ascii="Cambria Math" w:eastAsia="Times New Roman" w:hAnsi="Cambria Math" w:cs="Times New Roman"/>
                      <w:sz w:val="16"/>
                    </w:rPr>
                    <m:t>0</m:t>
                  </m:r>
                </m:sub>
              </m:sSub>
            </m:oMath>
            <w:r w:rsidRPr="00854875">
              <w:rPr>
                <w:rFonts w:ascii="Times New Roman" w:hAnsi="Times New Roman" w:cs="Times New Roman"/>
                <w:sz w:val="16"/>
              </w:rPr>
              <w:t>)</w:t>
            </w:r>
          </w:p>
          <w:p w14:paraId="300290D5" w14:textId="77777777" w:rsidR="00ED32AF" w:rsidRPr="00854875" w:rsidRDefault="00ED32AF" w:rsidP="00BC757E">
            <w:pPr>
              <w:pStyle w:val="ListParagraph"/>
              <w:numPr>
                <w:ilvl w:val="0"/>
                <w:numId w:val="9"/>
              </w:numPr>
              <w:rPr>
                <w:rFonts w:ascii="Times New Roman" w:hAnsi="Times New Roman" w:cs="Times New Roman"/>
                <w:sz w:val="16"/>
              </w:rPr>
            </w:pPr>
            <w:r w:rsidRPr="00854875">
              <w:rPr>
                <w:rFonts w:ascii="Times New Roman" w:hAnsi="Times New Roman" w:cs="Times New Roman"/>
                <w:sz w:val="16"/>
              </w:rPr>
              <w:t>Length-weight relationship (</w:t>
            </w:r>
            <m:oMath>
              <m:r>
                <w:rPr>
                  <w:rFonts w:ascii="Cambria Math" w:hAnsi="Cambria Math" w:cs="Times New Roman"/>
                  <w:sz w:val="16"/>
                </w:rPr>
                <m:t>α</m:t>
              </m:r>
            </m:oMath>
            <w:r w:rsidRPr="00854875">
              <w:rPr>
                <w:rFonts w:ascii="Times New Roman" w:hAnsi="Times New Roman" w:cs="Times New Roman"/>
                <w:sz w:val="16"/>
              </w:rPr>
              <w:t xml:space="preserve"> and </w:t>
            </w:r>
            <m:oMath>
              <m:r>
                <w:rPr>
                  <w:rFonts w:ascii="Cambria Math" w:hAnsi="Cambria Math" w:cs="Times New Roman"/>
                  <w:sz w:val="16"/>
                </w:rPr>
                <m:t>β</m:t>
              </m:r>
            </m:oMath>
            <w:r w:rsidRPr="00854875">
              <w:rPr>
                <w:rFonts w:ascii="Times New Roman" w:hAnsi="Times New Roman" w:cs="Times New Roman"/>
                <w:sz w:val="16"/>
              </w:rPr>
              <w:t>)</w:t>
            </w:r>
          </w:p>
          <w:p w14:paraId="6D7B14C4" w14:textId="77777777" w:rsidR="00ED32AF" w:rsidRPr="00854875" w:rsidRDefault="00ED32AF" w:rsidP="00BC757E">
            <w:pPr>
              <w:pStyle w:val="ListParagraph"/>
              <w:numPr>
                <w:ilvl w:val="0"/>
                <w:numId w:val="9"/>
              </w:numPr>
              <w:rPr>
                <w:rFonts w:ascii="Times New Roman" w:hAnsi="Times New Roman" w:cs="Times New Roman"/>
                <w:sz w:val="16"/>
              </w:rPr>
            </w:pPr>
            <w:r w:rsidRPr="00854875">
              <w:rPr>
                <w:rFonts w:ascii="Times New Roman" w:hAnsi="Times New Roman" w:cs="Times New Roman"/>
                <w:sz w:val="16"/>
              </w:rPr>
              <w:t>F-at-length-array (fishing mortality for each length class; calculated based on selectivity)</w:t>
            </w:r>
          </w:p>
          <w:p w14:paraId="25D897CB" w14:textId="77777777" w:rsidR="00ED32AF" w:rsidRPr="00854875" w:rsidRDefault="00ED32AF" w:rsidP="00BC757E">
            <w:pPr>
              <w:pStyle w:val="ListParagraph"/>
              <w:numPr>
                <w:ilvl w:val="0"/>
                <w:numId w:val="9"/>
              </w:numPr>
              <w:rPr>
                <w:rFonts w:ascii="Times New Roman" w:hAnsi="Times New Roman" w:cs="Times New Roman"/>
                <w:sz w:val="16"/>
              </w:rPr>
            </w:pPr>
            <w:r w:rsidRPr="00854875">
              <w:rPr>
                <w:rFonts w:ascii="Times New Roman" w:hAnsi="Times New Roman" w:cs="Times New Roman"/>
                <w:sz w:val="16"/>
              </w:rPr>
              <w:t>Natural mortality (</w:t>
            </w:r>
            <m:oMath>
              <m:r>
                <w:rPr>
                  <w:rFonts w:ascii="Cambria Math" w:hAnsi="Cambria Math" w:cs="Times New Roman"/>
                  <w:sz w:val="16"/>
                </w:rPr>
                <m:t>M</m:t>
              </m:r>
            </m:oMath>
            <w:r w:rsidRPr="00854875">
              <w:rPr>
                <w:rFonts w:ascii="Times New Roman" w:hAnsi="Times New Roman" w:cs="Times New Roman"/>
                <w:sz w:val="16"/>
              </w:rPr>
              <w:t>)</w:t>
            </w:r>
          </w:p>
          <w:p w14:paraId="01441281" w14:textId="77777777" w:rsidR="00ED32AF" w:rsidRPr="00854875" w:rsidRDefault="00ED32AF" w:rsidP="00BC757E">
            <w:pPr>
              <w:pStyle w:val="ListParagraph"/>
              <w:numPr>
                <w:ilvl w:val="0"/>
                <w:numId w:val="9"/>
              </w:numPr>
              <w:rPr>
                <w:rFonts w:ascii="Times New Roman" w:hAnsi="Times New Roman" w:cs="Times New Roman"/>
                <w:sz w:val="16"/>
              </w:rPr>
            </w:pPr>
            <w:r w:rsidRPr="00854875">
              <w:rPr>
                <w:rFonts w:ascii="Times New Roman" w:hAnsi="Times New Roman" w:cs="Times New Roman"/>
                <w:sz w:val="16"/>
              </w:rPr>
              <w:t>Total mortality (</w:t>
            </w:r>
            <m:oMath>
              <m:r>
                <w:rPr>
                  <w:rFonts w:ascii="Cambria Math" w:hAnsi="Cambria Math" w:cs="Times New Roman"/>
                  <w:sz w:val="16"/>
                </w:rPr>
                <m:t>Z</m:t>
              </m:r>
            </m:oMath>
            <w:r w:rsidRPr="00854875">
              <w:rPr>
                <w:rFonts w:ascii="Times New Roman" w:hAnsi="Times New Roman" w:cs="Times New Roman"/>
                <w:sz w:val="16"/>
              </w:rPr>
              <w:t>)</w:t>
            </w:r>
          </w:p>
          <w:p w14:paraId="2B86847B" w14:textId="77777777" w:rsidR="00ED32AF" w:rsidRPr="00854875" w:rsidRDefault="00ED32AF" w:rsidP="00BC757E">
            <w:pPr>
              <w:pStyle w:val="ListParagraph"/>
              <w:numPr>
                <w:ilvl w:val="0"/>
                <w:numId w:val="9"/>
              </w:numPr>
              <w:rPr>
                <w:rFonts w:ascii="Times New Roman" w:hAnsi="Times New Roman" w:cs="Times New Roman"/>
                <w:sz w:val="16"/>
              </w:rPr>
            </w:pPr>
            <w:r w:rsidRPr="00854875">
              <w:rPr>
                <w:rFonts w:ascii="Times New Roman" w:hAnsi="Times New Roman" w:cs="Times New Roman"/>
                <w:sz w:val="16"/>
              </w:rPr>
              <w:t>Length at 50% selectivity and maturity (</w:t>
            </w:r>
            <m:oMath>
              <m:sSubSup>
                <m:sSubSupPr>
                  <m:ctrlPr>
                    <w:rPr>
                      <w:rFonts w:ascii="Cambria Math" w:hAnsi="Cambria Math" w:cs="Times New Roman"/>
                      <w:i/>
                      <w:sz w:val="16"/>
                      <w:lang w:eastAsia="en-US"/>
                    </w:rPr>
                  </m:ctrlPr>
                </m:sSubSupPr>
                <m:e>
                  <m:r>
                    <w:rPr>
                      <w:rFonts w:ascii="Cambria Math" w:hAnsi="Cambria Math" w:cs="Times New Roman"/>
                      <w:sz w:val="16"/>
                    </w:rPr>
                    <m:t>L</m:t>
                  </m:r>
                </m:e>
                <m:sub>
                  <m:r>
                    <w:rPr>
                      <w:rFonts w:ascii="Cambria Math" w:hAnsi="Cambria Math" w:cs="Times New Roman"/>
                      <w:sz w:val="16"/>
                    </w:rPr>
                    <m:t>50</m:t>
                  </m:r>
                </m:sub>
                <m:sup>
                  <m:r>
                    <w:rPr>
                      <w:rFonts w:ascii="Cambria Math" w:hAnsi="Cambria Math" w:cs="Times New Roman"/>
                      <w:sz w:val="16"/>
                    </w:rPr>
                    <m:t>s</m:t>
                  </m:r>
                </m:sup>
              </m:sSubSup>
            </m:oMath>
            <w:r w:rsidRPr="00854875">
              <w:rPr>
                <w:rFonts w:ascii="Times New Roman" w:hAnsi="Times New Roman" w:cs="Times New Roman"/>
                <w:sz w:val="16"/>
              </w:rPr>
              <w:t xml:space="preserve"> and </w:t>
            </w:r>
            <m:oMath>
              <m:sSubSup>
                <m:sSubSupPr>
                  <m:ctrlPr>
                    <w:rPr>
                      <w:rFonts w:ascii="Cambria Math" w:hAnsi="Cambria Math" w:cs="Times New Roman"/>
                      <w:i/>
                      <w:sz w:val="16"/>
                      <w:lang w:eastAsia="en-US"/>
                    </w:rPr>
                  </m:ctrlPr>
                </m:sSubSupPr>
                <m:e>
                  <m:r>
                    <w:rPr>
                      <w:rFonts w:ascii="Cambria Math" w:hAnsi="Cambria Math" w:cs="Times New Roman"/>
                      <w:sz w:val="16"/>
                    </w:rPr>
                    <m:t>L</m:t>
                  </m:r>
                </m:e>
                <m:sub>
                  <m:r>
                    <w:rPr>
                      <w:rFonts w:ascii="Cambria Math" w:hAnsi="Cambria Math" w:cs="Times New Roman"/>
                      <w:sz w:val="16"/>
                    </w:rPr>
                    <m:t>50</m:t>
                  </m:r>
                </m:sub>
                <m:sup>
                  <m:r>
                    <w:rPr>
                      <w:rFonts w:ascii="Cambria Math" w:hAnsi="Cambria Math" w:cs="Times New Roman"/>
                      <w:sz w:val="16"/>
                    </w:rPr>
                    <m:t>m</m:t>
                  </m:r>
                </m:sup>
              </m:sSubSup>
            </m:oMath>
            <w:r w:rsidRPr="00854875">
              <w:rPr>
                <w:rFonts w:ascii="Times New Roman" w:hAnsi="Times New Roman" w:cs="Times New Roman"/>
                <w:sz w:val="16"/>
              </w:rPr>
              <w:t>)</w:t>
            </w:r>
          </w:p>
          <w:p w14:paraId="62951D34" w14:textId="77777777" w:rsidR="00ED32AF" w:rsidRPr="00854875" w:rsidRDefault="00ED32AF" w:rsidP="00BC757E">
            <w:pPr>
              <w:pStyle w:val="ListParagraph"/>
              <w:numPr>
                <w:ilvl w:val="0"/>
                <w:numId w:val="9"/>
              </w:numPr>
              <w:rPr>
                <w:rFonts w:ascii="Times New Roman" w:hAnsi="Times New Roman" w:cs="Times New Roman"/>
                <w:sz w:val="16"/>
              </w:rPr>
            </w:pPr>
            <w:r w:rsidRPr="00854875">
              <w:rPr>
                <w:rFonts w:ascii="Times New Roman" w:hAnsi="Times New Roman" w:cs="Times New Roman"/>
                <w:sz w:val="16"/>
              </w:rPr>
              <w:t>Width of selectivity and maturity logistic curve</w:t>
            </w:r>
          </w:p>
        </w:tc>
        <w:tc>
          <w:tcPr>
            <w:tcW w:w="3330" w:type="dxa"/>
          </w:tcPr>
          <w:p w14:paraId="0D8E33EA" w14:textId="77777777" w:rsidR="00ED32AF" w:rsidRPr="00854875" w:rsidRDefault="00ED32AF" w:rsidP="00BC757E">
            <w:pPr>
              <w:rPr>
                <w:sz w:val="16"/>
              </w:rPr>
            </w:pPr>
            <w:r w:rsidRPr="00854875">
              <w:rPr>
                <w:sz w:val="16"/>
              </w:rPr>
              <w:t xml:space="preserve">(i) Stock is in equilibrium </w:t>
            </w:r>
          </w:p>
          <w:p w14:paraId="236A55E7" w14:textId="77777777" w:rsidR="00ED32AF" w:rsidRPr="00854875" w:rsidRDefault="00ED32AF" w:rsidP="00BC757E">
            <w:pPr>
              <w:rPr>
                <w:sz w:val="16"/>
              </w:rPr>
            </w:pPr>
            <w:r w:rsidRPr="00854875">
              <w:rPr>
                <w:sz w:val="16"/>
              </w:rPr>
              <w:t>(ii) Natural mortality is constant</w:t>
            </w:r>
          </w:p>
          <w:p w14:paraId="416E33BE" w14:textId="77777777" w:rsidR="00ED32AF" w:rsidRPr="00854875" w:rsidRDefault="00ED32AF" w:rsidP="00BC757E">
            <w:pPr>
              <w:rPr>
                <w:sz w:val="16"/>
              </w:rPr>
            </w:pPr>
            <w:r w:rsidRPr="00854875">
              <w:rPr>
                <w:sz w:val="16"/>
              </w:rPr>
              <w:t>(iii) Selectivity and maturity follow logistic curve</w:t>
            </w:r>
          </w:p>
        </w:tc>
        <w:tc>
          <w:tcPr>
            <w:tcW w:w="3690" w:type="dxa"/>
          </w:tcPr>
          <w:p w14:paraId="5891D5F8" w14:textId="406C8C1B" w:rsidR="00EC3F91" w:rsidRPr="00854875" w:rsidRDefault="00EC3F91" w:rsidP="003F26E2">
            <w:pPr>
              <w:pStyle w:val="ListParagraph"/>
              <w:numPr>
                <w:ilvl w:val="0"/>
                <w:numId w:val="10"/>
              </w:numPr>
              <w:rPr>
                <w:rFonts w:ascii="Times New Roman" w:hAnsi="Times New Roman" w:cs="Times New Roman"/>
                <w:b/>
                <w:sz w:val="16"/>
              </w:rPr>
            </w:pPr>
            <w:r w:rsidRPr="00854875">
              <w:rPr>
                <w:rFonts w:ascii="Times New Roman" w:hAnsi="Times New Roman" w:cs="Times New Roman"/>
                <w:sz w:val="16"/>
              </w:rPr>
              <w:t>Precautionary reference levels (F</w:t>
            </w:r>
            <w:r w:rsidRPr="00854875">
              <w:rPr>
                <w:rFonts w:ascii="Times New Roman" w:hAnsi="Times New Roman" w:cs="Times New Roman"/>
                <w:sz w:val="16"/>
                <w:vertAlign w:val="subscript"/>
              </w:rPr>
              <w:t>0.1</w:t>
            </w:r>
            <w:r w:rsidRPr="00854875">
              <w:rPr>
                <w:rFonts w:ascii="Times New Roman" w:hAnsi="Times New Roman" w:cs="Times New Roman"/>
                <w:sz w:val="16"/>
              </w:rPr>
              <w:t>, F</w:t>
            </w:r>
            <w:r w:rsidRPr="00854875">
              <w:rPr>
                <w:rFonts w:ascii="Times New Roman" w:hAnsi="Times New Roman" w:cs="Times New Roman"/>
                <w:sz w:val="16"/>
                <w:vertAlign w:val="subscript"/>
              </w:rPr>
              <w:t>0.5</w:t>
            </w:r>
            <w:r w:rsidRPr="00854875">
              <w:rPr>
                <w:rFonts w:ascii="Times New Roman" w:hAnsi="Times New Roman" w:cs="Times New Roman"/>
                <w:sz w:val="16"/>
              </w:rPr>
              <w:t>, E</w:t>
            </w:r>
            <w:r w:rsidRPr="00854875">
              <w:rPr>
                <w:rFonts w:ascii="Times New Roman" w:hAnsi="Times New Roman" w:cs="Times New Roman"/>
                <w:sz w:val="16"/>
                <w:vertAlign w:val="subscript"/>
              </w:rPr>
              <w:t>0.5</w:t>
            </w:r>
            <w:r w:rsidRPr="00854875">
              <w:rPr>
                <w:rFonts w:ascii="Times New Roman" w:hAnsi="Times New Roman" w:cs="Times New Roman"/>
                <w:sz w:val="16"/>
              </w:rPr>
              <w:t>)</w:t>
            </w:r>
          </w:p>
          <w:p w14:paraId="1F47BBE2" w14:textId="6AD0F34A" w:rsidR="00EC3F91" w:rsidRPr="00854875" w:rsidRDefault="00EC3F91" w:rsidP="003F26E2">
            <w:pPr>
              <w:pStyle w:val="ListParagraph"/>
              <w:numPr>
                <w:ilvl w:val="0"/>
                <w:numId w:val="10"/>
              </w:numPr>
              <w:rPr>
                <w:rFonts w:ascii="Times New Roman" w:hAnsi="Times New Roman" w:cs="Times New Roman"/>
                <w:b/>
                <w:sz w:val="16"/>
              </w:rPr>
            </w:pPr>
            <w:r w:rsidRPr="00854875">
              <w:rPr>
                <w:rFonts w:ascii="Times New Roman" w:hAnsi="Times New Roman" w:cs="Times New Roman"/>
                <w:sz w:val="16"/>
              </w:rPr>
              <w:t>Exploitation, Yield, abundance and catch across vector of fishing mortalities</w:t>
            </w:r>
          </w:p>
          <w:p w14:paraId="1870DF33" w14:textId="196FF528" w:rsidR="003A4DC5" w:rsidRPr="00854875" w:rsidRDefault="00EC3F91" w:rsidP="003F26E2">
            <w:pPr>
              <w:pStyle w:val="ListParagraph"/>
              <w:numPr>
                <w:ilvl w:val="0"/>
                <w:numId w:val="10"/>
              </w:numPr>
              <w:rPr>
                <w:rFonts w:ascii="Times New Roman" w:hAnsi="Times New Roman" w:cs="Times New Roman"/>
                <w:b/>
                <w:sz w:val="16"/>
              </w:rPr>
            </w:pPr>
            <w:r w:rsidRPr="00854875">
              <w:rPr>
                <w:rFonts w:ascii="Times New Roman" w:hAnsi="Times New Roman" w:cs="Times New Roman"/>
                <w:sz w:val="16"/>
              </w:rPr>
              <w:t>Current exploitation, yield, abundance and catch</w:t>
            </w:r>
          </w:p>
          <w:p w14:paraId="508368F2" w14:textId="027D3542" w:rsidR="003F26E2" w:rsidRPr="00854875" w:rsidRDefault="003F26E2" w:rsidP="003F26E2">
            <w:pPr>
              <w:pStyle w:val="ListParagraph"/>
              <w:numPr>
                <w:ilvl w:val="0"/>
                <w:numId w:val="10"/>
              </w:numPr>
              <w:rPr>
                <w:rFonts w:ascii="Times New Roman" w:hAnsi="Times New Roman" w:cs="Times New Roman"/>
                <w:b/>
                <w:sz w:val="16"/>
              </w:rPr>
            </w:pPr>
            <w:r w:rsidRPr="00854875">
              <w:rPr>
                <w:rFonts w:ascii="Times New Roman" w:hAnsi="Times New Roman" w:cs="Times New Roman"/>
                <w:b/>
                <w:sz w:val="16"/>
              </w:rPr>
              <w:t>Current F</w:t>
            </w:r>
          </w:p>
          <w:p w14:paraId="259C2641" w14:textId="09BBEEB2" w:rsidR="00F04161" w:rsidRPr="00854875" w:rsidRDefault="00ED32AF" w:rsidP="003F26E2">
            <w:pPr>
              <w:pStyle w:val="ListParagraph"/>
              <w:numPr>
                <w:ilvl w:val="0"/>
                <w:numId w:val="10"/>
              </w:numPr>
              <w:rPr>
                <w:rFonts w:ascii="Times New Roman" w:hAnsi="Times New Roman" w:cs="Times New Roman"/>
                <w:b/>
                <w:sz w:val="16"/>
              </w:rPr>
            </w:pPr>
            <w:r w:rsidRPr="00854875">
              <w:rPr>
                <w:rFonts w:ascii="Times New Roman" w:hAnsi="Times New Roman" w:cs="Times New Roman"/>
                <w:b/>
                <w:sz w:val="16"/>
              </w:rPr>
              <w:t>SPR</w:t>
            </w:r>
          </w:p>
          <w:p w14:paraId="25AE3ECC" w14:textId="77A14FBE" w:rsidR="00F04161" w:rsidRPr="00854875" w:rsidRDefault="00F04161" w:rsidP="003F26E2">
            <w:pPr>
              <w:pStyle w:val="ListParagraph"/>
              <w:numPr>
                <w:ilvl w:val="0"/>
                <w:numId w:val="10"/>
              </w:numPr>
              <w:rPr>
                <w:rFonts w:ascii="Times New Roman" w:hAnsi="Times New Roman" w:cs="Times New Roman"/>
                <w:b/>
                <w:sz w:val="16"/>
              </w:rPr>
            </w:pPr>
            <w:r w:rsidRPr="00854875">
              <w:rPr>
                <w:rFonts w:ascii="Times New Roman" w:hAnsi="Times New Roman" w:cs="Times New Roman"/>
                <w:b/>
                <w:sz w:val="16"/>
              </w:rPr>
              <w:t>F/F</w:t>
            </w:r>
            <w:r w:rsidRPr="00854875">
              <w:rPr>
                <w:rFonts w:ascii="Times New Roman" w:hAnsi="Times New Roman" w:cs="Times New Roman"/>
                <w:b/>
                <w:sz w:val="16"/>
                <w:vertAlign w:val="subscript"/>
              </w:rPr>
              <w:t>M</w:t>
            </w:r>
            <w:r w:rsidR="003A4DC5" w:rsidRPr="00854875">
              <w:rPr>
                <w:rFonts w:ascii="Times New Roman" w:hAnsi="Times New Roman" w:cs="Times New Roman"/>
                <w:b/>
                <w:sz w:val="16"/>
                <w:vertAlign w:val="subscript"/>
              </w:rPr>
              <w:t xml:space="preserve">ax </w:t>
            </w:r>
            <w:r w:rsidR="003A4DC5" w:rsidRPr="00854875">
              <w:rPr>
                <w:rFonts w:ascii="Times New Roman" w:hAnsi="Times New Roman" w:cs="Times New Roman"/>
                <w:b/>
                <w:sz w:val="16"/>
              </w:rPr>
              <w:t>or F/F</w:t>
            </w:r>
            <w:r w:rsidR="003A4DC5" w:rsidRPr="00854875">
              <w:rPr>
                <w:rFonts w:ascii="Times New Roman" w:hAnsi="Times New Roman" w:cs="Times New Roman"/>
                <w:b/>
                <w:sz w:val="16"/>
                <w:vertAlign w:val="subscript"/>
              </w:rPr>
              <w:t>MSY</w:t>
            </w:r>
          </w:p>
          <w:p w14:paraId="354FC339" w14:textId="66B014E2" w:rsidR="00F04161" w:rsidRPr="00854875" w:rsidRDefault="00F04161" w:rsidP="003F26E2">
            <w:pPr>
              <w:pStyle w:val="ListParagraph"/>
              <w:numPr>
                <w:ilvl w:val="0"/>
                <w:numId w:val="10"/>
              </w:numPr>
              <w:rPr>
                <w:rFonts w:ascii="Times New Roman" w:hAnsi="Times New Roman" w:cs="Times New Roman"/>
                <w:b/>
                <w:sz w:val="16"/>
              </w:rPr>
            </w:pPr>
            <w:r w:rsidRPr="00854875">
              <w:rPr>
                <w:rFonts w:ascii="Times New Roman" w:hAnsi="Times New Roman" w:cs="Times New Roman"/>
                <w:b/>
                <w:sz w:val="16"/>
              </w:rPr>
              <w:t>SPR</w:t>
            </w:r>
            <w:r w:rsidRPr="00854875">
              <w:rPr>
                <w:rFonts w:ascii="Times New Roman" w:hAnsi="Times New Roman" w:cs="Times New Roman"/>
                <w:b/>
                <w:sz w:val="16"/>
                <w:vertAlign w:val="subscript"/>
              </w:rPr>
              <w:t>MSY</w:t>
            </w:r>
          </w:p>
        </w:tc>
      </w:tr>
      <w:tr w:rsidR="00ED32AF" w:rsidRPr="00854875" w14:paraId="73D5E258" w14:textId="77777777" w:rsidTr="0040244A">
        <w:tc>
          <w:tcPr>
            <w:tcW w:w="2340" w:type="dxa"/>
          </w:tcPr>
          <w:p w14:paraId="5A397CD3" w14:textId="53BF8005" w:rsidR="00ED32AF" w:rsidRPr="00854875" w:rsidRDefault="00ED32AF" w:rsidP="00BC757E">
            <w:pPr>
              <w:rPr>
                <w:sz w:val="16"/>
              </w:rPr>
            </w:pPr>
            <w:r w:rsidRPr="00854875">
              <w:rPr>
                <w:sz w:val="16"/>
              </w:rPr>
              <w:t xml:space="preserve">Length-Based </w:t>
            </w:r>
            <w:r w:rsidR="00B71250" w:rsidRPr="00854875">
              <w:rPr>
                <w:sz w:val="16"/>
              </w:rPr>
              <w:t>Spawning potential ratio</w:t>
            </w:r>
            <w:r w:rsidRPr="00854875">
              <w:rPr>
                <w:sz w:val="16"/>
              </w:rPr>
              <w:t xml:space="preserve"> (LBSPR)</w:t>
            </w:r>
          </w:p>
        </w:tc>
        <w:tc>
          <w:tcPr>
            <w:tcW w:w="3600" w:type="dxa"/>
          </w:tcPr>
          <w:p w14:paraId="6A7686E3" w14:textId="77777777" w:rsidR="00ED32AF" w:rsidRPr="00854875" w:rsidRDefault="00ED32AF" w:rsidP="00BC757E">
            <w:pPr>
              <w:pStyle w:val="ListParagraph"/>
              <w:numPr>
                <w:ilvl w:val="0"/>
                <w:numId w:val="11"/>
              </w:numPr>
              <w:rPr>
                <w:rFonts w:ascii="Times New Roman" w:hAnsi="Times New Roman" w:cs="Times New Roman"/>
                <w:sz w:val="16"/>
              </w:rPr>
            </w:pPr>
            <w:r w:rsidRPr="00854875">
              <w:rPr>
                <w:rFonts w:ascii="Times New Roman" w:hAnsi="Times New Roman" w:cs="Times New Roman"/>
                <w:sz w:val="16"/>
              </w:rPr>
              <w:t>Length frequency data</w:t>
            </w:r>
          </w:p>
          <w:p w14:paraId="6021A34E" w14:textId="77777777" w:rsidR="00ED32AF" w:rsidRPr="00854875" w:rsidRDefault="00ED32AF" w:rsidP="00BC757E">
            <w:pPr>
              <w:pStyle w:val="ListParagraph"/>
              <w:numPr>
                <w:ilvl w:val="0"/>
                <w:numId w:val="11"/>
              </w:numPr>
              <w:rPr>
                <w:rFonts w:ascii="Times New Roman" w:hAnsi="Times New Roman" w:cs="Times New Roman"/>
                <w:sz w:val="16"/>
              </w:rPr>
            </w:pPr>
            <w:r w:rsidRPr="00854875">
              <w:rPr>
                <w:rFonts w:ascii="Times New Roman" w:hAnsi="Times New Roman" w:cs="Times New Roman"/>
                <w:sz w:val="16"/>
              </w:rPr>
              <w:t>Asymptotic length (</w:t>
            </w:r>
            <m:oMath>
              <m:sSub>
                <m:sSubPr>
                  <m:ctrlPr>
                    <w:rPr>
                      <w:rFonts w:ascii="Cambria Math" w:eastAsia="Times New Roman" w:hAnsi="Cambria Math" w:cs="Times New Roman"/>
                      <w:i/>
                      <w:sz w:val="16"/>
                      <w:lang w:eastAsia="en-US"/>
                    </w:rPr>
                  </m:ctrlPr>
                </m:sSubPr>
                <m:e>
                  <m:r>
                    <w:rPr>
                      <w:rFonts w:ascii="Cambria Math" w:hAnsi="Cambria Math" w:cs="Times New Roman"/>
                      <w:sz w:val="16"/>
                    </w:rPr>
                    <m:t>L</m:t>
                  </m:r>
                </m:e>
                <m:sub>
                  <m:r>
                    <w:rPr>
                      <w:rFonts w:ascii="Cambria Math" w:hAnsi="Cambria Math" w:cs="Times New Roman"/>
                      <w:sz w:val="16"/>
                    </w:rPr>
                    <m:t>∞</m:t>
                  </m:r>
                </m:sub>
              </m:sSub>
            </m:oMath>
            <w:r w:rsidRPr="00854875">
              <w:rPr>
                <w:rFonts w:ascii="Times New Roman" w:hAnsi="Times New Roman" w:cs="Times New Roman"/>
                <w:sz w:val="16"/>
              </w:rPr>
              <w:t>)</w:t>
            </w:r>
          </w:p>
          <w:p w14:paraId="0582D64F" w14:textId="77777777" w:rsidR="00ED32AF" w:rsidRPr="00854875" w:rsidRDefault="00ED32AF" w:rsidP="00BC757E">
            <w:pPr>
              <w:pStyle w:val="ListParagraph"/>
              <w:numPr>
                <w:ilvl w:val="0"/>
                <w:numId w:val="11"/>
              </w:numPr>
              <w:rPr>
                <w:rFonts w:ascii="Times New Roman" w:hAnsi="Times New Roman" w:cs="Times New Roman"/>
                <w:sz w:val="16"/>
              </w:rPr>
            </w:pPr>
            <w:r w:rsidRPr="00854875">
              <w:rPr>
                <w:rFonts w:ascii="Times New Roman" w:hAnsi="Times New Roman" w:cs="Times New Roman"/>
                <w:sz w:val="16"/>
              </w:rPr>
              <w:t xml:space="preserve">Coefficient of variation of </w:t>
            </w:r>
            <m:oMath>
              <m:sSub>
                <m:sSubPr>
                  <m:ctrlPr>
                    <w:rPr>
                      <w:rFonts w:ascii="Cambria Math" w:eastAsia="Times New Roman" w:hAnsi="Cambria Math" w:cs="Times New Roman"/>
                      <w:i/>
                      <w:sz w:val="16"/>
                      <w:lang w:eastAsia="en-US"/>
                    </w:rPr>
                  </m:ctrlPr>
                </m:sSubPr>
                <m:e>
                  <m:r>
                    <w:rPr>
                      <w:rFonts w:ascii="Cambria Math" w:hAnsi="Cambria Math" w:cs="Times New Roman"/>
                      <w:sz w:val="16"/>
                    </w:rPr>
                    <m:t>L</m:t>
                  </m:r>
                </m:e>
                <m:sub>
                  <m:r>
                    <w:rPr>
                      <w:rFonts w:ascii="Cambria Math" w:hAnsi="Cambria Math" w:cs="Times New Roman"/>
                      <w:sz w:val="16"/>
                    </w:rPr>
                    <m:t>∞</m:t>
                  </m:r>
                </m:sub>
              </m:sSub>
            </m:oMath>
            <w:r w:rsidRPr="00854875">
              <w:rPr>
                <w:rFonts w:ascii="Times New Roman" w:hAnsi="Times New Roman" w:cs="Times New Roman"/>
                <w:sz w:val="16"/>
              </w:rPr>
              <w:t xml:space="preserve"> (</w:t>
            </w:r>
            <m:oMath>
              <m:sSub>
                <m:sSubPr>
                  <m:ctrlPr>
                    <w:rPr>
                      <w:rFonts w:ascii="Cambria Math" w:hAnsi="Cambria Math" w:cs="Times New Roman"/>
                      <w:i/>
                      <w:sz w:val="16"/>
                      <w:lang w:eastAsia="en-US"/>
                    </w:rPr>
                  </m:ctrlPr>
                </m:sSubPr>
                <m:e>
                  <m:r>
                    <w:rPr>
                      <w:rFonts w:ascii="Cambria Math" w:hAnsi="Cambria Math" w:cs="Times New Roman"/>
                      <w:sz w:val="16"/>
                    </w:rPr>
                    <m:t>CV</m:t>
                  </m:r>
                </m:e>
                <m:sub>
                  <m:sSub>
                    <m:sSubPr>
                      <m:ctrlPr>
                        <w:rPr>
                          <w:rFonts w:ascii="Cambria Math" w:eastAsia="Times New Roman" w:hAnsi="Cambria Math" w:cs="Times New Roman"/>
                          <w:i/>
                          <w:sz w:val="16"/>
                          <w:lang w:eastAsia="en-US"/>
                        </w:rPr>
                      </m:ctrlPr>
                    </m:sSubPr>
                    <m:e>
                      <m:r>
                        <w:rPr>
                          <w:rFonts w:ascii="Cambria Math" w:hAnsi="Cambria Math" w:cs="Times New Roman"/>
                          <w:sz w:val="16"/>
                        </w:rPr>
                        <m:t>L</m:t>
                      </m:r>
                    </m:e>
                    <m:sub>
                      <m:r>
                        <w:rPr>
                          <w:rFonts w:ascii="Cambria Math" w:hAnsi="Cambria Math" w:cs="Times New Roman"/>
                          <w:sz w:val="16"/>
                        </w:rPr>
                        <m:t>∞</m:t>
                      </m:r>
                    </m:sub>
                  </m:sSub>
                </m:sub>
              </m:sSub>
            </m:oMath>
            <w:r w:rsidRPr="00854875">
              <w:rPr>
                <w:rFonts w:ascii="Times New Roman" w:hAnsi="Times New Roman" w:cs="Times New Roman"/>
                <w:sz w:val="16"/>
              </w:rPr>
              <w:t xml:space="preserve">) </w:t>
            </w:r>
          </w:p>
          <w:p w14:paraId="0764488E" w14:textId="77777777" w:rsidR="00ED32AF" w:rsidRPr="00854875" w:rsidRDefault="00ED32AF" w:rsidP="00BC757E">
            <w:pPr>
              <w:pStyle w:val="ListParagraph"/>
              <w:numPr>
                <w:ilvl w:val="0"/>
                <w:numId w:val="11"/>
              </w:numPr>
              <w:rPr>
                <w:rFonts w:ascii="Times New Roman" w:hAnsi="Times New Roman" w:cs="Times New Roman"/>
                <w:sz w:val="16"/>
              </w:rPr>
            </w:pPr>
            <m:oMath>
              <m:r>
                <w:rPr>
                  <w:rFonts w:ascii="Cambria Math" w:hAnsi="Cambria Math" w:cs="Times New Roman"/>
                  <w:sz w:val="16"/>
                </w:rPr>
                <m:t>M/K</m:t>
              </m:r>
            </m:oMath>
            <w:r w:rsidRPr="00854875">
              <w:rPr>
                <w:rFonts w:ascii="Times New Roman" w:hAnsi="Times New Roman" w:cs="Times New Roman"/>
                <w:sz w:val="16"/>
              </w:rPr>
              <w:t xml:space="preserve"> (calculated from </w:t>
            </w:r>
            <m:oMath>
              <m:r>
                <w:rPr>
                  <w:rFonts w:ascii="Cambria Math" w:hAnsi="Cambria Math" w:cs="Times New Roman"/>
                  <w:sz w:val="16"/>
                </w:rPr>
                <m:t>M</m:t>
              </m:r>
            </m:oMath>
            <w:r w:rsidRPr="00854875">
              <w:rPr>
                <w:rFonts w:ascii="Times New Roman" w:hAnsi="Times New Roman" w:cs="Times New Roman"/>
                <w:sz w:val="16"/>
              </w:rPr>
              <w:t xml:space="preserve"> and </w:t>
            </w:r>
            <m:oMath>
              <m:r>
                <w:rPr>
                  <w:rFonts w:ascii="Cambria Math" w:hAnsi="Cambria Math" w:cs="Times New Roman"/>
                  <w:sz w:val="16"/>
                </w:rPr>
                <m:t>K</m:t>
              </m:r>
            </m:oMath>
            <w:r w:rsidRPr="00854875">
              <w:rPr>
                <w:rFonts w:ascii="Times New Roman" w:hAnsi="Times New Roman" w:cs="Times New Roman"/>
                <w:sz w:val="16"/>
              </w:rPr>
              <w:t>)</w:t>
            </w:r>
          </w:p>
          <w:p w14:paraId="2D401760" w14:textId="77777777" w:rsidR="00ED32AF" w:rsidRPr="00854875" w:rsidRDefault="00ED32AF" w:rsidP="00BC757E">
            <w:pPr>
              <w:pStyle w:val="ListParagraph"/>
              <w:numPr>
                <w:ilvl w:val="0"/>
                <w:numId w:val="11"/>
              </w:numPr>
              <w:rPr>
                <w:rFonts w:ascii="Times New Roman" w:hAnsi="Times New Roman" w:cs="Times New Roman"/>
                <w:sz w:val="16"/>
              </w:rPr>
            </w:pPr>
            <w:r w:rsidRPr="00854875">
              <w:rPr>
                <w:rFonts w:ascii="Times New Roman" w:hAnsi="Times New Roman" w:cs="Times New Roman"/>
                <w:sz w:val="16"/>
              </w:rPr>
              <w:t>Length-weight relationship (</w:t>
            </w:r>
            <m:oMath>
              <m:r>
                <w:rPr>
                  <w:rFonts w:ascii="Cambria Math" w:hAnsi="Cambria Math" w:cs="Times New Roman"/>
                  <w:sz w:val="16"/>
                </w:rPr>
                <m:t>α</m:t>
              </m:r>
            </m:oMath>
            <w:r w:rsidRPr="00854875">
              <w:rPr>
                <w:rFonts w:ascii="Times New Roman" w:hAnsi="Times New Roman" w:cs="Times New Roman"/>
                <w:sz w:val="16"/>
              </w:rPr>
              <w:t xml:space="preserve"> and </w:t>
            </w:r>
            <m:oMath>
              <m:r>
                <w:rPr>
                  <w:rFonts w:ascii="Cambria Math" w:hAnsi="Cambria Math" w:cs="Times New Roman"/>
                  <w:sz w:val="16"/>
                </w:rPr>
                <m:t>β</m:t>
              </m:r>
            </m:oMath>
            <w:r w:rsidRPr="00854875">
              <w:rPr>
                <w:rFonts w:ascii="Times New Roman" w:hAnsi="Times New Roman" w:cs="Times New Roman"/>
                <w:sz w:val="16"/>
              </w:rPr>
              <w:t>)</w:t>
            </w:r>
          </w:p>
          <w:p w14:paraId="0ECD82AA" w14:textId="77777777" w:rsidR="00ED32AF" w:rsidRPr="00854875" w:rsidRDefault="00ED32AF" w:rsidP="00BC757E">
            <w:pPr>
              <w:pStyle w:val="ListParagraph"/>
              <w:numPr>
                <w:ilvl w:val="0"/>
                <w:numId w:val="11"/>
              </w:numPr>
              <w:rPr>
                <w:rFonts w:ascii="Times New Roman" w:hAnsi="Times New Roman" w:cs="Times New Roman"/>
                <w:sz w:val="16"/>
              </w:rPr>
            </w:pPr>
            <w:r w:rsidRPr="00854875">
              <w:rPr>
                <w:rFonts w:ascii="Times New Roman" w:hAnsi="Times New Roman" w:cs="Times New Roman"/>
                <w:sz w:val="16"/>
              </w:rPr>
              <w:t xml:space="preserve">Length at 50% and 95% selectivity </w:t>
            </w:r>
            <w:r w:rsidRPr="00854875">
              <w:rPr>
                <w:rFonts w:ascii="Times New Roman" w:eastAsia="Times New Roman" w:hAnsi="Times New Roman" w:cs="Times New Roman"/>
                <w:sz w:val="16"/>
              </w:rPr>
              <w:t>(</w:t>
            </w:r>
            <m:oMath>
              <m:sSubSup>
                <m:sSubSupPr>
                  <m:ctrlPr>
                    <w:rPr>
                      <w:rFonts w:ascii="Cambria Math" w:hAnsi="Cambria Math" w:cs="Times New Roman"/>
                      <w:i/>
                      <w:sz w:val="16"/>
                      <w:lang w:eastAsia="en-US"/>
                    </w:rPr>
                  </m:ctrlPr>
                </m:sSubSupPr>
                <m:e>
                  <m:r>
                    <w:rPr>
                      <w:rFonts w:ascii="Cambria Math" w:hAnsi="Cambria Math" w:cs="Times New Roman"/>
                      <w:sz w:val="16"/>
                    </w:rPr>
                    <m:t>L</m:t>
                  </m:r>
                </m:e>
                <m:sub>
                  <m:r>
                    <w:rPr>
                      <w:rFonts w:ascii="Cambria Math" w:hAnsi="Cambria Math" w:cs="Times New Roman"/>
                      <w:sz w:val="16"/>
                    </w:rPr>
                    <m:t>50</m:t>
                  </m:r>
                </m:sub>
                <m:sup>
                  <m:r>
                    <w:rPr>
                      <w:rFonts w:ascii="Cambria Math" w:hAnsi="Cambria Math" w:cs="Times New Roman"/>
                      <w:sz w:val="16"/>
                    </w:rPr>
                    <m:t>s</m:t>
                  </m:r>
                </m:sup>
              </m:sSubSup>
            </m:oMath>
            <w:r w:rsidRPr="00854875">
              <w:rPr>
                <w:rFonts w:ascii="Times New Roman" w:hAnsi="Times New Roman" w:cs="Times New Roman"/>
                <w:sz w:val="16"/>
              </w:rPr>
              <w:t xml:space="preserve"> and </w:t>
            </w:r>
            <m:oMath>
              <m:sSubSup>
                <m:sSubSupPr>
                  <m:ctrlPr>
                    <w:rPr>
                      <w:rFonts w:ascii="Cambria Math" w:hAnsi="Cambria Math" w:cs="Times New Roman"/>
                      <w:i/>
                      <w:sz w:val="16"/>
                      <w:lang w:eastAsia="en-US"/>
                    </w:rPr>
                  </m:ctrlPr>
                </m:sSubSupPr>
                <m:e>
                  <m:r>
                    <w:rPr>
                      <w:rFonts w:ascii="Cambria Math" w:hAnsi="Cambria Math" w:cs="Times New Roman"/>
                      <w:sz w:val="16"/>
                    </w:rPr>
                    <m:t>L</m:t>
                  </m:r>
                </m:e>
                <m:sub>
                  <m:r>
                    <w:rPr>
                      <w:rFonts w:ascii="Cambria Math" w:hAnsi="Cambria Math" w:cs="Times New Roman"/>
                      <w:sz w:val="16"/>
                    </w:rPr>
                    <m:t>95</m:t>
                  </m:r>
                </m:sub>
                <m:sup>
                  <m:r>
                    <w:rPr>
                      <w:rFonts w:ascii="Cambria Math" w:hAnsi="Cambria Math" w:cs="Times New Roman"/>
                      <w:sz w:val="16"/>
                    </w:rPr>
                    <m:t>s</m:t>
                  </m:r>
                </m:sup>
              </m:sSubSup>
            </m:oMath>
            <w:r w:rsidRPr="00854875">
              <w:rPr>
                <w:rFonts w:ascii="Times New Roman" w:hAnsi="Times New Roman" w:cs="Times New Roman"/>
                <w:sz w:val="16"/>
              </w:rPr>
              <w:t>)</w:t>
            </w:r>
          </w:p>
          <w:p w14:paraId="7D1A5D7D" w14:textId="77777777" w:rsidR="00ED32AF" w:rsidRPr="00854875" w:rsidRDefault="00ED32AF" w:rsidP="00BC757E">
            <w:pPr>
              <w:pStyle w:val="ListParagraph"/>
              <w:numPr>
                <w:ilvl w:val="0"/>
                <w:numId w:val="11"/>
              </w:numPr>
              <w:rPr>
                <w:rFonts w:ascii="Times New Roman" w:hAnsi="Times New Roman" w:cs="Times New Roman"/>
                <w:sz w:val="16"/>
              </w:rPr>
            </w:pPr>
            <w:r w:rsidRPr="00854875">
              <w:rPr>
                <w:rFonts w:ascii="Times New Roman" w:hAnsi="Times New Roman" w:cs="Times New Roman"/>
                <w:sz w:val="16"/>
              </w:rPr>
              <w:t xml:space="preserve">Length at 50% and 95% maturity </w:t>
            </w:r>
            <w:r w:rsidRPr="00854875">
              <w:rPr>
                <w:rFonts w:ascii="Times New Roman" w:eastAsia="Times New Roman" w:hAnsi="Times New Roman" w:cs="Times New Roman"/>
                <w:sz w:val="16"/>
              </w:rPr>
              <w:t>(</w:t>
            </w:r>
            <m:oMath>
              <m:sSubSup>
                <m:sSubSupPr>
                  <m:ctrlPr>
                    <w:rPr>
                      <w:rFonts w:ascii="Cambria Math" w:hAnsi="Cambria Math" w:cs="Times New Roman"/>
                      <w:i/>
                      <w:sz w:val="16"/>
                      <w:lang w:eastAsia="en-US"/>
                    </w:rPr>
                  </m:ctrlPr>
                </m:sSubSupPr>
                <m:e>
                  <m:r>
                    <w:rPr>
                      <w:rFonts w:ascii="Cambria Math" w:hAnsi="Cambria Math" w:cs="Times New Roman"/>
                      <w:sz w:val="16"/>
                    </w:rPr>
                    <m:t>L</m:t>
                  </m:r>
                </m:e>
                <m:sub>
                  <m:r>
                    <w:rPr>
                      <w:rFonts w:ascii="Cambria Math" w:hAnsi="Cambria Math" w:cs="Times New Roman"/>
                      <w:sz w:val="16"/>
                    </w:rPr>
                    <m:t>50</m:t>
                  </m:r>
                </m:sub>
                <m:sup>
                  <m:r>
                    <w:rPr>
                      <w:rFonts w:ascii="Cambria Math" w:hAnsi="Cambria Math" w:cs="Times New Roman"/>
                      <w:sz w:val="16"/>
                    </w:rPr>
                    <m:t>m</m:t>
                  </m:r>
                </m:sup>
              </m:sSubSup>
            </m:oMath>
            <w:r w:rsidRPr="00854875">
              <w:rPr>
                <w:rFonts w:ascii="Times New Roman" w:hAnsi="Times New Roman" w:cs="Times New Roman"/>
                <w:sz w:val="16"/>
              </w:rPr>
              <w:t xml:space="preserve"> and </w:t>
            </w:r>
            <m:oMath>
              <m:sSubSup>
                <m:sSubSupPr>
                  <m:ctrlPr>
                    <w:rPr>
                      <w:rFonts w:ascii="Cambria Math" w:hAnsi="Cambria Math" w:cs="Times New Roman"/>
                      <w:i/>
                      <w:sz w:val="16"/>
                      <w:lang w:eastAsia="en-US"/>
                    </w:rPr>
                  </m:ctrlPr>
                </m:sSubSupPr>
                <m:e>
                  <m:r>
                    <w:rPr>
                      <w:rFonts w:ascii="Cambria Math" w:hAnsi="Cambria Math" w:cs="Times New Roman"/>
                      <w:sz w:val="16"/>
                    </w:rPr>
                    <m:t>L</m:t>
                  </m:r>
                </m:e>
                <m:sub>
                  <m:r>
                    <w:rPr>
                      <w:rFonts w:ascii="Cambria Math" w:hAnsi="Cambria Math" w:cs="Times New Roman"/>
                      <w:sz w:val="16"/>
                    </w:rPr>
                    <m:t>95</m:t>
                  </m:r>
                </m:sub>
                <m:sup>
                  <m:r>
                    <w:rPr>
                      <w:rFonts w:ascii="Cambria Math" w:hAnsi="Cambria Math" w:cs="Times New Roman"/>
                      <w:sz w:val="16"/>
                    </w:rPr>
                    <m:t>m</m:t>
                  </m:r>
                </m:sup>
              </m:sSubSup>
            </m:oMath>
            <w:r w:rsidRPr="00854875">
              <w:rPr>
                <w:rFonts w:ascii="Times New Roman" w:hAnsi="Times New Roman" w:cs="Times New Roman"/>
                <w:sz w:val="16"/>
              </w:rPr>
              <w:t>)</w:t>
            </w:r>
          </w:p>
        </w:tc>
        <w:tc>
          <w:tcPr>
            <w:tcW w:w="3330" w:type="dxa"/>
          </w:tcPr>
          <w:p w14:paraId="77818B47" w14:textId="77777777" w:rsidR="00ED32AF" w:rsidRPr="00854875" w:rsidRDefault="00ED32AF" w:rsidP="00BC757E">
            <w:pPr>
              <w:rPr>
                <w:sz w:val="16"/>
              </w:rPr>
            </w:pPr>
            <w:r w:rsidRPr="00854875">
              <w:rPr>
                <w:sz w:val="16"/>
              </w:rPr>
              <w:t>(i) Stock is in equilibrium</w:t>
            </w:r>
          </w:p>
          <w:p w14:paraId="3FC92133" w14:textId="77777777" w:rsidR="00ED32AF" w:rsidRPr="00854875" w:rsidRDefault="00ED32AF" w:rsidP="00BC757E">
            <w:pPr>
              <w:rPr>
                <w:sz w:val="16"/>
              </w:rPr>
            </w:pPr>
            <w:r w:rsidRPr="00854875">
              <w:rPr>
                <w:sz w:val="16"/>
              </w:rPr>
              <w:t>(ii) Natural mortality and growth rates are constant</w:t>
            </w:r>
          </w:p>
          <w:p w14:paraId="220B657D" w14:textId="77777777" w:rsidR="00ED32AF" w:rsidRPr="00854875" w:rsidRDefault="00ED32AF" w:rsidP="00BC757E">
            <w:pPr>
              <w:rPr>
                <w:sz w:val="16"/>
              </w:rPr>
            </w:pPr>
            <w:r w:rsidRPr="00854875">
              <w:rPr>
                <w:sz w:val="16"/>
              </w:rPr>
              <w:t>(iii) Selectivity and maturity follow a logistic curve</w:t>
            </w:r>
          </w:p>
          <w:p w14:paraId="2A413C96" w14:textId="77777777" w:rsidR="00ED32AF" w:rsidRPr="00854875" w:rsidRDefault="00ED32AF" w:rsidP="00BC757E">
            <w:pPr>
              <w:rPr>
                <w:sz w:val="16"/>
              </w:rPr>
            </w:pPr>
            <w:r w:rsidRPr="00854875">
              <w:rPr>
                <w:sz w:val="16"/>
              </w:rPr>
              <w:t xml:space="preserve">(iii) Both sexes have the same growth curve and the sex ratio is equal </w:t>
            </w:r>
          </w:p>
          <w:p w14:paraId="23BE079B" w14:textId="77777777" w:rsidR="00ED32AF" w:rsidRPr="00854875" w:rsidRDefault="00ED32AF" w:rsidP="00BC757E">
            <w:pPr>
              <w:rPr>
                <w:sz w:val="16"/>
              </w:rPr>
            </w:pPr>
            <w:r w:rsidRPr="00854875">
              <w:rPr>
                <w:sz w:val="16"/>
              </w:rPr>
              <w:t>(iv) The lengths at each age are normally distributed around a mean length-at-age value.</w:t>
            </w:r>
          </w:p>
        </w:tc>
        <w:tc>
          <w:tcPr>
            <w:tcW w:w="3690" w:type="dxa"/>
          </w:tcPr>
          <w:p w14:paraId="4C36993A" w14:textId="4DF2C899" w:rsidR="00ED32AF" w:rsidRPr="00854875" w:rsidRDefault="00ED32AF" w:rsidP="004C1D31">
            <w:pPr>
              <w:pStyle w:val="ListParagraph"/>
              <w:numPr>
                <w:ilvl w:val="0"/>
                <w:numId w:val="14"/>
              </w:numPr>
              <w:rPr>
                <w:rFonts w:ascii="Times New Roman" w:hAnsi="Times New Roman" w:cs="Times New Roman"/>
                <w:sz w:val="16"/>
              </w:rPr>
            </w:pPr>
            <w:r w:rsidRPr="00854875">
              <w:rPr>
                <w:rFonts w:ascii="Times New Roman" w:hAnsi="Times New Roman" w:cs="Times New Roman"/>
                <w:sz w:val="16"/>
              </w:rPr>
              <w:t>F/M ratio</w:t>
            </w:r>
          </w:p>
          <w:p w14:paraId="76067437" w14:textId="38C42B12" w:rsidR="004C1D31" w:rsidRPr="00854875" w:rsidRDefault="004C1D31" w:rsidP="0040244A">
            <w:pPr>
              <w:pStyle w:val="ListParagraph"/>
              <w:numPr>
                <w:ilvl w:val="0"/>
                <w:numId w:val="14"/>
              </w:numPr>
              <w:rPr>
                <w:rFonts w:ascii="Times New Roman" w:hAnsi="Times New Roman" w:cs="Times New Roman"/>
                <w:sz w:val="16"/>
              </w:rPr>
            </w:pPr>
            <w:r w:rsidRPr="00854875">
              <w:rPr>
                <w:rFonts w:ascii="Times New Roman" w:eastAsia="Times New Roman" w:hAnsi="Times New Roman" w:cs="Times New Roman"/>
                <w:sz w:val="16"/>
              </w:rPr>
              <w:t>Length at 50% and 95% selectivity (</w:t>
            </w:r>
            <m:oMath>
              <m:sSubSup>
                <m:sSubSupPr>
                  <m:ctrlPr>
                    <w:rPr>
                      <w:rFonts w:ascii="Cambria Math" w:hAnsi="Cambria Math" w:cs="Times New Roman"/>
                      <w:i/>
                      <w:sz w:val="16"/>
                      <w:lang w:eastAsia="en-US"/>
                    </w:rPr>
                  </m:ctrlPr>
                </m:sSubSupPr>
                <m:e>
                  <m:r>
                    <w:rPr>
                      <w:rFonts w:ascii="Cambria Math" w:hAnsi="Cambria Math" w:cs="Times New Roman"/>
                      <w:sz w:val="16"/>
                    </w:rPr>
                    <m:t>L</m:t>
                  </m:r>
                </m:e>
                <m:sub>
                  <m:r>
                    <w:rPr>
                      <w:rFonts w:ascii="Cambria Math" w:hAnsi="Cambria Math" w:cs="Times New Roman"/>
                      <w:sz w:val="16"/>
                    </w:rPr>
                    <m:t>50</m:t>
                  </m:r>
                </m:sub>
                <m:sup>
                  <m:r>
                    <w:rPr>
                      <w:rFonts w:ascii="Cambria Math" w:hAnsi="Cambria Math" w:cs="Times New Roman"/>
                      <w:sz w:val="16"/>
                    </w:rPr>
                    <m:t>s</m:t>
                  </m:r>
                </m:sup>
              </m:sSubSup>
            </m:oMath>
            <w:r w:rsidRPr="00854875">
              <w:rPr>
                <w:rFonts w:ascii="Times New Roman" w:hAnsi="Times New Roman" w:cs="Times New Roman"/>
                <w:sz w:val="16"/>
              </w:rPr>
              <w:t xml:space="preserve"> and </w:t>
            </w:r>
            <m:oMath>
              <m:sSubSup>
                <m:sSubSupPr>
                  <m:ctrlPr>
                    <w:rPr>
                      <w:rFonts w:ascii="Cambria Math" w:hAnsi="Cambria Math" w:cs="Times New Roman"/>
                      <w:i/>
                      <w:sz w:val="16"/>
                      <w:lang w:eastAsia="en-US"/>
                    </w:rPr>
                  </m:ctrlPr>
                </m:sSubSupPr>
                <m:e>
                  <m:r>
                    <w:rPr>
                      <w:rFonts w:ascii="Cambria Math" w:hAnsi="Cambria Math" w:cs="Times New Roman"/>
                      <w:sz w:val="16"/>
                    </w:rPr>
                    <m:t>L</m:t>
                  </m:r>
                </m:e>
                <m:sub>
                  <m:r>
                    <w:rPr>
                      <w:rFonts w:ascii="Cambria Math" w:hAnsi="Cambria Math" w:cs="Times New Roman"/>
                      <w:sz w:val="16"/>
                    </w:rPr>
                    <m:t>95</m:t>
                  </m:r>
                </m:sub>
                <m:sup>
                  <m:r>
                    <w:rPr>
                      <w:rFonts w:ascii="Cambria Math" w:hAnsi="Cambria Math" w:cs="Times New Roman"/>
                      <w:sz w:val="16"/>
                    </w:rPr>
                    <m:t>s</m:t>
                  </m:r>
                </m:sup>
              </m:sSubSup>
            </m:oMath>
            <w:r w:rsidRPr="00854875">
              <w:rPr>
                <w:rFonts w:ascii="Times New Roman" w:hAnsi="Times New Roman" w:cs="Times New Roman"/>
                <w:sz w:val="16"/>
              </w:rPr>
              <w:t>)</w:t>
            </w:r>
          </w:p>
          <w:p w14:paraId="7170ECF5" w14:textId="3FF3E087" w:rsidR="003F26E2" w:rsidRPr="00854875" w:rsidRDefault="009729D9" w:rsidP="004C1D31">
            <w:pPr>
              <w:pStyle w:val="ListParagraph"/>
              <w:numPr>
                <w:ilvl w:val="0"/>
                <w:numId w:val="14"/>
              </w:numPr>
              <w:rPr>
                <w:rFonts w:ascii="Times New Roman" w:hAnsi="Times New Roman" w:cs="Times New Roman"/>
                <w:b/>
                <w:sz w:val="16"/>
              </w:rPr>
            </w:pPr>
            <w:r w:rsidRPr="00854875">
              <w:rPr>
                <w:rFonts w:ascii="Times New Roman" w:hAnsi="Times New Roman" w:cs="Times New Roman"/>
                <w:b/>
                <w:sz w:val="16"/>
              </w:rPr>
              <w:t>F/M ratio (used to calculate F)</w:t>
            </w:r>
          </w:p>
          <w:p w14:paraId="6A95EE83" w14:textId="77777777" w:rsidR="00ED32AF" w:rsidRPr="00854875" w:rsidRDefault="00ED32AF" w:rsidP="004C1D31">
            <w:pPr>
              <w:pStyle w:val="ListParagraph"/>
              <w:numPr>
                <w:ilvl w:val="0"/>
                <w:numId w:val="14"/>
              </w:numPr>
              <w:rPr>
                <w:rFonts w:ascii="Times New Roman" w:hAnsi="Times New Roman" w:cs="Times New Roman"/>
                <w:b/>
                <w:sz w:val="16"/>
              </w:rPr>
            </w:pPr>
            <w:r w:rsidRPr="00854875">
              <w:rPr>
                <w:rFonts w:ascii="Times New Roman" w:hAnsi="Times New Roman" w:cs="Times New Roman"/>
                <w:b/>
                <w:sz w:val="16"/>
              </w:rPr>
              <w:t>SPR</w:t>
            </w:r>
          </w:p>
          <w:p w14:paraId="14EC0E34" w14:textId="77777777" w:rsidR="00F04161" w:rsidRPr="00854875" w:rsidRDefault="00F04161" w:rsidP="004C1D31">
            <w:pPr>
              <w:pStyle w:val="ListParagraph"/>
              <w:numPr>
                <w:ilvl w:val="0"/>
                <w:numId w:val="14"/>
              </w:numPr>
              <w:rPr>
                <w:rFonts w:ascii="Times New Roman" w:hAnsi="Times New Roman" w:cs="Times New Roman"/>
                <w:b/>
                <w:sz w:val="16"/>
              </w:rPr>
            </w:pPr>
            <w:r w:rsidRPr="00854875">
              <w:rPr>
                <w:rFonts w:ascii="Times New Roman" w:hAnsi="Times New Roman" w:cs="Times New Roman"/>
                <w:b/>
                <w:sz w:val="16"/>
              </w:rPr>
              <w:t>F/F</w:t>
            </w:r>
            <w:r w:rsidRPr="00854875">
              <w:rPr>
                <w:rFonts w:ascii="Times New Roman" w:hAnsi="Times New Roman" w:cs="Times New Roman"/>
                <w:b/>
                <w:sz w:val="16"/>
                <w:vertAlign w:val="subscript"/>
              </w:rPr>
              <w:t>MSY</w:t>
            </w:r>
          </w:p>
          <w:p w14:paraId="65A130B1" w14:textId="3EE9A8F9" w:rsidR="00F04161" w:rsidRPr="00854875" w:rsidRDefault="00F04161" w:rsidP="004C1D31">
            <w:pPr>
              <w:pStyle w:val="ListParagraph"/>
              <w:numPr>
                <w:ilvl w:val="0"/>
                <w:numId w:val="14"/>
              </w:numPr>
              <w:rPr>
                <w:rFonts w:ascii="Times New Roman" w:hAnsi="Times New Roman" w:cs="Times New Roman"/>
                <w:b/>
                <w:sz w:val="16"/>
              </w:rPr>
            </w:pPr>
            <w:r w:rsidRPr="00854875">
              <w:rPr>
                <w:rFonts w:ascii="Times New Roman" w:hAnsi="Times New Roman" w:cs="Times New Roman"/>
                <w:b/>
                <w:sz w:val="16"/>
              </w:rPr>
              <w:t>SPR</w:t>
            </w:r>
            <w:r w:rsidRPr="00854875">
              <w:rPr>
                <w:rFonts w:ascii="Times New Roman" w:hAnsi="Times New Roman" w:cs="Times New Roman"/>
                <w:b/>
                <w:sz w:val="16"/>
                <w:vertAlign w:val="subscript"/>
              </w:rPr>
              <w:t>MSY</w:t>
            </w:r>
          </w:p>
        </w:tc>
      </w:tr>
      <w:tr w:rsidR="00ED32AF" w:rsidRPr="00854875" w14:paraId="59E7128D" w14:textId="77777777" w:rsidTr="0040244A">
        <w:tc>
          <w:tcPr>
            <w:tcW w:w="2340" w:type="dxa"/>
          </w:tcPr>
          <w:p w14:paraId="6F594752" w14:textId="77777777" w:rsidR="00ED32AF" w:rsidRPr="00854875" w:rsidRDefault="00ED32AF" w:rsidP="00BC757E">
            <w:pPr>
              <w:rPr>
                <w:sz w:val="16"/>
              </w:rPr>
            </w:pPr>
            <w:r w:rsidRPr="00854875">
              <w:rPr>
                <w:sz w:val="16"/>
              </w:rPr>
              <w:t xml:space="preserve">Length-based Integrated Mixed Effects (LIME) </w:t>
            </w:r>
          </w:p>
        </w:tc>
        <w:tc>
          <w:tcPr>
            <w:tcW w:w="3600" w:type="dxa"/>
          </w:tcPr>
          <w:p w14:paraId="4F1210A5" w14:textId="77777777" w:rsidR="00ED32AF" w:rsidRPr="00854875" w:rsidRDefault="00ED32AF" w:rsidP="00BC757E">
            <w:pPr>
              <w:pStyle w:val="ListParagraph"/>
              <w:numPr>
                <w:ilvl w:val="0"/>
                <w:numId w:val="15"/>
              </w:numPr>
              <w:rPr>
                <w:rFonts w:ascii="Times New Roman" w:hAnsi="Times New Roman" w:cs="Times New Roman"/>
                <w:sz w:val="16"/>
              </w:rPr>
            </w:pPr>
            <w:r w:rsidRPr="00854875">
              <w:rPr>
                <w:rFonts w:ascii="Times New Roman" w:hAnsi="Times New Roman" w:cs="Times New Roman"/>
                <w:sz w:val="16"/>
              </w:rPr>
              <w:t>Length composition data</w:t>
            </w:r>
          </w:p>
          <w:p w14:paraId="03156D86" w14:textId="77777777" w:rsidR="00ED32AF" w:rsidRPr="00854875" w:rsidRDefault="00ED32AF" w:rsidP="00BC757E">
            <w:pPr>
              <w:pStyle w:val="ListParagraph"/>
              <w:numPr>
                <w:ilvl w:val="0"/>
                <w:numId w:val="15"/>
              </w:numPr>
              <w:rPr>
                <w:rFonts w:ascii="Times New Roman" w:hAnsi="Times New Roman" w:cs="Times New Roman"/>
                <w:sz w:val="16"/>
              </w:rPr>
            </w:pPr>
            <w:r w:rsidRPr="00854875">
              <w:rPr>
                <w:rFonts w:ascii="Times New Roman" w:hAnsi="Times New Roman" w:cs="Times New Roman"/>
                <w:sz w:val="16"/>
              </w:rPr>
              <w:t>von Bertalanffy growth function (</w:t>
            </w:r>
            <m:oMath>
              <m:sSub>
                <m:sSubPr>
                  <m:ctrlPr>
                    <w:rPr>
                      <w:rFonts w:ascii="Cambria Math" w:eastAsia="Times New Roman" w:hAnsi="Cambria Math" w:cs="Times New Roman"/>
                      <w:i/>
                      <w:sz w:val="16"/>
                      <w:lang w:eastAsia="en-US"/>
                    </w:rPr>
                  </m:ctrlPr>
                </m:sSubPr>
                <m:e>
                  <m:r>
                    <w:rPr>
                      <w:rFonts w:ascii="Cambria Math" w:hAnsi="Cambria Math" w:cs="Times New Roman"/>
                      <w:sz w:val="16"/>
                    </w:rPr>
                    <m:t>L</m:t>
                  </m:r>
                </m:e>
                <m:sub>
                  <m:r>
                    <w:rPr>
                      <w:rFonts w:ascii="Cambria Math" w:hAnsi="Cambria Math" w:cs="Times New Roman"/>
                      <w:sz w:val="16"/>
                    </w:rPr>
                    <m:t>∞</m:t>
                  </m:r>
                </m:sub>
              </m:sSub>
              <m:r>
                <w:rPr>
                  <w:rFonts w:ascii="Cambria Math" w:eastAsia="Times New Roman" w:hAnsi="Cambria Math" w:cs="Times New Roman"/>
                  <w:sz w:val="16"/>
                </w:rPr>
                <m:t xml:space="preserve">, K, </m:t>
              </m:r>
              <m:sSub>
                <m:sSubPr>
                  <m:ctrlPr>
                    <w:rPr>
                      <w:rFonts w:ascii="Cambria Math" w:eastAsia="Times New Roman" w:hAnsi="Cambria Math" w:cs="Times New Roman"/>
                      <w:i/>
                      <w:sz w:val="16"/>
                      <w:lang w:eastAsia="en-US"/>
                    </w:rPr>
                  </m:ctrlPr>
                </m:sSubPr>
                <m:e>
                  <m:r>
                    <w:rPr>
                      <w:rFonts w:ascii="Cambria Math" w:eastAsia="Times New Roman" w:hAnsi="Cambria Math" w:cs="Times New Roman"/>
                      <w:sz w:val="16"/>
                    </w:rPr>
                    <m:t>t</m:t>
                  </m:r>
                </m:e>
                <m:sub>
                  <m:r>
                    <w:rPr>
                      <w:rFonts w:ascii="Cambria Math" w:eastAsia="Times New Roman" w:hAnsi="Cambria Math" w:cs="Times New Roman"/>
                      <w:sz w:val="16"/>
                    </w:rPr>
                    <m:t>0</m:t>
                  </m:r>
                </m:sub>
              </m:sSub>
            </m:oMath>
            <w:r w:rsidRPr="00854875">
              <w:rPr>
                <w:rFonts w:ascii="Times New Roman" w:hAnsi="Times New Roman" w:cs="Times New Roman"/>
                <w:sz w:val="16"/>
              </w:rPr>
              <w:t>)</w:t>
            </w:r>
          </w:p>
          <w:p w14:paraId="68177083" w14:textId="77777777" w:rsidR="00ED32AF" w:rsidRPr="00854875" w:rsidRDefault="00ED32AF" w:rsidP="00BC757E">
            <w:pPr>
              <w:pStyle w:val="ListParagraph"/>
              <w:numPr>
                <w:ilvl w:val="0"/>
                <w:numId w:val="15"/>
              </w:numPr>
              <w:rPr>
                <w:rFonts w:ascii="Times New Roman" w:hAnsi="Times New Roman" w:cs="Times New Roman"/>
                <w:sz w:val="16"/>
              </w:rPr>
            </w:pPr>
            <w:r w:rsidRPr="00854875">
              <w:rPr>
                <w:rFonts w:ascii="Times New Roman" w:hAnsi="Times New Roman" w:cs="Times New Roman"/>
                <w:sz w:val="16"/>
              </w:rPr>
              <w:t>Length-weight relationship (</w:t>
            </w:r>
            <m:oMath>
              <m:r>
                <w:rPr>
                  <w:rFonts w:ascii="Cambria Math" w:hAnsi="Cambria Math" w:cs="Times New Roman"/>
                  <w:sz w:val="16"/>
                </w:rPr>
                <m:t>α</m:t>
              </m:r>
            </m:oMath>
            <w:r w:rsidRPr="00854875">
              <w:rPr>
                <w:rFonts w:ascii="Times New Roman" w:hAnsi="Times New Roman" w:cs="Times New Roman"/>
                <w:sz w:val="16"/>
              </w:rPr>
              <w:t xml:space="preserve"> and </w:t>
            </w:r>
            <m:oMath>
              <m:r>
                <w:rPr>
                  <w:rFonts w:ascii="Cambria Math" w:hAnsi="Cambria Math" w:cs="Times New Roman"/>
                  <w:sz w:val="16"/>
                </w:rPr>
                <m:t>β</m:t>
              </m:r>
            </m:oMath>
            <w:r w:rsidRPr="00854875">
              <w:rPr>
                <w:rFonts w:ascii="Times New Roman" w:hAnsi="Times New Roman" w:cs="Times New Roman"/>
                <w:sz w:val="16"/>
              </w:rPr>
              <w:t>)</w:t>
            </w:r>
          </w:p>
          <w:p w14:paraId="664452B1" w14:textId="77777777" w:rsidR="00ED32AF" w:rsidRPr="00854875" w:rsidRDefault="00ED32AF" w:rsidP="00BC757E">
            <w:pPr>
              <w:pStyle w:val="ListParagraph"/>
              <w:numPr>
                <w:ilvl w:val="0"/>
                <w:numId w:val="15"/>
              </w:numPr>
              <w:rPr>
                <w:rFonts w:ascii="Times New Roman" w:hAnsi="Times New Roman" w:cs="Times New Roman"/>
                <w:sz w:val="16"/>
              </w:rPr>
            </w:pPr>
            <w:r w:rsidRPr="00854875">
              <w:rPr>
                <w:rFonts w:ascii="Times New Roman" w:hAnsi="Times New Roman" w:cs="Times New Roman"/>
                <w:sz w:val="16"/>
              </w:rPr>
              <w:t>Natural mortality (</w:t>
            </w:r>
            <m:oMath>
              <m:r>
                <w:rPr>
                  <w:rFonts w:ascii="Cambria Math" w:hAnsi="Cambria Math" w:cs="Times New Roman"/>
                  <w:sz w:val="16"/>
                </w:rPr>
                <m:t>M</m:t>
              </m:r>
            </m:oMath>
            <w:r w:rsidRPr="00854875">
              <w:rPr>
                <w:rFonts w:ascii="Times New Roman" w:hAnsi="Times New Roman" w:cs="Times New Roman"/>
                <w:sz w:val="16"/>
              </w:rPr>
              <w:t>)</w:t>
            </w:r>
          </w:p>
          <w:p w14:paraId="66253FDE" w14:textId="77777777" w:rsidR="00ED32AF" w:rsidRPr="00854875" w:rsidRDefault="00ED32AF" w:rsidP="00BC757E">
            <w:pPr>
              <w:pStyle w:val="ListParagraph"/>
              <w:numPr>
                <w:ilvl w:val="0"/>
                <w:numId w:val="15"/>
              </w:numPr>
              <w:rPr>
                <w:rFonts w:ascii="Times New Roman" w:hAnsi="Times New Roman" w:cs="Times New Roman"/>
                <w:sz w:val="16"/>
              </w:rPr>
            </w:pPr>
            <w:r w:rsidRPr="00854875">
              <w:rPr>
                <w:rFonts w:ascii="Times New Roman" w:hAnsi="Times New Roman" w:cs="Times New Roman"/>
                <w:sz w:val="16"/>
              </w:rPr>
              <w:t xml:space="preserve">Length at 50% and 95% selectivity </w:t>
            </w:r>
            <w:r w:rsidRPr="00854875">
              <w:rPr>
                <w:rFonts w:ascii="Times New Roman" w:eastAsia="Times New Roman" w:hAnsi="Times New Roman" w:cs="Times New Roman"/>
                <w:sz w:val="16"/>
              </w:rPr>
              <w:t>(</w:t>
            </w:r>
            <m:oMath>
              <m:sSubSup>
                <m:sSubSupPr>
                  <m:ctrlPr>
                    <w:rPr>
                      <w:rFonts w:ascii="Cambria Math" w:hAnsi="Cambria Math" w:cs="Times New Roman"/>
                      <w:i/>
                      <w:sz w:val="16"/>
                      <w:lang w:eastAsia="en-US"/>
                    </w:rPr>
                  </m:ctrlPr>
                </m:sSubSupPr>
                <m:e>
                  <m:r>
                    <w:rPr>
                      <w:rFonts w:ascii="Cambria Math" w:hAnsi="Cambria Math" w:cs="Times New Roman"/>
                      <w:sz w:val="16"/>
                    </w:rPr>
                    <m:t>L</m:t>
                  </m:r>
                </m:e>
                <m:sub>
                  <m:r>
                    <w:rPr>
                      <w:rFonts w:ascii="Cambria Math" w:hAnsi="Cambria Math" w:cs="Times New Roman"/>
                      <w:sz w:val="16"/>
                    </w:rPr>
                    <m:t>50</m:t>
                  </m:r>
                </m:sub>
                <m:sup>
                  <m:r>
                    <w:rPr>
                      <w:rFonts w:ascii="Cambria Math" w:hAnsi="Cambria Math" w:cs="Times New Roman"/>
                      <w:sz w:val="16"/>
                    </w:rPr>
                    <m:t>s</m:t>
                  </m:r>
                </m:sup>
              </m:sSubSup>
            </m:oMath>
            <w:r w:rsidRPr="00854875">
              <w:rPr>
                <w:rFonts w:ascii="Times New Roman" w:hAnsi="Times New Roman" w:cs="Times New Roman"/>
                <w:sz w:val="16"/>
              </w:rPr>
              <w:t xml:space="preserve"> and </w:t>
            </w:r>
            <m:oMath>
              <m:sSubSup>
                <m:sSubSupPr>
                  <m:ctrlPr>
                    <w:rPr>
                      <w:rFonts w:ascii="Cambria Math" w:hAnsi="Cambria Math" w:cs="Times New Roman"/>
                      <w:i/>
                      <w:sz w:val="16"/>
                      <w:lang w:eastAsia="en-US"/>
                    </w:rPr>
                  </m:ctrlPr>
                </m:sSubSupPr>
                <m:e>
                  <m:r>
                    <w:rPr>
                      <w:rFonts w:ascii="Cambria Math" w:hAnsi="Cambria Math" w:cs="Times New Roman"/>
                      <w:sz w:val="16"/>
                    </w:rPr>
                    <m:t>L</m:t>
                  </m:r>
                </m:e>
                <m:sub>
                  <m:r>
                    <w:rPr>
                      <w:rFonts w:ascii="Cambria Math" w:hAnsi="Cambria Math" w:cs="Times New Roman"/>
                      <w:sz w:val="16"/>
                    </w:rPr>
                    <m:t>95</m:t>
                  </m:r>
                </m:sub>
                <m:sup>
                  <m:r>
                    <w:rPr>
                      <w:rFonts w:ascii="Cambria Math" w:hAnsi="Cambria Math" w:cs="Times New Roman"/>
                      <w:sz w:val="16"/>
                    </w:rPr>
                    <m:t>s</m:t>
                  </m:r>
                </m:sup>
              </m:sSubSup>
            </m:oMath>
            <w:r w:rsidRPr="00854875">
              <w:rPr>
                <w:rFonts w:ascii="Times New Roman" w:hAnsi="Times New Roman" w:cs="Times New Roman"/>
                <w:sz w:val="16"/>
              </w:rPr>
              <w:t>)</w:t>
            </w:r>
          </w:p>
          <w:p w14:paraId="3E10133F" w14:textId="77777777" w:rsidR="00ED32AF" w:rsidRPr="00854875" w:rsidRDefault="00ED32AF" w:rsidP="00BC757E">
            <w:pPr>
              <w:pStyle w:val="ListParagraph"/>
              <w:numPr>
                <w:ilvl w:val="0"/>
                <w:numId w:val="15"/>
              </w:numPr>
              <w:rPr>
                <w:rFonts w:ascii="Times New Roman" w:hAnsi="Times New Roman" w:cs="Times New Roman"/>
                <w:sz w:val="16"/>
              </w:rPr>
            </w:pPr>
            <w:r w:rsidRPr="00854875">
              <w:rPr>
                <w:rFonts w:ascii="Times New Roman" w:hAnsi="Times New Roman" w:cs="Times New Roman"/>
                <w:sz w:val="16"/>
              </w:rPr>
              <w:t xml:space="preserve">Length at 50% </w:t>
            </w:r>
            <w:r w:rsidRPr="00854875">
              <w:rPr>
                <w:rFonts w:ascii="Times New Roman" w:eastAsia="Times New Roman" w:hAnsi="Times New Roman" w:cs="Times New Roman"/>
                <w:sz w:val="16"/>
              </w:rPr>
              <w:t>(</w:t>
            </w:r>
            <m:oMath>
              <m:sSubSup>
                <m:sSubSupPr>
                  <m:ctrlPr>
                    <w:rPr>
                      <w:rFonts w:ascii="Cambria Math" w:hAnsi="Cambria Math" w:cs="Times New Roman"/>
                      <w:i/>
                      <w:sz w:val="16"/>
                      <w:lang w:eastAsia="en-US"/>
                    </w:rPr>
                  </m:ctrlPr>
                </m:sSubSupPr>
                <m:e>
                  <m:r>
                    <w:rPr>
                      <w:rFonts w:ascii="Cambria Math" w:hAnsi="Cambria Math" w:cs="Times New Roman"/>
                      <w:sz w:val="16"/>
                    </w:rPr>
                    <m:t>L</m:t>
                  </m:r>
                </m:e>
                <m:sub>
                  <m:r>
                    <w:rPr>
                      <w:rFonts w:ascii="Cambria Math" w:hAnsi="Cambria Math" w:cs="Times New Roman"/>
                      <w:sz w:val="16"/>
                    </w:rPr>
                    <m:t>50</m:t>
                  </m:r>
                </m:sub>
                <m:sup>
                  <m:r>
                    <w:rPr>
                      <w:rFonts w:ascii="Cambria Math" w:hAnsi="Cambria Math" w:cs="Times New Roman"/>
                      <w:sz w:val="16"/>
                    </w:rPr>
                    <m:t>m</m:t>
                  </m:r>
                </m:sup>
              </m:sSubSup>
            </m:oMath>
            <w:r w:rsidRPr="00854875">
              <w:rPr>
                <w:rFonts w:ascii="Times New Roman" w:hAnsi="Times New Roman" w:cs="Times New Roman"/>
                <w:sz w:val="16"/>
              </w:rPr>
              <w:t>)</w:t>
            </w:r>
          </w:p>
        </w:tc>
        <w:tc>
          <w:tcPr>
            <w:tcW w:w="3330" w:type="dxa"/>
          </w:tcPr>
          <w:p w14:paraId="09BF2B6F" w14:textId="77777777" w:rsidR="00ED32AF" w:rsidRPr="00854875" w:rsidRDefault="00ED32AF" w:rsidP="00BC757E">
            <w:pPr>
              <w:rPr>
                <w:sz w:val="16"/>
              </w:rPr>
            </w:pPr>
            <w:r w:rsidRPr="00854875">
              <w:rPr>
                <w:sz w:val="16"/>
              </w:rPr>
              <w:t>(i) Natural mortality is constant</w:t>
            </w:r>
          </w:p>
          <w:p w14:paraId="05F2091C" w14:textId="77777777" w:rsidR="00ED32AF" w:rsidRPr="00854875" w:rsidRDefault="00ED32AF" w:rsidP="00BC757E">
            <w:pPr>
              <w:rPr>
                <w:sz w:val="16"/>
              </w:rPr>
            </w:pPr>
            <w:r w:rsidRPr="00854875">
              <w:rPr>
                <w:sz w:val="16"/>
              </w:rPr>
              <w:t>(ii) Selectivity and maturity follow a logistic curve</w:t>
            </w:r>
          </w:p>
        </w:tc>
        <w:tc>
          <w:tcPr>
            <w:tcW w:w="3690" w:type="dxa"/>
          </w:tcPr>
          <w:p w14:paraId="3655E7E6" w14:textId="77777777" w:rsidR="004C1D31" w:rsidRPr="00854875" w:rsidRDefault="004C1D31" w:rsidP="004C1D31">
            <w:pPr>
              <w:pStyle w:val="ListParagraph"/>
              <w:numPr>
                <w:ilvl w:val="0"/>
                <w:numId w:val="16"/>
              </w:numPr>
              <w:rPr>
                <w:rFonts w:ascii="Times New Roman" w:hAnsi="Times New Roman" w:cs="Times New Roman"/>
                <w:b/>
                <w:sz w:val="16"/>
              </w:rPr>
            </w:pPr>
            <w:r w:rsidRPr="00854875">
              <w:rPr>
                <w:rFonts w:ascii="Times New Roman" w:hAnsi="Times New Roman" w:cs="Times New Roman"/>
                <w:sz w:val="16"/>
              </w:rPr>
              <w:t>(Length data only)</w:t>
            </w:r>
            <w:r w:rsidRPr="00854875">
              <w:rPr>
                <w:rFonts w:ascii="Times New Roman" w:hAnsi="Times New Roman" w:cs="Times New Roman"/>
                <w:b/>
                <w:sz w:val="16"/>
              </w:rPr>
              <w:t xml:space="preserve"> </w:t>
            </w:r>
          </w:p>
          <w:p w14:paraId="18AE44B7" w14:textId="77777777" w:rsidR="004C1D31" w:rsidRPr="00854875" w:rsidRDefault="004C1D31" w:rsidP="004C1D31">
            <w:pPr>
              <w:pStyle w:val="ListParagraph"/>
              <w:numPr>
                <w:ilvl w:val="0"/>
                <w:numId w:val="16"/>
              </w:numPr>
              <w:rPr>
                <w:rFonts w:ascii="Times New Roman" w:hAnsi="Times New Roman" w:cs="Times New Roman"/>
                <w:sz w:val="16"/>
              </w:rPr>
            </w:pPr>
            <w:r w:rsidRPr="00854875">
              <w:rPr>
                <w:rFonts w:ascii="Times New Roman" w:hAnsi="Times New Roman" w:cs="Times New Roman"/>
                <w:sz w:val="16"/>
              </w:rPr>
              <w:t xml:space="preserve">Recruitment </w:t>
            </w:r>
          </w:p>
          <w:p w14:paraId="708ED201" w14:textId="77777777" w:rsidR="004C1D31" w:rsidRPr="00854875" w:rsidRDefault="004C1D31" w:rsidP="004C1D31">
            <w:pPr>
              <w:pStyle w:val="ListParagraph"/>
              <w:numPr>
                <w:ilvl w:val="0"/>
                <w:numId w:val="16"/>
              </w:numPr>
              <w:rPr>
                <w:rFonts w:ascii="Times New Roman" w:hAnsi="Times New Roman" w:cs="Times New Roman"/>
                <w:sz w:val="16"/>
              </w:rPr>
            </w:pPr>
            <w:r w:rsidRPr="00854875">
              <w:rPr>
                <w:rFonts w:ascii="Times New Roman" w:hAnsi="Times New Roman" w:cs="Times New Roman"/>
                <w:sz w:val="16"/>
              </w:rPr>
              <w:t>Spawning biomass</w:t>
            </w:r>
          </w:p>
          <w:p w14:paraId="321B730A" w14:textId="77777777" w:rsidR="004C1D31" w:rsidRPr="00854875" w:rsidRDefault="004C1D31" w:rsidP="004C1D31">
            <w:pPr>
              <w:pStyle w:val="ListParagraph"/>
              <w:numPr>
                <w:ilvl w:val="0"/>
                <w:numId w:val="16"/>
              </w:numPr>
              <w:rPr>
                <w:rFonts w:ascii="Times New Roman" w:hAnsi="Times New Roman" w:cs="Times New Roman"/>
                <w:sz w:val="16"/>
              </w:rPr>
            </w:pPr>
            <w:r w:rsidRPr="00854875">
              <w:rPr>
                <w:rFonts w:ascii="Times New Roman" w:hAnsi="Times New Roman" w:cs="Times New Roman"/>
                <w:sz w:val="16"/>
              </w:rPr>
              <w:t>Mean length</w:t>
            </w:r>
          </w:p>
          <w:p w14:paraId="1E4774BB" w14:textId="29B3847E" w:rsidR="004C1D31" w:rsidRPr="00854875" w:rsidRDefault="004C1D31" w:rsidP="004C1D31">
            <w:pPr>
              <w:pStyle w:val="ListParagraph"/>
              <w:numPr>
                <w:ilvl w:val="0"/>
                <w:numId w:val="16"/>
              </w:numPr>
              <w:rPr>
                <w:rFonts w:ascii="Times New Roman" w:hAnsi="Times New Roman" w:cs="Times New Roman"/>
                <w:sz w:val="16"/>
              </w:rPr>
            </w:pPr>
            <w:r w:rsidRPr="00854875">
              <w:rPr>
                <w:rFonts w:ascii="Times New Roman" w:eastAsia="Times New Roman" w:hAnsi="Times New Roman" w:cs="Times New Roman"/>
                <w:sz w:val="16"/>
              </w:rPr>
              <w:t>Length at 50% and 95% selectivity (</w:t>
            </w:r>
            <m:oMath>
              <m:sSubSup>
                <m:sSubSupPr>
                  <m:ctrlPr>
                    <w:rPr>
                      <w:rFonts w:ascii="Cambria Math" w:hAnsi="Cambria Math" w:cs="Times New Roman"/>
                      <w:i/>
                      <w:sz w:val="16"/>
                      <w:lang w:eastAsia="en-US"/>
                    </w:rPr>
                  </m:ctrlPr>
                </m:sSubSupPr>
                <m:e>
                  <m:r>
                    <w:rPr>
                      <w:rFonts w:ascii="Cambria Math" w:hAnsi="Cambria Math" w:cs="Times New Roman"/>
                      <w:sz w:val="16"/>
                    </w:rPr>
                    <m:t>L</m:t>
                  </m:r>
                </m:e>
                <m:sub>
                  <m:r>
                    <w:rPr>
                      <w:rFonts w:ascii="Cambria Math" w:hAnsi="Cambria Math" w:cs="Times New Roman"/>
                      <w:sz w:val="16"/>
                    </w:rPr>
                    <m:t>50</m:t>
                  </m:r>
                </m:sub>
                <m:sup>
                  <m:r>
                    <w:rPr>
                      <w:rFonts w:ascii="Cambria Math" w:hAnsi="Cambria Math" w:cs="Times New Roman"/>
                      <w:sz w:val="16"/>
                    </w:rPr>
                    <m:t>s</m:t>
                  </m:r>
                </m:sup>
              </m:sSubSup>
            </m:oMath>
            <w:r w:rsidRPr="00854875">
              <w:rPr>
                <w:rFonts w:ascii="Times New Roman" w:hAnsi="Times New Roman" w:cs="Times New Roman"/>
                <w:sz w:val="16"/>
              </w:rPr>
              <w:t xml:space="preserve"> and </w:t>
            </w:r>
            <m:oMath>
              <m:sSubSup>
                <m:sSubSupPr>
                  <m:ctrlPr>
                    <w:rPr>
                      <w:rFonts w:ascii="Cambria Math" w:hAnsi="Cambria Math" w:cs="Times New Roman"/>
                      <w:i/>
                      <w:sz w:val="16"/>
                      <w:lang w:eastAsia="en-US"/>
                    </w:rPr>
                  </m:ctrlPr>
                </m:sSubSupPr>
                <m:e>
                  <m:r>
                    <w:rPr>
                      <w:rFonts w:ascii="Cambria Math" w:hAnsi="Cambria Math" w:cs="Times New Roman"/>
                      <w:sz w:val="16"/>
                    </w:rPr>
                    <m:t>L</m:t>
                  </m:r>
                </m:e>
                <m:sub>
                  <m:r>
                    <w:rPr>
                      <w:rFonts w:ascii="Cambria Math" w:hAnsi="Cambria Math" w:cs="Times New Roman"/>
                      <w:sz w:val="16"/>
                    </w:rPr>
                    <m:t>95</m:t>
                  </m:r>
                </m:sub>
                <m:sup>
                  <m:r>
                    <w:rPr>
                      <w:rFonts w:ascii="Cambria Math" w:hAnsi="Cambria Math" w:cs="Times New Roman"/>
                      <w:sz w:val="16"/>
                    </w:rPr>
                    <m:t>s</m:t>
                  </m:r>
                </m:sup>
              </m:sSubSup>
            </m:oMath>
            <w:r w:rsidRPr="00854875">
              <w:rPr>
                <w:rFonts w:ascii="Times New Roman" w:hAnsi="Times New Roman" w:cs="Times New Roman"/>
                <w:sz w:val="16"/>
              </w:rPr>
              <w:t>)</w:t>
            </w:r>
          </w:p>
          <w:p w14:paraId="31542B19" w14:textId="79F099C1" w:rsidR="00ED32AF" w:rsidRPr="00854875" w:rsidRDefault="00ED32AF" w:rsidP="004C1D31">
            <w:pPr>
              <w:pStyle w:val="ListParagraph"/>
              <w:numPr>
                <w:ilvl w:val="0"/>
                <w:numId w:val="16"/>
              </w:numPr>
              <w:rPr>
                <w:rFonts w:ascii="Times New Roman" w:hAnsi="Times New Roman" w:cs="Times New Roman"/>
                <w:b/>
                <w:sz w:val="16"/>
              </w:rPr>
            </w:pPr>
            <w:r w:rsidRPr="00854875">
              <w:rPr>
                <w:rFonts w:ascii="Times New Roman" w:hAnsi="Times New Roman" w:cs="Times New Roman"/>
                <w:b/>
                <w:sz w:val="16"/>
              </w:rPr>
              <w:t>Current F</w:t>
            </w:r>
          </w:p>
          <w:p w14:paraId="2B89309D" w14:textId="77777777" w:rsidR="00ED32AF" w:rsidRPr="00854875" w:rsidRDefault="00ED32AF" w:rsidP="004C1D31">
            <w:pPr>
              <w:pStyle w:val="ListParagraph"/>
              <w:numPr>
                <w:ilvl w:val="0"/>
                <w:numId w:val="16"/>
              </w:numPr>
              <w:rPr>
                <w:rFonts w:ascii="Times New Roman" w:hAnsi="Times New Roman" w:cs="Times New Roman"/>
                <w:b/>
                <w:sz w:val="16"/>
              </w:rPr>
            </w:pPr>
            <w:r w:rsidRPr="00854875">
              <w:rPr>
                <w:rFonts w:ascii="Times New Roman" w:hAnsi="Times New Roman" w:cs="Times New Roman"/>
                <w:b/>
                <w:sz w:val="16"/>
              </w:rPr>
              <w:t>SPR</w:t>
            </w:r>
          </w:p>
          <w:p w14:paraId="491AB932" w14:textId="77777777" w:rsidR="00F04161" w:rsidRPr="00854875" w:rsidRDefault="00F04161" w:rsidP="004C1D31">
            <w:pPr>
              <w:pStyle w:val="ListParagraph"/>
              <w:numPr>
                <w:ilvl w:val="0"/>
                <w:numId w:val="16"/>
              </w:numPr>
              <w:rPr>
                <w:rFonts w:ascii="Times New Roman" w:hAnsi="Times New Roman" w:cs="Times New Roman"/>
                <w:b/>
                <w:sz w:val="16"/>
              </w:rPr>
            </w:pPr>
            <w:r w:rsidRPr="00854875">
              <w:rPr>
                <w:rFonts w:ascii="Times New Roman" w:hAnsi="Times New Roman" w:cs="Times New Roman"/>
                <w:b/>
                <w:sz w:val="16"/>
              </w:rPr>
              <w:t>F/F</w:t>
            </w:r>
            <w:r w:rsidRPr="00854875">
              <w:rPr>
                <w:rFonts w:ascii="Times New Roman" w:hAnsi="Times New Roman" w:cs="Times New Roman"/>
                <w:b/>
                <w:sz w:val="16"/>
                <w:vertAlign w:val="subscript"/>
              </w:rPr>
              <w:t>MSY</w:t>
            </w:r>
          </w:p>
          <w:p w14:paraId="05063334" w14:textId="213F9BEB" w:rsidR="00F04161" w:rsidRPr="00854875" w:rsidRDefault="00F04161" w:rsidP="004C1D31">
            <w:pPr>
              <w:pStyle w:val="ListParagraph"/>
              <w:numPr>
                <w:ilvl w:val="0"/>
                <w:numId w:val="16"/>
              </w:numPr>
              <w:rPr>
                <w:rFonts w:ascii="Times New Roman" w:hAnsi="Times New Roman" w:cs="Times New Roman"/>
                <w:b/>
                <w:sz w:val="16"/>
              </w:rPr>
            </w:pPr>
            <w:r w:rsidRPr="00854875">
              <w:rPr>
                <w:rFonts w:ascii="Times New Roman" w:hAnsi="Times New Roman" w:cs="Times New Roman"/>
                <w:b/>
                <w:sz w:val="16"/>
              </w:rPr>
              <w:t>SPR</w:t>
            </w:r>
            <w:r w:rsidRPr="00854875">
              <w:rPr>
                <w:rFonts w:ascii="Times New Roman" w:hAnsi="Times New Roman" w:cs="Times New Roman"/>
                <w:b/>
                <w:sz w:val="16"/>
                <w:vertAlign w:val="subscript"/>
              </w:rPr>
              <w:t>MSY</w:t>
            </w:r>
          </w:p>
        </w:tc>
      </w:tr>
      <w:tr w:rsidR="00ED32AF" w:rsidRPr="00854875" w14:paraId="10DDB260" w14:textId="77777777" w:rsidTr="0040244A">
        <w:trPr>
          <w:trHeight w:val="58"/>
        </w:trPr>
        <w:tc>
          <w:tcPr>
            <w:tcW w:w="2340" w:type="dxa"/>
          </w:tcPr>
          <w:p w14:paraId="10BFA210" w14:textId="77777777" w:rsidR="00ED32AF" w:rsidRPr="00854875" w:rsidRDefault="00ED32AF" w:rsidP="00BC757E">
            <w:pPr>
              <w:rPr>
                <w:sz w:val="16"/>
              </w:rPr>
            </w:pPr>
            <w:r w:rsidRPr="00854875">
              <w:rPr>
                <w:sz w:val="16"/>
              </w:rPr>
              <w:t>Length-Based Risk Analysis (LBRA)</w:t>
            </w:r>
          </w:p>
        </w:tc>
        <w:tc>
          <w:tcPr>
            <w:tcW w:w="3600" w:type="dxa"/>
          </w:tcPr>
          <w:p w14:paraId="22B8F670" w14:textId="77777777" w:rsidR="00ED32AF" w:rsidRPr="00854875" w:rsidRDefault="00ED32AF" w:rsidP="00BC757E">
            <w:pPr>
              <w:pStyle w:val="ListParagraph"/>
              <w:numPr>
                <w:ilvl w:val="0"/>
                <w:numId w:val="17"/>
              </w:numPr>
              <w:rPr>
                <w:rFonts w:ascii="Times New Roman" w:hAnsi="Times New Roman" w:cs="Times New Roman"/>
                <w:sz w:val="16"/>
              </w:rPr>
            </w:pPr>
            <w:r w:rsidRPr="00854875">
              <w:rPr>
                <w:rFonts w:ascii="Times New Roman" w:hAnsi="Times New Roman" w:cs="Times New Roman"/>
                <w:sz w:val="16"/>
              </w:rPr>
              <w:t>Length composition data</w:t>
            </w:r>
          </w:p>
          <w:p w14:paraId="2CD2EA20" w14:textId="77777777" w:rsidR="00ED32AF" w:rsidRPr="00854875" w:rsidRDefault="00ED32AF" w:rsidP="00BC757E">
            <w:pPr>
              <w:pStyle w:val="ListParagraph"/>
              <w:numPr>
                <w:ilvl w:val="0"/>
                <w:numId w:val="17"/>
              </w:numPr>
              <w:rPr>
                <w:rFonts w:ascii="Times New Roman" w:hAnsi="Times New Roman" w:cs="Times New Roman"/>
                <w:sz w:val="16"/>
              </w:rPr>
            </w:pPr>
            <w:r w:rsidRPr="00854875">
              <w:rPr>
                <w:rFonts w:ascii="Times New Roman" w:hAnsi="Times New Roman" w:cs="Times New Roman"/>
                <w:sz w:val="16"/>
              </w:rPr>
              <w:t>von Bertalanffy growth function (</w:t>
            </w:r>
            <m:oMath>
              <m:sSub>
                <m:sSubPr>
                  <m:ctrlPr>
                    <w:rPr>
                      <w:rFonts w:ascii="Cambria Math" w:eastAsia="Times New Roman" w:hAnsi="Cambria Math" w:cs="Times New Roman"/>
                      <w:i/>
                      <w:sz w:val="16"/>
                      <w:lang w:eastAsia="en-US"/>
                    </w:rPr>
                  </m:ctrlPr>
                </m:sSubPr>
                <m:e>
                  <m:r>
                    <w:rPr>
                      <w:rFonts w:ascii="Cambria Math" w:hAnsi="Cambria Math" w:cs="Times New Roman"/>
                      <w:sz w:val="16"/>
                    </w:rPr>
                    <m:t>L</m:t>
                  </m:r>
                </m:e>
                <m:sub>
                  <m:r>
                    <w:rPr>
                      <w:rFonts w:ascii="Cambria Math" w:hAnsi="Cambria Math" w:cs="Times New Roman"/>
                      <w:sz w:val="16"/>
                    </w:rPr>
                    <m:t>∞</m:t>
                  </m:r>
                </m:sub>
              </m:sSub>
              <m:r>
                <w:rPr>
                  <w:rFonts w:ascii="Cambria Math" w:eastAsia="Times New Roman" w:hAnsi="Cambria Math" w:cs="Times New Roman"/>
                  <w:sz w:val="16"/>
                </w:rPr>
                <m:t xml:space="preserve">, K, </m:t>
              </m:r>
              <m:sSub>
                <m:sSubPr>
                  <m:ctrlPr>
                    <w:rPr>
                      <w:rFonts w:ascii="Cambria Math" w:eastAsia="Times New Roman" w:hAnsi="Cambria Math" w:cs="Times New Roman"/>
                      <w:i/>
                      <w:sz w:val="16"/>
                      <w:lang w:eastAsia="en-US"/>
                    </w:rPr>
                  </m:ctrlPr>
                </m:sSubPr>
                <m:e>
                  <m:r>
                    <w:rPr>
                      <w:rFonts w:ascii="Cambria Math" w:eastAsia="Times New Roman" w:hAnsi="Cambria Math" w:cs="Times New Roman"/>
                      <w:sz w:val="16"/>
                    </w:rPr>
                    <m:t>t</m:t>
                  </m:r>
                </m:e>
                <m:sub>
                  <m:r>
                    <w:rPr>
                      <w:rFonts w:ascii="Cambria Math" w:eastAsia="Times New Roman" w:hAnsi="Cambria Math" w:cs="Times New Roman"/>
                      <w:sz w:val="16"/>
                    </w:rPr>
                    <m:t>0</m:t>
                  </m:r>
                </m:sub>
              </m:sSub>
            </m:oMath>
            <w:r w:rsidRPr="00854875">
              <w:rPr>
                <w:rFonts w:ascii="Times New Roman" w:hAnsi="Times New Roman" w:cs="Times New Roman"/>
                <w:sz w:val="16"/>
              </w:rPr>
              <w:t>)</w:t>
            </w:r>
          </w:p>
          <w:p w14:paraId="326C9362" w14:textId="77777777" w:rsidR="00ED32AF" w:rsidRPr="00854875" w:rsidRDefault="00ED32AF" w:rsidP="00BC757E">
            <w:pPr>
              <w:pStyle w:val="ListParagraph"/>
              <w:numPr>
                <w:ilvl w:val="0"/>
                <w:numId w:val="17"/>
              </w:numPr>
              <w:rPr>
                <w:rFonts w:ascii="Times New Roman" w:hAnsi="Times New Roman" w:cs="Times New Roman"/>
                <w:sz w:val="16"/>
              </w:rPr>
            </w:pPr>
            <w:r w:rsidRPr="00854875">
              <w:rPr>
                <w:rFonts w:ascii="Times New Roman" w:hAnsi="Times New Roman" w:cs="Times New Roman"/>
                <w:sz w:val="16"/>
              </w:rPr>
              <w:t>Coefficient of variation of length at age (</w:t>
            </w:r>
            <m:oMath>
              <m:sSub>
                <m:sSubPr>
                  <m:ctrlPr>
                    <w:rPr>
                      <w:rFonts w:ascii="Cambria Math" w:hAnsi="Cambria Math" w:cs="Times New Roman"/>
                      <w:i/>
                      <w:sz w:val="16"/>
                      <w:lang w:eastAsia="en-US"/>
                    </w:rPr>
                  </m:ctrlPr>
                </m:sSubPr>
                <m:e>
                  <m:r>
                    <w:rPr>
                      <w:rFonts w:ascii="Cambria Math" w:hAnsi="Cambria Math" w:cs="Times New Roman"/>
                      <w:sz w:val="16"/>
                    </w:rPr>
                    <m:t>CV</m:t>
                  </m:r>
                </m:e>
                <m:sub>
                  <m:sSub>
                    <m:sSubPr>
                      <m:ctrlPr>
                        <w:rPr>
                          <w:rFonts w:ascii="Cambria Math" w:eastAsia="Times New Roman" w:hAnsi="Cambria Math" w:cs="Times New Roman"/>
                          <w:i/>
                          <w:sz w:val="16"/>
                          <w:lang w:eastAsia="en-US"/>
                        </w:rPr>
                      </m:ctrlPr>
                    </m:sSubPr>
                    <m:e>
                      <m:r>
                        <w:rPr>
                          <w:rFonts w:ascii="Cambria Math" w:hAnsi="Cambria Math" w:cs="Times New Roman"/>
                          <w:sz w:val="16"/>
                        </w:rPr>
                        <m:t>L</m:t>
                      </m:r>
                    </m:e>
                    <m:sub>
                      <m:r>
                        <w:rPr>
                          <w:rFonts w:ascii="Cambria Math" w:hAnsi="Cambria Math" w:cs="Times New Roman"/>
                          <w:sz w:val="16"/>
                        </w:rPr>
                        <m:t>∞</m:t>
                      </m:r>
                    </m:sub>
                  </m:sSub>
                </m:sub>
              </m:sSub>
            </m:oMath>
            <w:r w:rsidRPr="00854875">
              <w:rPr>
                <w:rFonts w:ascii="Times New Roman" w:hAnsi="Times New Roman" w:cs="Times New Roman"/>
                <w:sz w:val="16"/>
              </w:rPr>
              <w:t xml:space="preserve">) </w:t>
            </w:r>
          </w:p>
          <w:p w14:paraId="0A5EF491" w14:textId="77777777" w:rsidR="00ED32AF" w:rsidRPr="00854875" w:rsidRDefault="00ED32AF" w:rsidP="00BC757E">
            <w:pPr>
              <w:pStyle w:val="ListParagraph"/>
              <w:numPr>
                <w:ilvl w:val="0"/>
                <w:numId w:val="17"/>
              </w:numPr>
              <w:rPr>
                <w:rFonts w:ascii="Times New Roman" w:hAnsi="Times New Roman" w:cs="Times New Roman"/>
                <w:sz w:val="16"/>
              </w:rPr>
            </w:pPr>
            <w:r w:rsidRPr="00854875">
              <w:rPr>
                <w:rFonts w:ascii="Times New Roman" w:hAnsi="Times New Roman" w:cs="Times New Roman"/>
                <w:sz w:val="16"/>
              </w:rPr>
              <w:t>Length-weight relationship (</w:t>
            </w:r>
            <m:oMath>
              <m:r>
                <w:rPr>
                  <w:rFonts w:ascii="Cambria Math" w:hAnsi="Cambria Math" w:cs="Times New Roman"/>
                  <w:sz w:val="16"/>
                </w:rPr>
                <m:t>α</m:t>
              </m:r>
            </m:oMath>
            <w:r w:rsidRPr="00854875">
              <w:rPr>
                <w:rFonts w:ascii="Times New Roman" w:hAnsi="Times New Roman" w:cs="Times New Roman"/>
                <w:sz w:val="16"/>
              </w:rPr>
              <w:t xml:space="preserve"> and </w:t>
            </w:r>
            <m:oMath>
              <m:r>
                <w:rPr>
                  <w:rFonts w:ascii="Cambria Math" w:hAnsi="Cambria Math" w:cs="Times New Roman"/>
                  <w:sz w:val="16"/>
                </w:rPr>
                <m:t>β</m:t>
              </m:r>
            </m:oMath>
            <w:r w:rsidRPr="00854875">
              <w:rPr>
                <w:rFonts w:ascii="Times New Roman" w:hAnsi="Times New Roman" w:cs="Times New Roman"/>
                <w:sz w:val="16"/>
              </w:rPr>
              <w:t>)</w:t>
            </w:r>
          </w:p>
          <w:p w14:paraId="77D9099B" w14:textId="77777777" w:rsidR="00ED32AF" w:rsidRPr="00854875" w:rsidRDefault="00ED32AF" w:rsidP="00BC757E">
            <w:pPr>
              <w:pStyle w:val="ListParagraph"/>
              <w:numPr>
                <w:ilvl w:val="0"/>
                <w:numId w:val="17"/>
              </w:numPr>
              <w:rPr>
                <w:rFonts w:ascii="Times New Roman" w:hAnsi="Times New Roman" w:cs="Times New Roman"/>
                <w:sz w:val="16"/>
              </w:rPr>
            </w:pPr>
            <w:r w:rsidRPr="00854875">
              <w:rPr>
                <w:rFonts w:ascii="Times New Roman" w:hAnsi="Times New Roman" w:cs="Times New Roman"/>
                <w:sz w:val="16"/>
              </w:rPr>
              <w:t>Natural mortality (</w:t>
            </w:r>
            <m:oMath>
              <m:r>
                <w:rPr>
                  <w:rFonts w:ascii="Cambria Math" w:hAnsi="Cambria Math" w:cs="Times New Roman"/>
                  <w:sz w:val="16"/>
                </w:rPr>
                <m:t>M</m:t>
              </m:r>
            </m:oMath>
            <w:r w:rsidRPr="00854875">
              <w:rPr>
                <w:rFonts w:ascii="Times New Roman" w:hAnsi="Times New Roman" w:cs="Times New Roman"/>
                <w:sz w:val="16"/>
              </w:rPr>
              <w:t>)</w:t>
            </w:r>
          </w:p>
          <w:p w14:paraId="5C528295" w14:textId="77777777" w:rsidR="00ED32AF" w:rsidRPr="00854875" w:rsidRDefault="00ED32AF" w:rsidP="00BC757E">
            <w:pPr>
              <w:pStyle w:val="ListParagraph"/>
              <w:numPr>
                <w:ilvl w:val="0"/>
                <w:numId w:val="17"/>
              </w:numPr>
              <w:rPr>
                <w:rFonts w:ascii="Times New Roman" w:hAnsi="Times New Roman" w:cs="Times New Roman"/>
                <w:sz w:val="16"/>
              </w:rPr>
            </w:pPr>
            <w:r w:rsidRPr="00854875">
              <w:rPr>
                <w:rFonts w:ascii="Times New Roman" w:hAnsi="Times New Roman" w:cs="Times New Roman"/>
                <w:sz w:val="16"/>
              </w:rPr>
              <w:t>Theoretical maximum age (</w:t>
            </w:r>
            <m:oMath>
              <m:sSub>
                <m:sSubPr>
                  <m:ctrlPr>
                    <w:rPr>
                      <w:rFonts w:ascii="Cambria Math" w:hAnsi="Cambria Math" w:cs="Times New Roman"/>
                      <w:i/>
                      <w:sz w:val="16"/>
                    </w:rPr>
                  </m:ctrlPr>
                </m:sSubPr>
                <m:e>
                  <m:r>
                    <m:rPr>
                      <m:sty m:val="p"/>
                    </m:rPr>
                    <w:rPr>
                      <w:rFonts w:ascii="Cambria Math" w:hAnsi="Cambria Math" w:cs="Times New Roman"/>
                      <w:sz w:val="16"/>
                    </w:rPr>
                    <m:t>ã</m:t>
                  </m:r>
                  <m:ctrlPr>
                    <w:rPr>
                      <w:rFonts w:ascii="Cambria Math" w:hAnsi="Cambria Math" w:cs="Times New Roman"/>
                      <w:sz w:val="16"/>
                    </w:rPr>
                  </m:ctrlPr>
                </m:e>
                <m:sub>
                  <m:r>
                    <m:rPr>
                      <m:sty m:val="p"/>
                    </m:rPr>
                    <w:rPr>
                      <w:rFonts w:ascii="Cambria Math" w:hAnsi="Cambria Math" w:cs="Times New Roman"/>
                      <w:sz w:val="16"/>
                      <w:shd w:val="clear" w:color="auto" w:fill="FFFFFF"/>
                    </w:rPr>
                    <m:t>λ</m:t>
                  </m:r>
                </m:sub>
              </m:sSub>
            </m:oMath>
            <w:r w:rsidRPr="00854875">
              <w:rPr>
                <w:rFonts w:ascii="Times New Roman" w:hAnsi="Times New Roman" w:cs="Times New Roman"/>
                <w:sz w:val="16"/>
              </w:rPr>
              <w:t>)</w:t>
            </w:r>
          </w:p>
        </w:tc>
        <w:tc>
          <w:tcPr>
            <w:tcW w:w="3330" w:type="dxa"/>
          </w:tcPr>
          <w:p w14:paraId="646870F5" w14:textId="77777777" w:rsidR="00ED32AF" w:rsidRPr="00854875" w:rsidRDefault="00ED32AF" w:rsidP="00BC757E">
            <w:pPr>
              <w:rPr>
                <w:sz w:val="16"/>
              </w:rPr>
            </w:pPr>
            <w:r w:rsidRPr="00854875">
              <w:rPr>
                <w:sz w:val="16"/>
              </w:rPr>
              <w:t>(i) Average annual constant recruitment</w:t>
            </w:r>
          </w:p>
          <w:p w14:paraId="15C25740" w14:textId="77777777" w:rsidR="00ED32AF" w:rsidRPr="00854875" w:rsidRDefault="00ED32AF" w:rsidP="00BC757E">
            <w:pPr>
              <w:rPr>
                <w:sz w:val="16"/>
              </w:rPr>
            </w:pPr>
            <w:r w:rsidRPr="00854875">
              <w:rPr>
                <w:sz w:val="16"/>
              </w:rPr>
              <w:t>(ii) Selectivity and maturity follow a logistic curve</w:t>
            </w:r>
          </w:p>
          <w:p w14:paraId="5B99E979" w14:textId="77777777" w:rsidR="00ED32AF" w:rsidRPr="00854875" w:rsidRDefault="00ED32AF" w:rsidP="00BC757E">
            <w:pPr>
              <w:rPr>
                <w:sz w:val="16"/>
              </w:rPr>
            </w:pPr>
            <w:r w:rsidRPr="00854875">
              <w:rPr>
                <w:sz w:val="16"/>
              </w:rPr>
              <w:t>(iii) The lengths at each age are normally distributed around the mean length</w:t>
            </w:r>
          </w:p>
          <w:p w14:paraId="3A9E9BC7" w14:textId="77777777" w:rsidR="00ED32AF" w:rsidRPr="00854875" w:rsidRDefault="00ED32AF" w:rsidP="00BC757E">
            <w:pPr>
              <w:rPr>
                <w:sz w:val="16"/>
              </w:rPr>
            </w:pPr>
            <w:r w:rsidRPr="00854875">
              <w:rPr>
                <w:sz w:val="16"/>
              </w:rPr>
              <w:t>(iv) The observed maximum age (</w:t>
            </w:r>
            <m:oMath>
              <m:sSub>
                <m:sSubPr>
                  <m:ctrlPr>
                    <w:rPr>
                      <w:rFonts w:ascii="Cambria Math" w:hAnsi="Cambria Math"/>
                      <w:i/>
                      <w:sz w:val="16"/>
                    </w:rPr>
                  </m:ctrlPr>
                </m:sSubPr>
                <m:e>
                  <m:r>
                    <m:rPr>
                      <m:sty m:val="p"/>
                    </m:rPr>
                    <w:rPr>
                      <w:rFonts w:ascii="Cambria Math" w:hAnsi="Cambria Math"/>
                      <w:sz w:val="16"/>
                    </w:rPr>
                    <m:t>â</m:t>
                  </m:r>
                  <m:ctrlPr>
                    <w:rPr>
                      <w:rFonts w:ascii="Cambria Math" w:hAnsi="Cambria Math"/>
                      <w:sz w:val="16"/>
                    </w:rPr>
                  </m:ctrlPr>
                </m:e>
                <m:sub>
                  <m:r>
                    <m:rPr>
                      <m:sty m:val="p"/>
                    </m:rPr>
                    <w:rPr>
                      <w:rFonts w:ascii="Cambria Math" w:hAnsi="Cambria Math"/>
                      <w:sz w:val="16"/>
                      <w:shd w:val="clear" w:color="auto" w:fill="FFFFFF"/>
                    </w:rPr>
                    <m:t>λ</m:t>
                  </m:r>
                </m:sub>
              </m:sSub>
            </m:oMath>
            <w:r w:rsidRPr="00854875">
              <w:rPr>
                <w:sz w:val="16"/>
              </w:rPr>
              <w:t xml:space="preserve">) deviates are described by the exponential probability density function (used to calculate </w:t>
            </w:r>
            <m:oMath>
              <m:r>
                <w:rPr>
                  <w:rFonts w:ascii="Cambria Math" w:hAnsi="Cambria Math"/>
                  <w:sz w:val="16"/>
                </w:rPr>
                <m:t>M</m:t>
              </m:r>
            </m:oMath>
            <w:r w:rsidRPr="00854875">
              <w:rPr>
                <w:sz w:val="16"/>
              </w:rPr>
              <w:t>)</w:t>
            </w:r>
          </w:p>
        </w:tc>
        <w:tc>
          <w:tcPr>
            <w:tcW w:w="3690" w:type="dxa"/>
          </w:tcPr>
          <w:p w14:paraId="45A0E3F0" w14:textId="1A81F5C2" w:rsidR="009729D9" w:rsidRPr="00854875" w:rsidRDefault="009729D9" w:rsidP="003F26E2">
            <w:pPr>
              <w:pStyle w:val="ListParagraph"/>
              <w:numPr>
                <w:ilvl w:val="0"/>
                <w:numId w:val="17"/>
              </w:numPr>
              <w:rPr>
                <w:rFonts w:ascii="Times New Roman" w:hAnsi="Times New Roman" w:cs="Times New Roman"/>
                <w:sz w:val="16"/>
              </w:rPr>
            </w:pPr>
            <w:r w:rsidRPr="00854875">
              <w:rPr>
                <w:rFonts w:ascii="Times New Roman" w:hAnsi="Times New Roman" w:cs="Times New Roman"/>
                <w:sz w:val="16"/>
              </w:rPr>
              <w:t>B/B</w:t>
            </w:r>
            <w:r w:rsidRPr="00854875">
              <w:rPr>
                <w:rFonts w:ascii="Times New Roman" w:hAnsi="Times New Roman" w:cs="Times New Roman"/>
                <w:sz w:val="16"/>
                <w:vertAlign w:val="subscript"/>
              </w:rPr>
              <w:t>MSY</w:t>
            </w:r>
          </w:p>
          <w:p w14:paraId="6FAEEA85" w14:textId="4943B5C3" w:rsidR="004C1D31" w:rsidRPr="00854875" w:rsidRDefault="00467503" w:rsidP="003F26E2">
            <w:pPr>
              <w:pStyle w:val="ListParagraph"/>
              <w:numPr>
                <w:ilvl w:val="0"/>
                <w:numId w:val="17"/>
              </w:numPr>
              <w:rPr>
                <w:rFonts w:ascii="Times New Roman" w:hAnsi="Times New Roman" w:cs="Times New Roman"/>
                <w:sz w:val="16"/>
              </w:rPr>
            </w:pPr>
            <w:r w:rsidRPr="00854875">
              <w:rPr>
                <w:rFonts w:ascii="Times New Roman" w:hAnsi="Times New Roman" w:cs="Times New Roman"/>
                <w:b/>
                <w:sz w:val="16"/>
              </w:rPr>
              <w:t>Total mortality (</w:t>
            </w:r>
            <m:oMath>
              <m:r>
                <m:rPr>
                  <m:sty m:val="bi"/>
                </m:rPr>
                <w:rPr>
                  <w:rFonts w:ascii="Cambria Math" w:hAnsi="Cambria Math" w:cs="Times New Roman"/>
                  <w:sz w:val="16"/>
                </w:rPr>
                <m:t>Z</m:t>
              </m:r>
            </m:oMath>
            <w:r w:rsidRPr="00854875">
              <w:rPr>
                <w:rFonts w:ascii="Times New Roman" w:hAnsi="Times New Roman" w:cs="Times New Roman"/>
                <w:b/>
                <w:sz w:val="16"/>
              </w:rPr>
              <w:t>) (used to calculate fishing mortality (</w:t>
            </w:r>
            <m:oMath>
              <m:r>
                <m:rPr>
                  <m:sty m:val="bi"/>
                </m:rPr>
                <w:rPr>
                  <w:rFonts w:ascii="Cambria Math" w:hAnsi="Cambria Math" w:cs="Times New Roman"/>
                  <w:sz w:val="16"/>
                </w:rPr>
                <m:t>F</m:t>
              </m:r>
            </m:oMath>
            <w:r w:rsidRPr="00854875">
              <w:rPr>
                <w:rFonts w:ascii="Times New Roman" w:hAnsi="Times New Roman" w:cs="Times New Roman"/>
                <w:b/>
                <w:sz w:val="16"/>
              </w:rPr>
              <w:t>))</w:t>
            </w:r>
          </w:p>
          <w:p w14:paraId="4844BBD2" w14:textId="16164703" w:rsidR="00ED32AF" w:rsidRPr="00854875" w:rsidRDefault="00ED32AF" w:rsidP="003F26E2">
            <w:pPr>
              <w:pStyle w:val="ListParagraph"/>
              <w:numPr>
                <w:ilvl w:val="0"/>
                <w:numId w:val="17"/>
              </w:numPr>
              <w:rPr>
                <w:rFonts w:ascii="Times New Roman" w:hAnsi="Times New Roman" w:cs="Times New Roman"/>
                <w:sz w:val="16"/>
              </w:rPr>
            </w:pPr>
            <w:r w:rsidRPr="00854875">
              <w:rPr>
                <w:rFonts w:ascii="Times New Roman" w:hAnsi="Times New Roman" w:cs="Times New Roman"/>
                <w:b/>
                <w:sz w:val="16"/>
              </w:rPr>
              <w:t>SPR</w:t>
            </w:r>
          </w:p>
          <w:p w14:paraId="11238C3B" w14:textId="77777777" w:rsidR="00F04161" w:rsidRPr="00854875" w:rsidRDefault="00F04161" w:rsidP="003F26E2">
            <w:pPr>
              <w:pStyle w:val="ListParagraph"/>
              <w:numPr>
                <w:ilvl w:val="0"/>
                <w:numId w:val="17"/>
              </w:numPr>
              <w:rPr>
                <w:rFonts w:ascii="Times New Roman" w:hAnsi="Times New Roman" w:cs="Times New Roman"/>
                <w:b/>
                <w:sz w:val="16"/>
              </w:rPr>
            </w:pPr>
            <w:r w:rsidRPr="00854875">
              <w:rPr>
                <w:rFonts w:ascii="Times New Roman" w:hAnsi="Times New Roman" w:cs="Times New Roman"/>
                <w:b/>
                <w:sz w:val="16"/>
              </w:rPr>
              <w:t>F/F</w:t>
            </w:r>
            <w:r w:rsidRPr="00854875">
              <w:rPr>
                <w:rFonts w:ascii="Times New Roman" w:hAnsi="Times New Roman" w:cs="Times New Roman"/>
                <w:b/>
                <w:sz w:val="16"/>
                <w:vertAlign w:val="subscript"/>
              </w:rPr>
              <w:t>MSY</w:t>
            </w:r>
          </w:p>
          <w:p w14:paraId="71CAEC71" w14:textId="1BC76783" w:rsidR="00F04161" w:rsidRPr="00854875" w:rsidRDefault="00F04161" w:rsidP="003F26E2">
            <w:pPr>
              <w:pStyle w:val="ListParagraph"/>
              <w:numPr>
                <w:ilvl w:val="0"/>
                <w:numId w:val="17"/>
              </w:numPr>
              <w:rPr>
                <w:rFonts w:ascii="Times New Roman" w:hAnsi="Times New Roman" w:cs="Times New Roman"/>
                <w:sz w:val="16"/>
              </w:rPr>
            </w:pPr>
            <w:r w:rsidRPr="00854875">
              <w:rPr>
                <w:rFonts w:ascii="Times New Roman" w:hAnsi="Times New Roman" w:cs="Times New Roman"/>
                <w:b/>
                <w:sz w:val="16"/>
              </w:rPr>
              <w:t>SPR</w:t>
            </w:r>
            <w:r w:rsidRPr="00854875">
              <w:rPr>
                <w:rFonts w:ascii="Times New Roman" w:hAnsi="Times New Roman" w:cs="Times New Roman"/>
                <w:b/>
                <w:sz w:val="16"/>
                <w:vertAlign w:val="subscript"/>
              </w:rPr>
              <w:t>MSY</w:t>
            </w:r>
            <w:commentRangeEnd w:id="26"/>
            <w:r w:rsidR="009A1D69" w:rsidRPr="00854875">
              <w:rPr>
                <w:rStyle w:val="CommentReference"/>
                <w:rFonts w:ascii="Times New Roman" w:eastAsiaTheme="minorEastAsia" w:hAnsi="Times New Roman" w:cs="Times New Roman"/>
              </w:rPr>
              <w:commentReference w:id="26"/>
            </w:r>
          </w:p>
        </w:tc>
      </w:tr>
    </w:tbl>
    <w:p w14:paraId="02B61DDC" w14:textId="77777777" w:rsidR="0040244A" w:rsidRPr="00854875" w:rsidRDefault="0040244A" w:rsidP="00ED32AF">
      <w:pPr>
        <w:spacing w:line="480" w:lineRule="auto"/>
        <w:jc w:val="both"/>
        <w:rPr>
          <w:sz w:val="28"/>
        </w:rPr>
        <w:sectPr w:rsidR="0040244A" w:rsidRPr="00854875" w:rsidSect="0040244A">
          <w:pgSz w:w="15840" w:h="12240" w:orient="landscape"/>
          <w:pgMar w:top="1440" w:right="1440" w:bottom="1440" w:left="1440" w:header="720" w:footer="720" w:gutter="0"/>
          <w:lnNumType w:countBy="1" w:restart="continuous"/>
          <w:cols w:space="720"/>
          <w:docGrid w:linePitch="360"/>
        </w:sectPr>
      </w:pPr>
    </w:p>
    <w:p w14:paraId="04591065" w14:textId="77777777" w:rsidR="008940C0" w:rsidRPr="00854875" w:rsidRDefault="003F6AA8" w:rsidP="008940C0">
      <w:pPr>
        <w:keepNext/>
        <w:spacing w:line="480" w:lineRule="auto"/>
      </w:pPr>
      <w:bookmarkStart w:id="27" w:name="_Hlk2871152"/>
      <w:r w:rsidRPr="00854875">
        <w:rPr>
          <w:noProof/>
          <w:sz w:val="28"/>
        </w:rPr>
        <w:lastRenderedPageBreak/>
        <w:drawing>
          <wp:inline distT="0" distB="0" distL="0" distR="0" wp14:anchorId="7C8E1EDA" wp14:editId="7920931E">
            <wp:extent cx="5943600" cy="520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_F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32BBDC74" w14:textId="5BEDA4E9" w:rsidR="003F6AA8" w:rsidRPr="00854875" w:rsidRDefault="008940C0" w:rsidP="00FC4FE3">
      <w:pPr>
        <w:pStyle w:val="Caption"/>
        <w:spacing w:line="480" w:lineRule="auto"/>
        <w:rPr>
          <w:i w:val="0"/>
          <w:color w:val="auto"/>
          <w:sz w:val="24"/>
          <w:szCs w:val="24"/>
        </w:rPr>
      </w:pPr>
      <w:bookmarkStart w:id="28" w:name="_Ref3218989"/>
      <w:r w:rsidRPr="00854875">
        <w:rPr>
          <w:b/>
          <w:i w:val="0"/>
          <w:color w:val="auto"/>
          <w:sz w:val="24"/>
          <w:szCs w:val="24"/>
        </w:rPr>
        <w:t xml:space="preserve">Appendix </w:t>
      </w:r>
      <w:r w:rsidR="00803799" w:rsidRPr="00854875">
        <w:rPr>
          <w:b/>
          <w:i w:val="0"/>
          <w:color w:val="auto"/>
          <w:sz w:val="24"/>
          <w:szCs w:val="24"/>
        </w:rPr>
        <w:fldChar w:fldCharType="begin"/>
      </w:r>
      <w:r w:rsidR="00803799" w:rsidRPr="00854875">
        <w:rPr>
          <w:b/>
          <w:i w:val="0"/>
          <w:color w:val="auto"/>
          <w:sz w:val="24"/>
          <w:szCs w:val="24"/>
        </w:rPr>
        <w:instrText xml:space="preserve"> SEQ Appendix \* ARABIC </w:instrText>
      </w:r>
      <w:r w:rsidR="00803799" w:rsidRPr="00854875">
        <w:rPr>
          <w:b/>
          <w:i w:val="0"/>
          <w:color w:val="auto"/>
          <w:sz w:val="24"/>
          <w:szCs w:val="24"/>
        </w:rPr>
        <w:fldChar w:fldCharType="separate"/>
      </w:r>
      <w:r w:rsidR="00A32CE8" w:rsidRPr="00854875">
        <w:rPr>
          <w:b/>
          <w:i w:val="0"/>
          <w:noProof/>
          <w:color w:val="auto"/>
          <w:sz w:val="24"/>
          <w:szCs w:val="24"/>
        </w:rPr>
        <w:t>3</w:t>
      </w:r>
      <w:r w:rsidR="00803799" w:rsidRPr="00854875">
        <w:rPr>
          <w:b/>
          <w:i w:val="0"/>
          <w:color w:val="auto"/>
          <w:sz w:val="24"/>
          <w:szCs w:val="24"/>
        </w:rPr>
        <w:fldChar w:fldCharType="end"/>
      </w:r>
      <w:bookmarkEnd w:id="28"/>
      <w:r w:rsidRPr="00854875">
        <w:rPr>
          <w:b/>
          <w:i w:val="0"/>
          <w:color w:val="auto"/>
          <w:sz w:val="24"/>
          <w:szCs w:val="24"/>
        </w:rPr>
        <w:t xml:space="preserve">. </w:t>
      </w:r>
      <w:r w:rsidRPr="00854875">
        <w:rPr>
          <w:i w:val="0"/>
          <w:color w:val="auto"/>
          <w:sz w:val="24"/>
          <w:szCs w:val="24"/>
        </w:rPr>
        <w:t xml:space="preserve">Violin plots of relative error for </w:t>
      </w:r>
      <w:r w:rsidR="00BA2653" w:rsidRPr="00854875">
        <w:rPr>
          <w:i w:val="0"/>
          <w:color w:val="auto"/>
          <w:sz w:val="24"/>
          <w:szCs w:val="24"/>
        </w:rPr>
        <w:t>fishing mortality</w:t>
      </w:r>
      <w:r w:rsidRPr="00854875">
        <w:rPr>
          <w:i w:val="0"/>
          <w:color w:val="auto"/>
          <w:sz w:val="24"/>
          <w:szCs w:val="24"/>
        </w:rPr>
        <w:t xml:space="preserve"> for 300 iterations per scenario with 200 individuals per month for one year across three life histories (short-, medium-, and longer-lived), three exploitation levels (target, under-, and overexploited), and three recruitments (no error, stochastic error, and autocorrelation pattern and error). Four methods (Length-based Thompson and Bell (TB), Length-Based Spawning potential ratio (LBSPR), Length-based Integrated Mixed Effects (LIME), and Length-Based Risk Analysis (LBRA)) were analysed. The grey horizontal line is the zero relative error line, and the black dot is the median relative error indicating bias. Each plot has a different y-axis range with a smoother tail.</w:t>
      </w:r>
    </w:p>
    <w:p w14:paraId="6046BC3C" w14:textId="43D897B3" w:rsidR="00803799" w:rsidRPr="00854875" w:rsidRDefault="00803799" w:rsidP="008D7A66">
      <w:pPr>
        <w:pStyle w:val="Caption"/>
        <w:keepNext/>
        <w:spacing w:line="480" w:lineRule="auto"/>
        <w:rPr>
          <w:i w:val="0"/>
          <w:color w:val="auto"/>
          <w:sz w:val="24"/>
          <w:szCs w:val="24"/>
        </w:rPr>
      </w:pPr>
      <w:bookmarkStart w:id="29" w:name="_Ref3218991"/>
      <w:r w:rsidRPr="00854875">
        <w:rPr>
          <w:b/>
          <w:i w:val="0"/>
          <w:color w:val="auto"/>
          <w:sz w:val="24"/>
          <w:szCs w:val="24"/>
        </w:rPr>
        <w:lastRenderedPageBreak/>
        <w:t xml:space="preserve">Appendix </w:t>
      </w:r>
      <w:r w:rsidRPr="00854875">
        <w:rPr>
          <w:b/>
          <w:i w:val="0"/>
          <w:color w:val="auto"/>
          <w:sz w:val="24"/>
          <w:szCs w:val="24"/>
        </w:rPr>
        <w:fldChar w:fldCharType="begin"/>
      </w:r>
      <w:r w:rsidRPr="00854875">
        <w:rPr>
          <w:b/>
          <w:i w:val="0"/>
          <w:color w:val="auto"/>
          <w:sz w:val="24"/>
          <w:szCs w:val="24"/>
        </w:rPr>
        <w:instrText xml:space="preserve"> SEQ Appendix \* ARABIC </w:instrText>
      </w:r>
      <w:r w:rsidRPr="00854875">
        <w:rPr>
          <w:b/>
          <w:i w:val="0"/>
          <w:color w:val="auto"/>
          <w:sz w:val="24"/>
          <w:szCs w:val="24"/>
        </w:rPr>
        <w:fldChar w:fldCharType="separate"/>
      </w:r>
      <w:r w:rsidR="00A32CE8" w:rsidRPr="00854875">
        <w:rPr>
          <w:b/>
          <w:i w:val="0"/>
          <w:noProof/>
          <w:color w:val="auto"/>
          <w:sz w:val="24"/>
          <w:szCs w:val="24"/>
        </w:rPr>
        <w:t>4</w:t>
      </w:r>
      <w:r w:rsidRPr="00854875">
        <w:rPr>
          <w:b/>
          <w:i w:val="0"/>
          <w:color w:val="auto"/>
          <w:sz w:val="24"/>
          <w:szCs w:val="24"/>
        </w:rPr>
        <w:fldChar w:fldCharType="end"/>
      </w:r>
      <w:bookmarkEnd w:id="29"/>
      <w:r w:rsidRPr="00854875">
        <w:rPr>
          <w:b/>
          <w:i w:val="0"/>
          <w:color w:val="auto"/>
          <w:sz w:val="24"/>
          <w:szCs w:val="24"/>
        </w:rPr>
        <w:t xml:space="preserve">. </w:t>
      </w:r>
      <w:r w:rsidRPr="00854875">
        <w:rPr>
          <w:i w:val="0"/>
          <w:color w:val="auto"/>
          <w:sz w:val="24"/>
          <w:szCs w:val="24"/>
        </w:rPr>
        <w:t>Bias (MRE) and precision (MARE) table of fishing mortality from length-based Thompson and Bell (TB), Length-Based Spawning potential ratio (LBSPR), Length-based Integrated Mixed Effects (LIME), and Length-based Risk Analysis (LBRA) performance across life histories, exploitation levels, and recruitment types. The lightest red colour indicates bias/precision less than 5%, and the darkest red colour indicates bias/precision greater than 30%.</w:t>
      </w:r>
    </w:p>
    <w:tbl>
      <w:tblPr>
        <w:tblW w:w="5001" w:type="pct"/>
        <w:tblLook w:val="07E0" w:firstRow="1" w:lastRow="1" w:firstColumn="1" w:lastColumn="1" w:noHBand="1" w:noVBand="1"/>
      </w:tblPr>
      <w:tblGrid>
        <w:gridCol w:w="828"/>
        <w:gridCol w:w="664"/>
        <w:gridCol w:w="120"/>
        <w:gridCol w:w="880"/>
        <w:gridCol w:w="464"/>
        <w:gridCol w:w="331"/>
        <w:gridCol w:w="223"/>
        <w:gridCol w:w="702"/>
        <w:gridCol w:w="137"/>
        <w:gridCol w:w="961"/>
        <w:gridCol w:w="962"/>
        <w:gridCol w:w="230"/>
        <w:gridCol w:w="738"/>
        <w:gridCol w:w="1039"/>
        <w:gridCol w:w="1083"/>
      </w:tblGrid>
      <w:tr w:rsidR="003F6AA8" w:rsidRPr="00854875" w14:paraId="2CBA63DE" w14:textId="77777777" w:rsidTr="003F6AA8">
        <w:trPr>
          <w:trHeight w:val="217"/>
        </w:trPr>
        <w:tc>
          <w:tcPr>
            <w:tcW w:w="442" w:type="pct"/>
            <w:tcBorders>
              <w:top w:val="single" w:sz="4" w:space="0" w:color="auto"/>
              <w:left w:val="nil"/>
              <w:right w:val="nil"/>
            </w:tcBorders>
            <w:vAlign w:val="bottom"/>
          </w:tcPr>
          <w:p w14:paraId="2DD8C16A" w14:textId="77777777" w:rsidR="003F6AA8" w:rsidRPr="00854875" w:rsidRDefault="003F6AA8" w:rsidP="00454920">
            <w:pPr>
              <w:pStyle w:val="Compact"/>
              <w:spacing w:before="0" w:after="0"/>
              <w:rPr>
                <w:rFonts w:ascii="Times New Roman" w:hAnsi="Times New Roman" w:cs="Times New Roman"/>
                <w:sz w:val="20"/>
                <w:szCs w:val="20"/>
              </w:rPr>
            </w:pPr>
          </w:p>
        </w:tc>
        <w:tc>
          <w:tcPr>
            <w:tcW w:w="1313" w:type="pct"/>
            <w:gridSpan w:val="5"/>
            <w:tcBorders>
              <w:top w:val="single" w:sz="4" w:space="0" w:color="auto"/>
              <w:left w:val="nil"/>
              <w:bottom w:val="single" w:sz="4" w:space="0" w:color="auto"/>
              <w:right w:val="nil"/>
            </w:tcBorders>
            <w:vAlign w:val="bottom"/>
          </w:tcPr>
          <w:p w14:paraId="6F80C078" w14:textId="77777777" w:rsidR="003F6AA8" w:rsidRPr="00854875" w:rsidRDefault="003F6AA8" w:rsidP="00454920">
            <w:pPr>
              <w:pStyle w:val="Compact"/>
              <w:spacing w:before="0" w:after="0"/>
              <w:jc w:val="center"/>
              <w:rPr>
                <w:rFonts w:ascii="Times New Roman" w:hAnsi="Times New Roman" w:cs="Times New Roman"/>
                <w:sz w:val="20"/>
                <w:szCs w:val="20"/>
              </w:rPr>
            </w:pPr>
            <w:r w:rsidRPr="00854875">
              <w:rPr>
                <w:rFonts w:ascii="Times New Roman" w:hAnsi="Times New Roman" w:cs="Times New Roman"/>
                <w:sz w:val="20"/>
                <w:szCs w:val="20"/>
              </w:rPr>
              <w:t>Life history</w:t>
            </w:r>
          </w:p>
        </w:tc>
        <w:tc>
          <w:tcPr>
            <w:tcW w:w="119" w:type="pct"/>
            <w:tcBorders>
              <w:top w:val="single" w:sz="4" w:space="0" w:color="auto"/>
              <w:left w:val="nil"/>
              <w:right w:val="nil"/>
            </w:tcBorders>
          </w:tcPr>
          <w:p w14:paraId="3964A7F1" w14:textId="77777777" w:rsidR="003F6AA8" w:rsidRPr="00854875" w:rsidRDefault="003F6AA8" w:rsidP="00454920">
            <w:pPr>
              <w:pStyle w:val="Compact"/>
              <w:spacing w:before="0" w:after="0"/>
              <w:jc w:val="center"/>
              <w:rPr>
                <w:rFonts w:ascii="Times New Roman" w:hAnsi="Times New Roman" w:cs="Times New Roman"/>
                <w:sz w:val="20"/>
                <w:szCs w:val="20"/>
              </w:rPr>
            </w:pPr>
          </w:p>
        </w:tc>
        <w:tc>
          <w:tcPr>
            <w:tcW w:w="1475" w:type="pct"/>
            <w:gridSpan w:val="4"/>
            <w:tcBorders>
              <w:top w:val="single" w:sz="4" w:space="0" w:color="auto"/>
              <w:left w:val="nil"/>
              <w:bottom w:val="single" w:sz="4" w:space="0" w:color="auto"/>
              <w:right w:val="nil"/>
            </w:tcBorders>
            <w:vAlign w:val="bottom"/>
          </w:tcPr>
          <w:p w14:paraId="658B9533" w14:textId="77777777" w:rsidR="003F6AA8" w:rsidRPr="00854875" w:rsidRDefault="003F6AA8" w:rsidP="00454920">
            <w:pPr>
              <w:pStyle w:val="Compact"/>
              <w:spacing w:before="0" w:after="0"/>
              <w:jc w:val="center"/>
              <w:rPr>
                <w:rFonts w:ascii="Times New Roman" w:hAnsi="Times New Roman" w:cs="Times New Roman"/>
                <w:sz w:val="20"/>
                <w:szCs w:val="20"/>
              </w:rPr>
            </w:pPr>
            <w:r w:rsidRPr="00854875">
              <w:rPr>
                <w:rFonts w:ascii="Times New Roman" w:hAnsi="Times New Roman" w:cs="Times New Roman"/>
                <w:sz w:val="20"/>
                <w:szCs w:val="20"/>
              </w:rPr>
              <w:t>Exploitation level</w:t>
            </w:r>
          </w:p>
        </w:tc>
        <w:tc>
          <w:tcPr>
            <w:tcW w:w="123" w:type="pct"/>
            <w:tcBorders>
              <w:top w:val="single" w:sz="4" w:space="0" w:color="auto"/>
              <w:left w:val="nil"/>
              <w:right w:val="nil"/>
            </w:tcBorders>
          </w:tcPr>
          <w:p w14:paraId="36E7BEC3" w14:textId="77777777" w:rsidR="003F6AA8" w:rsidRPr="00854875" w:rsidRDefault="003F6AA8" w:rsidP="00454920">
            <w:pPr>
              <w:pStyle w:val="Compact"/>
              <w:spacing w:before="0" w:after="0"/>
              <w:jc w:val="center"/>
              <w:rPr>
                <w:rFonts w:ascii="Times New Roman" w:hAnsi="Times New Roman" w:cs="Times New Roman"/>
                <w:sz w:val="20"/>
                <w:szCs w:val="20"/>
              </w:rPr>
            </w:pPr>
          </w:p>
        </w:tc>
        <w:tc>
          <w:tcPr>
            <w:tcW w:w="1527" w:type="pct"/>
            <w:gridSpan w:val="3"/>
            <w:tcBorders>
              <w:top w:val="single" w:sz="4" w:space="0" w:color="auto"/>
              <w:left w:val="nil"/>
              <w:bottom w:val="single" w:sz="4" w:space="0" w:color="auto"/>
              <w:right w:val="nil"/>
            </w:tcBorders>
            <w:vAlign w:val="bottom"/>
          </w:tcPr>
          <w:p w14:paraId="738E14A1" w14:textId="77777777" w:rsidR="003F6AA8" w:rsidRPr="00854875" w:rsidRDefault="003F6AA8" w:rsidP="00454920">
            <w:pPr>
              <w:pStyle w:val="Compact"/>
              <w:spacing w:before="0" w:after="0"/>
              <w:jc w:val="center"/>
              <w:rPr>
                <w:rFonts w:ascii="Times New Roman" w:hAnsi="Times New Roman" w:cs="Times New Roman"/>
                <w:sz w:val="20"/>
                <w:szCs w:val="20"/>
              </w:rPr>
            </w:pPr>
            <w:r w:rsidRPr="00854875">
              <w:rPr>
                <w:rFonts w:ascii="Times New Roman" w:hAnsi="Times New Roman" w:cs="Times New Roman"/>
                <w:sz w:val="20"/>
                <w:szCs w:val="20"/>
              </w:rPr>
              <w:t>Recruitment</w:t>
            </w:r>
          </w:p>
        </w:tc>
      </w:tr>
      <w:tr w:rsidR="003F6AA8" w:rsidRPr="00854875" w14:paraId="247BB92B" w14:textId="77777777" w:rsidTr="003F6AA8">
        <w:trPr>
          <w:trHeight w:val="434"/>
        </w:trPr>
        <w:tc>
          <w:tcPr>
            <w:tcW w:w="442" w:type="pct"/>
            <w:tcBorders>
              <w:left w:val="nil"/>
              <w:bottom w:val="single" w:sz="4" w:space="0" w:color="auto"/>
              <w:right w:val="nil"/>
            </w:tcBorders>
            <w:vAlign w:val="bottom"/>
          </w:tcPr>
          <w:p w14:paraId="05960D66" w14:textId="77777777" w:rsidR="003F6AA8" w:rsidRPr="00854875" w:rsidRDefault="003F6AA8" w:rsidP="00454920">
            <w:pPr>
              <w:pStyle w:val="Compact"/>
              <w:spacing w:before="0" w:after="0"/>
              <w:rPr>
                <w:rFonts w:ascii="Times New Roman" w:hAnsi="Times New Roman" w:cs="Times New Roman"/>
                <w:sz w:val="20"/>
                <w:szCs w:val="20"/>
              </w:rPr>
            </w:pPr>
          </w:p>
        </w:tc>
        <w:tc>
          <w:tcPr>
            <w:tcW w:w="355" w:type="pct"/>
            <w:tcBorders>
              <w:top w:val="single" w:sz="4" w:space="0" w:color="auto"/>
              <w:left w:val="nil"/>
              <w:bottom w:val="single" w:sz="4" w:space="0" w:color="auto"/>
              <w:right w:val="nil"/>
            </w:tcBorders>
            <w:vAlign w:val="bottom"/>
          </w:tcPr>
          <w:p w14:paraId="688CBC0C"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Short</w:t>
            </w:r>
          </w:p>
        </w:tc>
        <w:tc>
          <w:tcPr>
            <w:tcW w:w="534" w:type="pct"/>
            <w:gridSpan w:val="2"/>
            <w:tcBorders>
              <w:top w:val="single" w:sz="4" w:space="0" w:color="auto"/>
              <w:left w:val="nil"/>
              <w:bottom w:val="single" w:sz="4" w:space="0" w:color="auto"/>
              <w:right w:val="nil"/>
            </w:tcBorders>
            <w:vAlign w:val="bottom"/>
          </w:tcPr>
          <w:p w14:paraId="7A1708D3"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Medium*</w:t>
            </w:r>
          </w:p>
        </w:tc>
        <w:tc>
          <w:tcPr>
            <w:tcW w:w="425" w:type="pct"/>
            <w:gridSpan w:val="2"/>
            <w:tcBorders>
              <w:top w:val="single" w:sz="4" w:space="0" w:color="auto"/>
              <w:left w:val="nil"/>
              <w:bottom w:val="single" w:sz="4" w:space="0" w:color="auto"/>
              <w:right w:val="nil"/>
            </w:tcBorders>
            <w:vAlign w:val="bottom"/>
          </w:tcPr>
          <w:p w14:paraId="60BA7924"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Longer</w:t>
            </w:r>
          </w:p>
        </w:tc>
        <w:tc>
          <w:tcPr>
            <w:tcW w:w="119" w:type="pct"/>
            <w:tcBorders>
              <w:left w:val="nil"/>
              <w:bottom w:val="single" w:sz="4" w:space="0" w:color="auto"/>
              <w:right w:val="nil"/>
            </w:tcBorders>
          </w:tcPr>
          <w:p w14:paraId="6CC648E5" w14:textId="77777777" w:rsidR="003F6AA8" w:rsidRPr="00854875" w:rsidRDefault="003F6AA8" w:rsidP="00454920">
            <w:pPr>
              <w:pStyle w:val="Compact"/>
              <w:spacing w:before="0" w:after="0"/>
              <w:rPr>
                <w:rFonts w:ascii="Times New Roman" w:hAnsi="Times New Roman" w:cs="Times New Roman"/>
                <w:sz w:val="20"/>
                <w:szCs w:val="20"/>
              </w:rPr>
            </w:pPr>
          </w:p>
        </w:tc>
        <w:tc>
          <w:tcPr>
            <w:tcW w:w="448" w:type="pct"/>
            <w:gridSpan w:val="2"/>
            <w:tcBorders>
              <w:top w:val="single" w:sz="4" w:space="0" w:color="auto"/>
              <w:left w:val="nil"/>
              <w:bottom w:val="single" w:sz="4" w:space="0" w:color="auto"/>
              <w:right w:val="nil"/>
            </w:tcBorders>
            <w:vAlign w:val="bottom"/>
          </w:tcPr>
          <w:p w14:paraId="0DE76BD6"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Target*</w:t>
            </w:r>
          </w:p>
        </w:tc>
        <w:tc>
          <w:tcPr>
            <w:tcW w:w="513" w:type="pct"/>
            <w:tcBorders>
              <w:top w:val="single" w:sz="4" w:space="0" w:color="auto"/>
              <w:left w:val="nil"/>
              <w:bottom w:val="single" w:sz="4" w:space="0" w:color="auto"/>
              <w:right w:val="nil"/>
            </w:tcBorders>
            <w:vAlign w:val="bottom"/>
          </w:tcPr>
          <w:p w14:paraId="0220A0ED"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Under-exploited</w:t>
            </w:r>
          </w:p>
        </w:tc>
        <w:tc>
          <w:tcPr>
            <w:tcW w:w="514" w:type="pct"/>
            <w:tcBorders>
              <w:top w:val="single" w:sz="4" w:space="0" w:color="auto"/>
              <w:left w:val="nil"/>
              <w:bottom w:val="single" w:sz="4" w:space="0" w:color="auto"/>
              <w:right w:val="nil"/>
            </w:tcBorders>
            <w:vAlign w:val="bottom"/>
          </w:tcPr>
          <w:p w14:paraId="38CA4FB5"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Over-exploited</w:t>
            </w:r>
          </w:p>
        </w:tc>
        <w:tc>
          <w:tcPr>
            <w:tcW w:w="123" w:type="pct"/>
            <w:tcBorders>
              <w:left w:val="nil"/>
              <w:bottom w:val="single" w:sz="4" w:space="0" w:color="auto"/>
              <w:right w:val="nil"/>
            </w:tcBorders>
          </w:tcPr>
          <w:p w14:paraId="4460A1A8" w14:textId="77777777" w:rsidR="003F6AA8" w:rsidRPr="00854875" w:rsidRDefault="003F6AA8" w:rsidP="00454920">
            <w:pPr>
              <w:pStyle w:val="Compact"/>
              <w:spacing w:before="0" w:after="0"/>
              <w:rPr>
                <w:rFonts w:ascii="Times New Roman" w:hAnsi="Times New Roman" w:cs="Times New Roman"/>
                <w:sz w:val="20"/>
                <w:szCs w:val="20"/>
              </w:rPr>
            </w:pPr>
          </w:p>
        </w:tc>
        <w:tc>
          <w:tcPr>
            <w:tcW w:w="394" w:type="pct"/>
            <w:tcBorders>
              <w:top w:val="single" w:sz="4" w:space="0" w:color="auto"/>
              <w:left w:val="nil"/>
              <w:bottom w:val="single" w:sz="4" w:space="0" w:color="auto"/>
              <w:right w:val="nil"/>
            </w:tcBorders>
            <w:vAlign w:val="bottom"/>
          </w:tcPr>
          <w:p w14:paraId="4A267EC6"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No Error*</w:t>
            </w:r>
          </w:p>
        </w:tc>
        <w:tc>
          <w:tcPr>
            <w:tcW w:w="555" w:type="pct"/>
            <w:tcBorders>
              <w:top w:val="single" w:sz="4" w:space="0" w:color="auto"/>
              <w:left w:val="nil"/>
              <w:bottom w:val="single" w:sz="4" w:space="0" w:color="auto"/>
              <w:right w:val="nil"/>
            </w:tcBorders>
            <w:vAlign w:val="bottom"/>
          </w:tcPr>
          <w:p w14:paraId="41DA5C7A"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Stochastic</w:t>
            </w:r>
          </w:p>
        </w:tc>
        <w:tc>
          <w:tcPr>
            <w:tcW w:w="578" w:type="pct"/>
            <w:tcBorders>
              <w:top w:val="single" w:sz="4" w:space="0" w:color="auto"/>
              <w:left w:val="nil"/>
              <w:bottom w:val="single" w:sz="4" w:space="0" w:color="auto"/>
              <w:right w:val="nil"/>
            </w:tcBorders>
            <w:vAlign w:val="bottom"/>
          </w:tcPr>
          <w:p w14:paraId="711A9965"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Auto-correlation</w:t>
            </w:r>
          </w:p>
        </w:tc>
      </w:tr>
      <w:tr w:rsidR="003F6AA8" w:rsidRPr="00854875" w14:paraId="0820E0EE" w14:textId="77777777" w:rsidTr="003F6AA8">
        <w:trPr>
          <w:trHeight w:val="256"/>
        </w:trPr>
        <w:tc>
          <w:tcPr>
            <w:tcW w:w="1579" w:type="pct"/>
            <w:gridSpan w:val="5"/>
            <w:tcBorders>
              <w:top w:val="single" w:sz="4" w:space="0" w:color="auto"/>
            </w:tcBorders>
          </w:tcPr>
          <w:p w14:paraId="397B7BAA" w14:textId="77777777" w:rsidR="003F6AA8" w:rsidRPr="00854875" w:rsidRDefault="003F6AA8" w:rsidP="00454920">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Bias (MRE)</w:t>
            </w:r>
          </w:p>
        </w:tc>
        <w:tc>
          <w:tcPr>
            <w:tcW w:w="671" w:type="pct"/>
            <w:gridSpan w:val="3"/>
            <w:tcBorders>
              <w:top w:val="single" w:sz="4" w:space="0" w:color="auto"/>
            </w:tcBorders>
          </w:tcPr>
          <w:p w14:paraId="514408D1" w14:textId="77777777" w:rsidR="003F6AA8" w:rsidRPr="00854875" w:rsidRDefault="003F6AA8" w:rsidP="00454920">
            <w:pPr>
              <w:pStyle w:val="Compact"/>
              <w:spacing w:after="0"/>
              <w:rPr>
                <w:rFonts w:ascii="Times New Roman" w:hAnsi="Times New Roman" w:cs="Times New Roman"/>
                <w:sz w:val="20"/>
                <w:szCs w:val="20"/>
              </w:rPr>
            </w:pPr>
          </w:p>
        </w:tc>
        <w:tc>
          <w:tcPr>
            <w:tcW w:w="2750" w:type="pct"/>
            <w:gridSpan w:val="7"/>
          </w:tcPr>
          <w:p w14:paraId="3A130E85" w14:textId="77777777" w:rsidR="003F6AA8" w:rsidRPr="00854875" w:rsidRDefault="003F6AA8" w:rsidP="00454920">
            <w:pPr>
              <w:pStyle w:val="Compact"/>
              <w:spacing w:after="0"/>
              <w:rPr>
                <w:rFonts w:ascii="Times New Roman" w:hAnsi="Times New Roman" w:cs="Times New Roman"/>
                <w:sz w:val="20"/>
                <w:szCs w:val="20"/>
              </w:rPr>
            </w:pPr>
          </w:p>
        </w:tc>
      </w:tr>
      <w:tr w:rsidR="003F6AA8" w:rsidRPr="00854875" w14:paraId="5293B89A" w14:textId="77777777" w:rsidTr="00FC7387">
        <w:trPr>
          <w:trHeight w:val="256"/>
        </w:trPr>
        <w:tc>
          <w:tcPr>
            <w:tcW w:w="442" w:type="pct"/>
          </w:tcPr>
          <w:p w14:paraId="7061D16A" w14:textId="77777777"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TB</w:t>
            </w:r>
          </w:p>
        </w:tc>
        <w:tc>
          <w:tcPr>
            <w:tcW w:w="419" w:type="pct"/>
            <w:gridSpan w:val="2"/>
            <w:shd w:val="clear" w:color="auto" w:fill="FC7A64"/>
          </w:tcPr>
          <w:p w14:paraId="73ABD03B" w14:textId="0F86AA79"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0.123</w:t>
            </w:r>
          </w:p>
        </w:tc>
        <w:tc>
          <w:tcPr>
            <w:tcW w:w="470" w:type="pct"/>
            <w:shd w:val="clear" w:color="auto" w:fill="FDB2A5"/>
          </w:tcPr>
          <w:p w14:paraId="21606A09" w14:textId="17608EDE"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-0.069</w:t>
            </w:r>
          </w:p>
        </w:tc>
        <w:tc>
          <w:tcPr>
            <w:tcW w:w="425" w:type="pct"/>
            <w:gridSpan w:val="2"/>
            <w:shd w:val="clear" w:color="auto" w:fill="FED5CE"/>
          </w:tcPr>
          <w:p w14:paraId="0AD0A5D4" w14:textId="30B46268"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-0.045</w:t>
            </w:r>
          </w:p>
        </w:tc>
        <w:tc>
          <w:tcPr>
            <w:tcW w:w="119" w:type="pct"/>
            <w:shd w:val="clear" w:color="auto" w:fill="auto"/>
          </w:tcPr>
          <w:p w14:paraId="01765F3B" w14:textId="77777777" w:rsidR="003F6AA8" w:rsidRPr="00854875" w:rsidRDefault="003F6AA8" w:rsidP="003F6AA8">
            <w:pPr>
              <w:pStyle w:val="Compact"/>
              <w:spacing w:after="0"/>
              <w:rPr>
                <w:rFonts w:ascii="Times New Roman" w:hAnsi="Times New Roman" w:cs="Times New Roman"/>
                <w:sz w:val="20"/>
                <w:szCs w:val="20"/>
              </w:rPr>
            </w:pPr>
          </w:p>
        </w:tc>
        <w:tc>
          <w:tcPr>
            <w:tcW w:w="448" w:type="pct"/>
            <w:gridSpan w:val="2"/>
            <w:shd w:val="clear" w:color="auto" w:fill="FDB2A5"/>
          </w:tcPr>
          <w:p w14:paraId="35300A2A" w14:textId="45985774"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-0.069</w:t>
            </w:r>
          </w:p>
        </w:tc>
        <w:tc>
          <w:tcPr>
            <w:tcW w:w="513" w:type="pct"/>
            <w:shd w:val="clear" w:color="auto" w:fill="FDB2A5"/>
          </w:tcPr>
          <w:p w14:paraId="0F02BBCA" w14:textId="75974EBD"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0.088</w:t>
            </w:r>
          </w:p>
        </w:tc>
        <w:tc>
          <w:tcPr>
            <w:tcW w:w="514" w:type="pct"/>
            <w:shd w:val="clear" w:color="auto" w:fill="FC7A64"/>
          </w:tcPr>
          <w:p w14:paraId="76EADAC8" w14:textId="4A15D155"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-0.178</w:t>
            </w:r>
          </w:p>
        </w:tc>
        <w:tc>
          <w:tcPr>
            <w:tcW w:w="123" w:type="pct"/>
            <w:shd w:val="clear" w:color="auto" w:fill="auto"/>
          </w:tcPr>
          <w:p w14:paraId="2AD81B2A" w14:textId="77777777" w:rsidR="003F6AA8" w:rsidRPr="00854875" w:rsidRDefault="003F6AA8" w:rsidP="003F6AA8">
            <w:pPr>
              <w:pStyle w:val="Compact"/>
              <w:spacing w:after="0"/>
              <w:rPr>
                <w:rFonts w:ascii="Times New Roman" w:hAnsi="Times New Roman" w:cs="Times New Roman"/>
                <w:sz w:val="20"/>
                <w:szCs w:val="20"/>
              </w:rPr>
            </w:pPr>
          </w:p>
        </w:tc>
        <w:tc>
          <w:tcPr>
            <w:tcW w:w="394" w:type="pct"/>
            <w:shd w:val="clear" w:color="auto" w:fill="FDB2A5"/>
          </w:tcPr>
          <w:p w14:paraId="3F96D6BA" w14:textId="33054571"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-0.069</w:t>
            </w:r>
          </w:p>
        </w:tc>
        <w:tc>
          <w:tcPr>
            <w:tcW w:w="555" w:type="pct"/>
            <w:shd w:val="clear" w:color="auto" w:fill="FED5CE"/>
          </w:tcPr>
          <w:p w14:paraId="18B86774" w14:textId="5FB9F460"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-0.038</w:t>
            </w:r>
          </w:p>
        </w:tc>
        <w:tc>
          <w:tcPr>
            <w:tcW w:w="578" w:type="pct"/>
            <w:shd w:val="clear" w:color="auto" w:fill="FDB2A5"/>
          </w:tcPr>
          <w:p w14:paraId="7565845C" w14:textId="0B24F2E5"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-0.055</w:t>
            </w:r>
          </w:p>
        </w:tc>
      </w:tr>
      <w:tr w:rsidR="003F6AA8" w:rsidRPr="00854875" w14:paraId="0593D8B1" w14:textId="77777777" w:rsidTr="00FC7387">
        <w:trPr>
          <w:trHeight w:val="256"/>
        </w:trPr>
        <w:tc>
          <w:tcPr>
            <w:tcW w:w="442" w:type="pct"/>
          </w:tcPr>
          <w:p w14:paraId="081DDD77" w14:textId="77777777"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LBSPR</w:t>
            </w:r>
          </w:p>
        </w:tc>
        <w:tc>
          <w:tcPr>
            <w:tcW w:w="419" w:type="pct"/>
            <w:gridSpan w:val="2"/>
            <w:shd w:val="clear" w:color="auto" w:fill="FC7A64"/>
          </w:tcPr>
          <w:p w14:paraId="7CC5D8D2" w14:textId="7B155007"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-0.140</w:t>
            </w:r>
          </w:p>
        </w:tc>
        <w:tc>
          <w:tcPr>
            <w:tcW w:w="470" w:type="pct"/>
            <w:shd w:val="clear" w:color="auto" w:fill="FDB2A5"/>
          </w:tcPr>
          <w:p w14:paraId="4D1BF224" w14:textId="623A5ECE"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-0.100</w:t>
            </w:r>
          </w:p>
        </w:tc>
        <w:tc>
          <w:tcPr>
            <w:tcW w:w="425" w:type="pct"/>
            <w:gridSpan w:val="2"/>
            <w:shd w:val="clear" w:color="auto" w:fill="FDB2A5"/>
          </w:tcPr>
          <w:p w14:paraId="442520AD" w14:textId="304ABFD9"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-0.088</w:t>
            </w:r>
          </w:p>
        </w:tc>
        <w:tc>
          <w:tcPr>
            <w:tcW w:w="119" w:type="pct"/>
            <w:shd w:val="clear" w:color="auto" w:fill="auto"/>
          </w:tcPr>
          <w:p w14:paraId="5F635F44" w14:textId="77777777" w:rsidR="003F6AA8" w:rsidRPr="00854875" w:rsidRDefault="003F6AA8" w:rsidP="003F6AA8">
            <w:pPr>
              <w:pStyle w:val="Compact"/>
              <w:spacing w:after="0"/>
              <w:rPr>
                <w:rFonts w:ascii="Times New Roman" w:hAnsi="Times New Roman" w:cs="Times New Roman"/>
                <w:sz w:val="20"/>
                <w:szCs w:val="20"/>
              </w:rPr>
            </w:pPr>
          </w:p>
        </w:tc>
        <w:tc>
          <w:tcPr>
            <w:tcW w:w="448" w:type="pct"/>
            <w:gridSpan w:val="2"/>
            <w:shd w:val="clear" w:color="auto" w:fill="FDB2A5"/>
          </w:tcPr>
          <w:p w14:paraId="024AAC6B" w14:textId="787F2493"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-0.100</w:t>
            </w:r>
          </w:p>
        </w:tc>
        <w:tc>
          <w:tcPr>
            <w:tcW w:w="513" w:type="pct"/>
            <w:shd w:val="clear" w:color="auto" w:fill="FC7A64"/>
          </w:tcPr>
          <w:p w14:paraId="05C529E4" w14:textId="52609ED4"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-0.150</w:t>
            </w:r>
          </w:p>
        </w:tc>
        <w:tc>
          <w:tcPr>
            <w:tcW w:w="514" w:type="pct"/>
            <w:shd w:val="clear" w:color="auto" w:fill="FED5CE"/>
          </w:tcPr>
          <w:p w14:paraId="77E4B8F7" w14:textId="75A755B1"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-0.045</w:t>
            </w:r>
          </w:p>
        </w:tc>
        <w:tc>
          <w:tcPr>
            <w:tcW w:w="123" w:type="pct"/>
            <w:shd w:val="clear" w:color="auto" w:fill="auto"/>
          </w:tcPr>
          <w:p w14:paraId="1C98C1DA" w14:textId="77777777" w:rsidR="003F6AA8" w:rsidRPr="00854875" w:rsidRDefault="003F6AA8" w:rsidP="003F6AA8">
            <w:pPr>
              <w:pStyle w:val="Compact"/>
              <w:spacing w:after="0"/>
              <w:rPr>
                <w:rFonts w:ascii="Times New Roman" w:hAnsi="Times New Roman" w:cs="Times New Roman"/>
                <w:sz w:val="20"/>
                <w:szCs w:val="20"/>
              </w:rPr>
            </w:pPr>
          </w:p>
        </w:tc>
        <w:tc>
          <w:tcPr>
            <w:tcW w:w="394" w:type="pct"/>
            <w:shd w:val="clear" w:color="auto" w:fill="FDB2A5"/>
          </w:tcPr>
          <w:p w14:paraId="2B518291" w14:textId="4C8E8AFA"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-0.100</w:t>
            </w:r>
          </w:p>
        </w:tc>
        <w:tc>
          <w:tcPr>
            <w:tcW w:w="555" w:type="pct"/>
            <w:shd w:val="clear" w:color="auto" w:fill="FED5CE"/>
          </w:tcPr>
          <w:p w14:paraId="710ABB41" w14:textId="7FB76004"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-0.025</w:t>
            </w:r>
          </w:p>
        </w:tc>
        <w:tc>
          <w:tcPr>
            <w:tcW w:w="578" w:type="pct"/>
            <w:shd w:val="clear" w:color="auto" w:fill="FED5CE"/>
          </w:tcPr>
          <w:p w14:paraId="43BEB0DD" w14:textId="09E3AEC8"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0.000</w:t>
            </w:r>
          </w:p>
        </w:tc>
      </w:tr>
      <w:tr w:rsidR="003F6AA8" w:rsidRPr="00854875" w14:paraId="3CFD6F32" w14:textId="77777777" w:rsidTr="00FC7387">
        <w:trPr>
          <w:trHeight w:val="256"/>
        </w:trPr>
        <w:tc>
          <w:tcPr>
            <w:tcW w:w="442" w:type="pct"/>
          </w:tcPr>
          <w:p w14:paraId="13ECBFF1" w14:textId="77777777"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LIME</w:t>
            </w:r>
          </w:p>
        </w:tc>
        <w:tc>
          <w:tcPr>
            <w:tcW w:w="419" w:type="pct"/>
            <w:gridSpan w:val="2"/>
            <w:shd w:val="clear" w:color="auto" w:fill="FB4425"/>
          </w:tcPr>
          <w:p w14:paraId="7C8C3885" w14:textId="13F76739"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-0.511</w:t>
            </w:r>
          </w:p>
        </w:tc>
        <w:tc>
          <w:tcPr>
            <w:tcW w:w="470" w:type="pct"/>
            <w:shd w:val="clear" w:color="auto" w:fill="FC7A64"/>
          </w:tcPr>
          <w:p w14:paraId="2A613A75" w14:textId="53BD000C"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-0.198</w:t>
            </w:r>
          </w:p>
        </w:tc>
        <w:tc>
          <w:tcPr>
            <w:tcW w:w="425" w:type="pct"/>
            <w:gridSpan w:val="2"/>
            <w:shd w:val="clear" w:color="auto" w:fill="FC7A64"/>
          </w:tcPr>
          <w:p w14:paraId="6F0C62F5" w14:textId="4D913FF6"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0.194</w:t>
            </w:r>
          </w:p>
        </w:tc>
        <w:tc>
          <w:tcPr>
            <w:tcW w:w="119" w:type="pct"/>
            <w:shd w:val="clear" w:color="auto" w:fill="auto"/>
          </w:tcPr>
          <w:p w14:paraId="493D43A5" w14:textId="77777777" w:rsidR="003F6AA8" w:rsidRPr="00854875" w:rsidRDefault="003F6AA8" w:rsidP="003F6AA8">
            <w:pPr>
              <w:pStyle w:val="Compact"/>
              <w:spacing w:after="0"/>
              <w:rPr>
                <w:rFonts w:ascii="Times New Roman" w:hAnsi="Times New Roman" w:cs="Times New Roman"/>
                <w:sz w:val="20"/>
                <w:szCs w:val="20"/>
              </w:rPr>
            </w:pPr>
          </w:p>
        </w:tc>
        <w:tc>
          <w:tcPr>
            <w:tcW w:w="448" w:type="pct"/>
            <w:gridSpan w:val="2"/>
            <w:shd w:val="clear" w:color="auto" w:fill="FC7A64"/>
          </w:tcPr>
          <w:p w14:paraId="4E58E77C" w14:textId="7FF5A1F0"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-0.198</w:t>
            </w:r>
          </w:p>
        </w:tc>
        <w:tc>
          <w:tcPr>
            <w:tcW w:w="513" w:type="pct"/>
            <w:shd w:val="clear" w:color="auto" w:fill="FB4425"/>
          </w:tcPr>
          <w:p w14:paraId="43B55205" w14:textId="00A09CFB"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-0.762</w:t>
            </w:r>
          </w:p>
        </w:tc>
        <w:tc>
          <w:tcPr>
            <w:tcW w:w="514" w:type="pct"/>
            <w:shd w:val="clear" w:color="auto" w:fill="FB4425"/>
          </w:tcPr>
          <w:p w14:paraId="1E1858B8" w14:textId="2C65A778"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-0.432</w:t>
            </w:r>
          </w:p>
        </w:tc>
        <w:tc>
          <w:tcPr>
            <w:tcW w:w="123" w:type="pct"/>
            <w:shd w:val="clear" w:color="auto" w:fill="auto"/>
          </w:tcPr>
          <w:p w14:paraId="27104896" w14:textId="77777777" w:rsidR="003F6AA8" w:rsidRPr="00854875" w:rsidRDefault="003F6AA8" w:rsidP="003F6AA8">
            <w:pPr>
              <w:pStyle w:val="Compact"/>
              <w:spacing w:after="0"/>
              <w:rPr>
                <w:rFonts w:ascii="Times New Roman" w:hAnsi="Times New Roman" w:cs="Times New Roman"/>
                <w:sz w:val="20"/>
                <w:szCs w:val="20"/>
              </w:rPr>
            </w:pPr>
          </w:p>
        </w:tc>
        <w:tc>
          <w:tcPr>
            <w:tcW w:w="394" w:type="pct"/>
            <w:shd w:val="clear" w:color="auto" w:fill="FC7A64"/>
          </w:tcPr>
          <w:p w14:paraId="36BD6FBF" w14:textId="42F9C4FB"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-0.198</w:t>
            </w:r>
          </w:p>
        </w:tc>
        <w:tc>
          <w:tcPr>
            <w:tcW w:w="555" w:type="pct"/>
            <w:shd w:val="clear" w:color="auto" w:fill="FB4425"/>
          </w:tcPr>
          <w:p w14:paraId="1C74B048" w14:textId="3C6D765D"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-0.592</w:t>
            </w:r>
          </w:p>
        </w:tc>
        <w:tc>
          <w:tcPr>
            <w:tcW w:w="578" w:type="pct"/>
            <w:shd w:val="clear" w:color="auto" w:fill="FB4425"/>
          </w:tcPr>
          <w:p w14:paraId="439B6EFB" w14:textId="7B1D91FD"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-0.541</w:t>
            </w:r>
          </w:p>
        </w:tc>
      </w:tr>
      <w:tr w:rsidR="003F6AA8" w:rsidRPr="00854875" w14:paraId="22AF14A1" w14:textId="77777777" w:rsidTr="00FC7387">
        <w:trPr>
          <w:trHeight w:val="256"/>
        </w:trPr>
        <w:tc>
          <w:tcPr>
            <w:tcW w:w="442" w:type="pct"/>
          </w:tcPr>
          <w:p w14:paraId="619FAD19" w14:textId="77777777"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LBRA</w:t>
            </w:r>
          </w:p>
        </w:tc>
        <w:tc>
          <w:tcPr>
            <w:tcW w:w="419" w:type="pct"/>
            <w:gridSpan w:val="2"/>
            <w:shd w:val="clear" w:color="auto" w:fill="FC7A64"/>
          </w:tcPr>
          <w:p w14:paraId="45C0936A" w14:textId="4974DD47"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0.110</w:t>
            </w:r>
          </w:p>
        </w:tc>
        <w:tc>
          <w:tcPr>
            <w:tcW w:w="470" w:type="pct"/>
            <w:shd w:val="clear" w:color="auto" w:fill="FB4425"/>
          </w:tcPr>
          <w:p w14:paraId="07E4229A" w14:textId="686F1628"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0.312</w:t>
            </w:r>
          </w:p>
        </w:tc>
        <w:tc>
          <w:tcPr>
            <w:tcW w:w="425" w:type="pct"/>
            <w:gridSpan w:val="2"/>
            <w:shd w:val="clear" w:color="auto" w:fill="FB4425"/>
          </w:tcPr>
          <w:p w14:paraId="5610204C" w14:textId="03FDB0D9"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0.379</w:t>
            </w:r>
          </w:p>
        </w:tc>
        <w:tc>
          <w:tcPr>
            <w:tcW w:w="119" w:type="pct"/>
            <w:shd w:val="clear" w:color="auto" w:fill="auto"/>
          </w:tcPr>
          <w:p w14:paraId="43B3DFD9" w14:textId="77777777" w:rsidR="003F6AA8" w:rsidRPr="00854875" w:rsidRDefault="003F6AA8" w:rsidP="003F6AA8">
            <w:pPr>
              <w:pStyle w:val="Compact"/>
              <w:spacing w:after="0"/>
              <w:rPr>
                <w:rFonts w:ascii="Times New Roman" w:hAnsi="Times New Roman" w:cs="Times New Roman"/>
                <w:sz w:val="20"/>
                <w:szCs w:val="20"/>
              </w:rPr>
            </w:pPr>
          </w:p>
        </w:tc>
        <w:tc>
          <w:tcPr>
            <w:tcW w:w="448" w:type="pct"/>
            <w:gridSpan w:val="2"/>
            <w:shd w:val="clear" w:color="auto" w:fill="FB4425"/>
          </w:tcPr>
          <w:p w14:paraId="669F524F" w14:textId="2E36DE4A"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0.312</w:t>
            </w:r>
          </w:p>
        </w:tc>
        <w:tc>
          <w:tcPr>
            <w:tcW w:w="513" w:type="pct"/>
            <w:shd w:val="clear" w:color="auto" w:fill="FB4425"/>
          </w:tcPr>
          <w:p w14:paraId="09258FAC" w14:textId="6A9F050A"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1.152</w:t>
            </w:r>
          </w:p>
        </w:tc>
        <w:tc>
          <w:tcPr>
            <w:tcW w:w="514" w:type="pct"/>
            <w:shd w:val="clear" w:color="auto" w:fill="FB4425"/>
          </w:tcPr>
          <w:p w14:paraId="01056D57" w14:textId="09439CEC"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0.289</w:t>
            </w:r>
          </w:p>
        </w:tc>
        <w:tc>
          <w:tcPr>
            <w:tcW w:w="123" w:type="pct"/>
            <w:shd w:val="clear" w:color="auto" w:fill="auto"/>
          </w:tcPr>
          <w:p w14:paraId="48404A64" w14:textId="77777777" w:rsidR="003F6AA8" w:rsidRPr="00854875" w:rsidRDefault="003F6AA8" w:rsidP="003F6AA8">
            <w:pPr>
              <w:pStyle w:val="Compact"/>
              <w:spacing w:after="0"/>
              <w:rPr>
                <w:rFonts w:ascii="Times New Roman" w:hAnsi="Times New Roman" w:cs="Times New Roman"/>
                <w:sz w:val="20"/>
                <w:szCs w:val="20"/>
              </w:rPr>
            </w:pPr>
          </w:p>
        </w:tc>
        <w:tc>
          <w:tcPr>
            <w:tcW w:w="394" w:type="pct"/>
            <w:shd w:val="clear" w:color="auto" w:fill="FB4425"/>
          </w:tcPr>
          <w:p w14:paraId="6572C97A" w14:textId="2F9CF0B8"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0.312</w:t>
            </w:r>
          </w:p>
        </w:tc>
        <w:tc>
          <w:tcPr>
            <w:tcW w:w="555" w:type="pct"/>
            <w:shd w:val="clear" w:color="auto" w:fill="FB4425"/>
          </w:tcPr>
          <w:p w14:paraId="7FA828E1" w14:textId="3B9A01B8"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0.642</w:t>
            </w:r>
          </w:p>
        </w:tc>
        <w:tc>
          <w:tcPr>
            <w:tcW w:w="578" w:type="pct"/>
            <w:shd w:val="clear" w:color="auto" w:fill="FB4425"/>
          </w:tcPr>
          <w:p w14:paraId="71353E97" w14:textId="363A202F"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0.607</w:t>
            </w:r>
          </w:p>
        </w:tc>
      </w:tr>
      <w:tr w:rsidR="003F6AA8" w:rsidRPr="00854875" w14:paraId="6027965F" w14:textId="77777777" w:rsidTr="003F6AA8">
        <w:trPr>
          <w:trHeight w:val="256"/>
        </w:trPr>
        <w:tc>
          <w:tcPr>
            <w:tcW w:w="1579" w:type="pct"/>
            <w:gridSpan w:val="5"/>
            <w:shd w:val="clear" w:color="auto" w:fill="auto"/>
          </w:tcPr>
          <w:p w14:paraId="31B71C03" w14:textId="77777777" w:rsidR="003F6AA8" w:rsidRPr="00854875" w:rsidRDefault="003F6AA8" w:rsidP="00454920">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Precision (MARE)</w:t>
            </w:r>
          </w:p>
        </w:tc>
        <w:tc>
          <w:tcPr>
            <w:tcW w:w="671" w:type="pct"/>
            <w:gridSpan w:val="3"/>
            <w:shd w:val="clear" w:color="auto" w:fill="auto"/>
          </w:tcPr>
          <w:p w14:paraId="58BA696B" w14:textId="77777777" w:rsidR="003F6AA8" w:rsidRPr="00854875" w:rsidRDefault="003F6AA8" w:rsidP="00454920">
            <w:pPr>
              <w:pStyle w:val="Compact"/>
              <w:spacing w:after="0"/>
              <w:rPr>
                <w:rFonts w:ascii="Times New Roman" w:hAnsi="Times New Roman" w:cs="Times New Roman"/>
                <w:sz w:val="20"/>
                <w:szCs w:val="20"/>
              </w:rPr>
            </w:pPr>
          </w:p>
        </w:tc>
        <w:tc>
          <w:tcPr>
            <w:tcW w:w="2750" w:type="pct"/>
            <w:gridSpan w:val="7"/>
            <w:shd w:val="clear" w:color="auto" w:fill="auto"/>
          </w:tcPr>
          <w:p w14:paraId="026B0EE8" w14:textId="77777777" w:rsidR="003F6AA8" w:rsidRPr="00854875" w:rsidRDefault="003F6AA8" w:rsidP="00454920">
            <w:pPr>
              <w:pStyle w:val="Compact"/>
              <w:spacing w:after="0"/>
              <w:rPr>
                <w:rFonts w:ascii="Times New Roman" w:hAnsi="Times New Roman" w:cs="Times New Roman"/>
                <w:sz w:val="20"/>
                <w:szCs w:val="20"/>
              </w:rPr>
            </w:pPr>
          </w:p>
        </w:tc>
      </w:tr>
      <w:tr w:rsidR="003F6AA8" w:rsidRPr="00854875" w14:paraId="5DA2A534" w14:textId="77777777" w:rsidTr="00FC7387">
        <w:trPr>
          <w:trHeight w:val="256"/>
        </w:trPr>
        <w:tc>
          <w:tcPr>
            <w:tcW w:w="442" w:type="pct"/>
          </w:tcPr>
          <w:p w14:paraId="69C0AE47" w14:textId="77777777"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TB</w:t>
            </w:r>
          </w:p>
        </w:tc>
        <w:tc>
          <w:tcPr>
            <w:tcW w:w="419" w:type="pct"/>
            <w:gridSpan w:val="2"/>
            <w:shd w:val="clear" w:color="auto" w:fill="FC7A64"/>
          </w:tcPr>
          <w:p w14:paraId="1FEABCA0" w14:textId="587AE190"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0.123</w:t>
            </w:r>
          </w:p>
        </w:tc>
        <w:tc>
          <w:tcPr>
            <w:tcW w:w="470" w:type="pct"/>
            <w:shd w:val="clear" w:color="auto" w:fill="FC7A64"/>
          </w:tcPr>
          <w:p w14:paraId="0B531002" w14:textId="21FD3567"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0.112</w:t>
            </w:r>
          </w:p>
        </w:tc>
        <w:tc>
          <w:tcPr>
            <w:tcW w:w="425" w:type="pct"/>
            <w:gridSpan w:val="2"/>
            <w:shd w:val="clear" w:color="auto" w:fill="FDB2A5"/>
          </w:tcPr>
          <w:p w14:paraId="0C99D3F4" w14:textId="7E275D75"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0.091</w:t>
            </w:r>
          </w:p>
        </w:tc>
        <w:tc>
          <w:tcPr>
            <w:tcW w:w="119" w:type="pct"/>
            <w:shd w:val="clear" w:color="auto" w:fill="auto"/>
          </w:tcPr>
          <w:p w14:paraId="0464E61A" w14:textId="77777777" w:rsidR="003F6AA8" w:rsidRPr="00854875" w:rsidRDefault="003F6AA8" w:rsidP="003F6AA8">
            <w:pPr>
              <w:pStyle w:val="Compact"/>
              <w:spacing w:after="0"/>
              <w:rPr>
                <w:rFonts w:ascii="Times New Roman" w:hAnsi="Times New Roman" w:cs="Times New Roman"/>
                <w:sz w:val="20"/>
                <w:szCs w:val="20"/>
              </w:rPr>
            </w:pPr>
          </w:p>
        </w:tc>
        <w:tc>
          <w:tcPr>
            <w:tcW w:w="448" w:type="pct"/>
            <w:gridSpan w:val="2"/>
            <w:shd w:val="clear" w:color="auto" w:fill="FC7A64"/>
          </w:tcPr>
          <w:p w14:paraId="2DDC183D" w14:textId="337DD9AF"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0.112</w:t>
            </w:r>
          </w:p>
        </w:tc>
        <w:tc>
          <w:tcPr>
            <w:tcW w:w="513" w:type="pct"/>
            <w:shd w:val="clear" w:color="auto" w:fill="FC7A64"/>
          </w:tcPr>
          <w:p w14:paraId="6F9A96C0" w14:textId="1E82BA79"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0.175</w:t>
            </w:r>
          </w:p>
        </w:tc>
        <w:tc>
          <w:tcPr>
            <w:tcW w:w="514" w:type="pct"/>
            <w:shd w:val="clear" w:color="auto" w:fill="FC7A64"/>
          </w:tcPr>
          <w:p w14:paraId="1896459A" w14:textId="6E7EA5EA"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0.178</w:t>
            </w:r>
          </w:p>
        </w:tc>
        <w:tc>
          <w:tcPr>
            <w:tcW w:w="123" w:type="pct"/>
            <w:shd w:val="clear" w:color="auto" w:fill="auto"/>
          </w:tcPr>
          <w:p w14:paraId="57F8F68B" w14:textId="77777777" w:rsidR="003F6AA8" w:rsidRPr="00854875" w:rsidRDefault="003F6AA8" w:rsidP="003F6AA8">
            <w:pPr>
              <w:pStyle w:val="Compact"/>
              <w:spacing w:after="0"/>
              <w:rPr>
                <w:rFonts w:ascii="Times New Roman" w:hAnsi="Times New Roman" w:cs="Times New Roman"/>
                <w:sz w:val="20"/>
                <w:szCs w:val="20"/>
              </w:rPr>
            </w:pPr>
          </w:p>
        </w:tc>
        <w:tc>
          <w:tcPr>
            <w:tcW w:w="394" w:type="pct"/>
            <w:shd w:val="clear" w:color="auto" w:fill="FC7A64"/>
          </w:tcPr>
          <w:p w14:paraId="051704EC" w14:textId="7579FE26"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0.112</w:t>
            </w:r>
          </w:p>
        </w:tc>
        <w:tc>
          <w:tcPr>
            <w:tcW w:w="555" w:type="pct"/>
            <w:shd w:val="clear" w:color="auto" w:fill="FC7A64"/>
          </w:tcPr>
          <w:p w14:paraId="5F247DB7" w14:textId="0B12A176"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0.149</w:t>
            </w:r>
          </w:p>
        </w:tc>
        <w:tc>
          <w:tcPr>
            <w:tcW w:w="578" w:type="pct"/>
            <w:shd w:val="clear" w:color="auto" w:fill="FC7A64"/>
          </w:tcPr>
          <w:p w14:paraId="15F7C739" w14:textId="6B6F8BB1"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0.185</w:t>
            </w:r>
          </w:p>
        </w:tc>
      </w:tr>
      <w:tr w:rsidR="003F6AA8" w:rsidRPr="00854875" w14:paraId="6ED02B5A" w14:textId="77777777" w:rsidTr="00FC7387">
        <w:trPr>
          <w:trHeight w:val="256"/>
        </w:trPr>
        <w:tc>
          <w:tcPr>
            <w:tcW w:w="442" w:type="pct"/>
          </w:tcPr>
          <w:p w14:paraId="43A8B161" w14:textId="77777777"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LBSPR</w:t>
            </w:r>
          </w:p>
        </w:tc>
        <w:tc>
          <w:tcPr>
            <w:tcW w:w="419" w:type="pct"/>
            <w:gridSpan w:val="2"/>
            <w:shd w:val="clear" w:color="auto" w:fill="FC7A64"/>
          </w:tcPr>
          <w:p w14:paraId="39A9A8E3" w14:textId="220A6E25"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0.140</w:t>
            </w:r>
          </w:p>
        </w:tc>
        <w:tc>
          <w:tcPr>
            <w:tcW w:w="470" w:type="pct"/>
            <w:shd w:val="clear" w:color="auto" w:fill="FDB2A5"/>
          </w:tcPr>
          <w:p w14:paraId="3CC0CD5A" w14:textId="4D462FA5"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0.100</w:t>
            </w:r>
          </w:p>
        </w:tc>
        <w:tc>
          <w:tcPr>
            <w:tcW w:w="425" w:type="pct"/>
            <w:gridSpan w:val="2"/>
            <w:shd w:val="clear" w:color="auto" w:fill="FDB2A5"/>
          </w:tcPr>
          <w:p w14:paraId="4B92DB13" w14:textId="7ADB5720"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0.088</w:t>
            </w:r>
          </w:p>
        </w:tc>
        <w:tc>
          <w:tcPr>
            <w:tcW w:w="119" w:type="pct"/>
            <w:shd w:val="clear" w:color="auto" w:fill="auto"/>
          </w:tcPr>
          <w:p w14:paraId="5BEB3886" w14:textId="77777777" w:rsidR="003F6AA8" w:rsidRPr="00854875" w:rsidRDefault="003F6AA8" w:rsidP="003F6AA8">
            <w:pPr>
              <w:pStyle w:val="Compact"/>
              <w:spacing w:after="0"/>
              <w:rPr>
                <w:rFonts w:ascii="Times New Roman" w:hAnsi="Times New Roman" w:cs="Times New Roman"/>
                <w:sz w:val="20"/>
                <w:szCs w:val="20"/>
              </w:rPr>
            </w:pPr>
          </w:p>
        </w:tc>
        <w:tc>
          <w:tcPr>
            <w:tcW w:w="448" w:type="pct"/>
            <w:gridSpan w:val="2"/>
            <w:shd w:val="clear" w:color="auto" w:fill="FDB2A5"/>
          </w:tcPr>
          <w:p w14:paraId="69E4579A" w14:textId="02E2DF29"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0.100</w:t>
            </w:r>
          </w:p>
        </w:tc>
        <w:tc>
          <w:tcPr>
            <w:tcW w:w="513" w:type="pct"/>
            <w:shd w:val="clear" w:color="auto" w:fill="FC7A64"/>
          </w:tcPr>
          <w:p w14:paraId="78019080" w14:textId="49F87B8F"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0.150</w:t>
            </w:r>
          </w:p>
        </w:tc>
        <w:tc>
          <w:tcPr>
            <w:tcW w:w="514" w:type="pct"/>
            <w:shd w:val="clear" w:color="auto" w:fill="FED5CE"/>
          </w:tcPr>
          <w:p w14:paraId="6F116B5E" w14:textId="76D68B74"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0.045</w:t>
            </w:r>
          </w:p>
        </w:tc>
        <w:tc>
          <w:tcPr>
            <w:tcW w:w="123" w:type="pct"/>
            <w:shd w:val="clear" w:color="auto" w:fill="auto"/>
          </w:tcPr>
          <w:p w14:paraId="0A50F282" w14:textId="77777777" w:rsidR="003F6AA8" w:rsidRPr="00854875" w:rsidRDefault="003F6AA8" w:rsidP="003F6AA8">
            <w:pPr>
              <w:pStyle w:val="Compact"/>
              <w:spacing w:after="0"/>
              <w:rPr>
                <w:rFonts w:ascii="Times New Roman" w:hAnsi="Times New Roman" w:cs="Times New Roman"/>
                <w:sz w:val="20"/>
                <w:szCs w:val="20"/>
              </w:rPr>
            </w:pPr>
          </w:p>
        </w:tc>
        <w:tc>
          <w:tcPr>
            <w:tcW w:w="394" w:type="pct"/>
            <w:shd w:val="clear" w:color="auto" w:fill="FDB2A5"/>
          </w:tcPr>
          <w:p w14:paraId="5E74145B" w14:textId="06E592A7"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0.100</w:t>
            </w:r>
          </w:p>
        </w:tc>
        <w:tc>
          <w:tcPr>
            <w:tcW w:w="555" w:type="pct"/>
            <w:shd w:val="clear" w:color="auto" w:fill="FC7A64"/>
          </w:tcPr>
          <w:p w14:paraId="263DCA91" w14:textId="0B0D0F0C"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0.200</w:t>
            </w:r>
          </w:p>
        </w:tc>
        <w:tc>
          <w:tcPr>
            <w:tcW w:w="578" w:type="pct"/>
            <w:shd w:val="clear" w:color="auto" w:fill="FB644B"/>
          </w:tcPr>
          <w:p w14:paraId="2B90D88C" w14:textId="3A8851C1"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0.300</w:t>
            </w:r>
          </w:p>
        </w:tc>
      </w:tr>
      <w:tr w:rsidR="003F6AA8" w:rsidRPr="00854875" w14:paraId="6127BF0B" w14:textId="77777777" w:rsidTr="00FC7387">
        <w:trPr>
          <w:trHeight w:val="256"/>
        </w:trPr>
        <w:tc>
          <w:tcPr>
            <w:tcW w:w="442" w:type="pct"/>
          </w:tcPr>
          <w:p w14:paraId="431C1A40" w14:textId="77777777"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LIME</w:t>
            </w:r>
          </w:p>
        </w:tc>
        <w:tc>
          <w:tcPr>
            <w:tcW w:w="419" w:type="pct"/>
            <w:gridSpan w:val="2"/>
            <w:shd w:val="clear" w:color="auto" w:fill="FB4425"/>
          </w:tcPr>
          <w:p w14:paraId="2827DB26" w14:textId="27AF92EC"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0.511</w:t>
            </w:r>
          </w:p>
        </w:tc>
        <w:tc>
          <w:tcPr>
            <w:tcW w:w="470" w:type="pct"/>
            <w:shd w:val="clear" w:color="auto" w:fill="FC7A64"/>
          </w:tcPr>
          <w:p w14:paraId="1C0F08BD" w14:textId="1C53D718"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0.198</w:t>
            </w:r>
          </w:p>
        </w:tc>
        <w:tc>
          <w:tcPr>
            <w:tcW w:w="425" w:type="pct"/>
            <w:gridSpan w:val="2"/>
            <w:shd w:val="clear" w:color="auto" w:fill="FB644B"/>
          </w:tcPr>
          <w:p w14:paraId="07CEFC87" w14:textId="6060658E"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0.219</w:t>
            </w:r>
          </w:p>
        </w:tc>
        <w:tc>
          <w:tcPr>
            <w:tcW w:w="119" w:type="pct"/>
            <w:shd w:val="clear" w:color="auto" w:fill="auto"/>
          </w:tcPr>
          <w:p w14:paraId="2ABA6D8F" w14:textId="77777777" w:rsidR="003F6AA8" w:rsidRPr="00854875" w:rsidRDefault="003F6AA8" w:rsidP="003F6AA8">
            <w:pPr>
              <w:pStyle w:val="Compact"/>
              <w:spacing w:after="0"/>
              <w:rPr>
                <w:rFonts w:ascii="Times New Roman" w:hAnsi="Times New Roman" w:cs="Times New Roman"/>
                <w:sz w:val="20"/>
                <w:szCs w:val="20"/>
              </w:rPr>
            </w:pPr>
          </w:p>
        </w:tc>
        <w:tc>
          <w:tcPr>
            <w:tcW w:w="448" w:type="pct"/>
            <w:gridSpan w:val="2"/>
            <w:shd w:val="clear" w:color="auto" w:fill="FC7A64"/>
          </w:tcPr>
          <w:p w14:paraId="4D09C85C" w14:textId="5DAE40E1"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0.198</w:t>
            </w:r>
          </w:p>
        </w:tc>
        <w:tc>
          <w:tcPr>
            <w:tcW w:w="513" w:type="pct"/>
            <w:shd w:val="clear" w:color="auto" w:fill="FB4425"/>
          </w:tcPr>
          <w:p w14:paraId="0B586138" w14:textId="5C40D053"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0.762</w:t>
            </w:r>
          </w:p>
        </w:tc>
        <w:tc>
          <w:tcPr>
            <w:tcW w:w="514" w:type="pct"/>
            <w:shd w:val="clear" w:color="auto" w:fill="FB4425"/>
          </w:tcPr>
          <w:p w14:paraId="5896551E" w14:textId="5CB6C1B0"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0.432</w:t>
            </w:r>
          </w:p>
        </w:tc>
        <w:tc>
          <w:tcPr>
            <w:tcW w:w="123" w:type="pct"/>
            <w:shd w:val="clear" w:color="auto" w:fill="auto"/>
          </w:tcPr>
          <w:p w14:paraId="1A4C4D72" w14:textId="77777777" w:rsidR="003F6AA8" w:rsidRPr="00854875" w:rsidRDefault="003F6AA8" w:rsidP="003F6AA8">
            <w:pPr>
              <w:pStyle w:val="Compact"/>
              <w:spacing w:after="0"/>
              <w:rPr>
                <w:rFonts w:ascii="Times New Roman" w:hAnsi="Times New Roman" w:cs="Times New Roman"/>
                <w:sz w:val="20"/>
                <w:szCs w:val="20"/>
              </w:rPr>
            </w:pPr>
          </w:p>
        </w:tc>
        <w:tc>
          <w:tcPr>
            <w:tcW w:w="394" w:type="pct"/>
            <w:shd w:val="clear" w:color="auto" w:fill="FC7A64"/>
          </w:tcPr>
          <w:p w14:paraId="7C43D751" w14:textId="65B1B984"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0.198</w:t>
            </w:r>
          </w:p>
        </w:tc>
        <w:tc>
          <w:tcPr>
            <w:tcW w:w="555" w:type="pct"/>
            <w:shd w:val="clear" w:color="auto" w:fill="FB4425"/>
          </w:tcPr>
          <w:p w14:paraId="51A83483" w14:textId="18E6AA2F"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0.592</w:t>
            </w:r>
          </w:p>
        </w:tc>
        <w:tc>
          <w:tcPr>
            <w:tcW w:w="578" w:type="pct"/>
            <w:shd w:val="clear" w:color="auto" w:fill="FB4425"/>
          </w:tcPr>
          <w:p w14:paraId="3CF3699F" w14:textId="320C47DC"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0.543</w:t>
            </w:r>
          </w:p>
        </w:tc>
      </w:tr>
      <w:tr w:rsidR="003F6AA8" w:rsidRPr="00854875" w14:paraId="0FC0DE7C" w14:textId="77777777" w:rsidTr="0045358A">
        <w:trPr>
          <w:trHeight w:val="256"/>
        </w:trPr>
        <w:tc>
          <w:tcPr>
            <w:tcW w:w="442" w:type="pct"/>
          </w:tcPr>
          <w:p w14:paraId="4CD8F15F" w14:textId="77777777"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LBRA</w:t>
            </w:r>
          </w:p>
        </w:tc>
        <w:tc>
          <w:tcPr>
            <w:tcW w:w="419" w:type="pct"/>
            <w:gridSpan w:val="2"/>
            <w:shd w:val="clear" w:color="auto" w:fill="FC7A64"/>
          </w:tcPr>
          <w:p w14:paraId="39B0A453" w14:textId="555E2526"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0.126</w:t>
            </w:r>
          </w:p>
        </w:tc>
        <w:tc>
          <w:tcPr>
            <w:tcW w:w="470" w:type="pct"/>
            <w:shd w:val="clear" w:color="auto" w:fill="FB4425"/>
          </w:tcPr>
          <w:p w14:paraId="489CE3B0" w14:textId="6A07419D"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0.312</w:t>
            </w:r>
          </w:p>
        </w:tc>
        <w:tc>
          <w:tcPr>
            <w:tcW w:w="425" w:type="pct"/>
            <w:gridSpan w:val="2"/>
            <w:shd w:val="clear" w:color="auto" w:fill="FB4425"/>
          </w:tcPr>
          <w:p w14:paraId="45D7A11E" w14:textId="3BB46E39"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0.379</w:t>
            </w:r>
          </w:p>
        </w:tc>
        <w:tc>
          <w:tcPr>
            <w:tcW w:w="119" w:type="pct"/>
            <w:shd w:val="clear" w:color="auto" w:fill="auto"/>
          </w:tcPr>
          <w:p w14:paraId="7C4CCEFE" w14:textId="77777777" w:rsidR="003F6AA8" w:rsidRPr="00854875" w:rsidRDefault="003F6AA8" w:rsidP="003F6AA8">
            <w:pPr>
              <w:pStyle w:val="Compact"/>
              <w:spacing w:after="0"/>
              <w:rPr>
                <w:rFonts w:ascii="Times New Roman" w:hAnsi="Times New Roman" w:cs="Times New Roman"/>
                <w:sz w:val="20"/>
                <w:szCs w:val="20"/>
              </w:rPr>
            </w:pPr>
          </w:p>
        </w:tc>
        <w:tc>
          <w:tcPr>
            <w:tcW w:w="448" w:type="pct"/>
            <w:gridSpan w:val="2"/>
            <w:shd w:val="clear" w:color="auto" w:fill="FB4425"/>
          </w:tcPr>
          <w:p w14:paraId="29ADD0F9" w14:textId="58FFBCCA"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0.312</w:t>
            </w:r>
          </w:p>
        </w:tc>
        <w:tc>
          <w:tcPr>
            <w:tcW w:w="513" w:type="pct"/>
            <w:shd w:val="clear" w:color="auto" w:fill="FB4425"/>
          </w:tcPr>
          <w:p w14:paraId="0C36AD1D" w14:textId="2F6ED722"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1.152</w:t>
            </w:r>
          </w:p>
        </w:tc>
        <w:tc>
          <w:tcPr>
            <w:tcW w:w="514" w:type="pct"/>
            <w:shd w:val="clear" w:color="auto" w:fill="FB4425"/>
          </w:tcPr>
          <w:p w14:paraId="289BDE0B" w14:textId="026D7B60"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0.289</w:t>
            </w:r>
          </w:p>
        </w:tc>
        <w:tc>
          <w:tcPr>
            <w:tcW w:w="123" w:type="pct"/>
            <w:shd w:val="clear" w:color="auto" w:fill="auto"/>
          </w:tcPr>
          <w:p w14:paraId="7EA221C9" w14:textId="77777777" w:rsidR="003F6AA8" w:rsidRPr="00854875" w:rsidRDefault="003F6AA8" w:rsidP="003F6AA8">
            <w:pPr>
              <w:pStyle w:val="Compact"/>
              <w:spacing w:after="0"/>
              <w:rPr>
                <w:rFonts w:ascii="Times New Roman" w:hAnsi="Times New Roman" w:cs="Times New Roman"/>
                <w:sz w:val="20"/>
                <w:szCs w:val="20"/>
              </w:rPr>
            </w:pPr>
          </w:p>
        </w:tc>
        <w:tc>
          <w:tcPr>
            <w:tcW w:w="394" w:type="pct"/>
            <w:shd w:val="clear" w:color="auto" w:fill="FB4425"/>
          </w:tcPr>
          <w:p w14:paraId="2CF71B66" w14:textId="689F9B24"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0.312</w:t>
            </w:r>
          </w:p>
        </w:tc>
        <w:tc>
          <w:tcPr>
            <w:tcW w:w="555" w:type="pct"/>
            <w:shd w:val="clear" w:color="auto" w:fill="FB4425"/>
          </w:tcPr>
          <w:p w14:paraId="1EE2E9CE" w14:textId="0FDCFEDA"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0.642</w:t>
            </w:r>
          </w:p>
        </w:tc>
        <w:tc>
          <w:tcPr>
            <w:tcW w:w="578" w:type="pct"/>
            <w:shd w:val="clear" w:color="auto" w:fill="FB4425"/>
          </w:tcPr>
          <w:p w14:paraId="02303DD6" w14:textId="1C231F2E" w:rsidR="003F6AA8" w:rsidRPr="00854875" w:rsidRDefault="003F6AA8" w:rsidP="003F6AA8">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0.615</w:t>
            </w:r>
          </w:p>
        </w:tc>
      </w:tr>
      <w:tr w:rsidR="0045358A" w:rsidRPr="00854875" w14:paraId="26F98E81" w14:textId="77777777" w:rsidTr="00FC7387">
        <w:trPr>
          <w:trHeight w:val="256"/>
        </w:trPr>
        <w:tc>
          <w:tcPr>
            <w:tcW w:w="442" w:type="pct"/>
            <w:tcBorders>
              <w:bottom w:val="single" w:sz="4" w:space="0" w:color="auto"/>
            </w:tcBorders>
          </w:tcPr>
          <w:p w14:paraId="49F73315" w14:textId="77777777" w:rsidR="0045358A" w:rsidRPr="00854875" w:rsidRDefault="0045358A" w:rsidP="003F6AA8">
            <w:pPr>
              <w:pStyle w:val="Compact"/>
              <w:spacing w:after="0"/>
              <w:rPr>
                <w:rFonts w:ascii="Times New Roman" w:hAnsi="Times New Roman" w:cs="Times New Roman"/>
                <w:sz w:val="20"/>
                <w:szCs w:val="20"/>
              </w:rPr>
            </w:pPr>
          </w:p>
        </w:tc>
        <w:tc>
          <w:tcPr>
            <w:tcW w:w="419" w:type="pct"/>
            <w:gridSpan w:val="2"/>
            <w:tcBorders>
              <w:bottom w:val="single" w:sz="4" w:space="0" w:color="auto"/>
            </w:tcBorders>
            <w:shd w:val="clear" w:color="auto" w:fill="FC7A64"/>
          </w:tcPr>
          <w:p w14:paraId="2B6F7B9B" w14:textId="77777777" w:rsidR="0045358A" w:rsidRPr="00854875" w:rsidRDefault="0045358A" w:rsidP="003F6AA8">
            <w:pPr>
              <w:pStyle w:val="Compact"/>
              <w:spacing w:after="0"/>
              <w:rPr>
                <w:rFonts w:ascii="Times New Roman" w:hAnsi="Times New Roman" w:cs="Times New Roman"/>
                <w:sz w:val="20"/>
                <w:szCs w:val="20"/>
              </w:rPr>
            </w:pPr>
          </w:p>
        </w:tc>
        <w:tc>
          <w:tcPr>
            <w:tcW w:w="470" w:type="pct"/>
            <w:tcBorders>
              <w:bottom w:val="single" w:sz="4" w:space="0" w:color="auto"/>
            </w:tcBorders>
            <w:shd w:val="clear" w:color="auto" w:fill="FB4425"/>
          </w:tcPr>
          <w:p w14:paraId="6EE5AE04" w14:textId="77777777" w:rsidR="0045358A" w:rsidRPr="00854875" w:rsidRDefault="0045358A" w:rsidP="003F6AA8">
            <w:pPr>
              <w:pStyle w:val="Compact"/>
              <w:spacing w:after="0"/>
              <w:rPr>
                <w:rFonts w:ascii="Times New Roman" w:hAnsi="Times New Roman" w:cs="Times New Roman"/>
                <w:sz w:val="20"/>
                <w:szCs w:val="20"/>
              </w:rPr>
            </w:pPr>
          </w:p>
        </w:tc>
        <w:tc>
          <w:tcPr>
            <w:tcW w:w="425" w:type="pct"/>
            <w:gridSpan w:val="2"/>
            <w:tcBorders>
              <w:bottom w:val="single" w:sz="4" w:space="0" w:color="auto"/>
            </w:tcBorders>
            <w:shd w:val="clear" w:color="auto" w:fill="FB4425"/>
          </w:tcPr>
          <w:p w14:paraId="7C51BEF1" w14:textId="77777777" w:rsidR="0045358A" w:rsidRPr="00854875" w:rsidRDefault="0045358A" w:rsidP="003F6AA8">
            <w:pPr>
              <w:pStyle w:val="Compact"/>
              <w:spacing w:after="0"/>
              <w:rPr>
                <w:rFonts w:ascii="Times New Roman" w:hAnsi="Times New Roman" w:cs="Times New Roman"/>
                <w:sz w:val="20"/>
                <w:szCs w:val="20"/>
              </w:rPr>
            </w:pPr>
          </w:p>
        </w:tc>
        <w:tc>
          <w:tcPr>
            <w:tcW w:w="119" w:type="pct"/>
            <w:tcBorders>
              <w:bottom w:val="single" w:sz="4" w:space="0" w:color="auto"/>
            </w:tcBorders>
            <w:shd w:val="clear" w:color="auto" w:fill="auto"/>
          </w:tcPr>
          <w:p w14:paraId="67172E8A" w14:textId="77777777" w:rsidR="0045358A" w:rsidRPr="00854875" w:rsidRDefault="0045358A" w:rsidP="003F6AA8">
            <w:pPr>
              <w:pStyle w:val="Compact"/>
              <w:spacing w:after="0"/>
              <w:rPr>
                <w:rFonts w:ascii="Times New Roman" w:hAnsi="Times New Roman" w:cs="Times New Roman"/>
                <w:sz w:val="20"/>
                <w:szCs w:val="20"/>
              </w:rPr>
            </w:pPr>
          </w:p>
        </w:tc>
        <w:tc>
          <w:tcPr>
            <w:tcW w:w="448" w:type="pct"/>
            <w:gridSpan w:val="2"/>
            <w:tcBorders>
              <w:bottom w:val="single" w:sz="4" w:space="0" w:color="auto"/>
            </w:tcBorders>
            <w:shd w:val="clear" w:color="auto" w:fill="FB4425"/>
          </w:tcPr>
          <w:p w14:paraId="7F61623C" w14:textId="77777777" w:rsidR="0045358A" w:rsidRPr="00854875" w:rsidRDefault="0045358A" w:rsidP="003F6AA8">
            <w:pPr>
              <w:pStyle w:val="Compact"/>
              <w:spacing w:after="0"/>
              <w:rPr>
                <w:rFonts w:ascii="Times New Roman" w:hAnsi="Times New Roman" w:cs="Times New Roman"/>
                <w:sz w:val="20"/>
                <w:szCs w:val="20"/>
              </w:rPr>
            </w:pPr>
          </w:p>
        </w:tc>
        <w:tc>
          <w:tcPr>
            <w:tcW w:w="513" w:type="pct"/>
            <w:tcBorders>
              <w:bottom w:val="single" w:sz="4" w:space="0" w:color="auto"/>
            </w:tcBorders>
            <w:shd w:val="clear" w:color="auto" w:fill="FB4425"/>
          </w:tcPr>
          <w:p w14:paraId="56028C89" w14:textId="77777777" w:rsidR="0045358A" w:rsidRPr="00854875" w:rsidRDefault="0045358A" w:rsidP="003F6AA8">
            <w:pPr>
              <w:pStyle w:val="Compact"/>
              <w:spacing w:after="0"/>
              <w:rPr>
                <w:rFonts w:ascii="Times New Roman" w:hAnsi="Times New Roman" w:cs="Times New Roman"/>
                <w:sz w:val="20"/>
                <w:szCs w:val="20"/>
              </w:rPr>
            </w:pPr>
          </w:p>
        </w:tc>
        <w:tc>
          <w:tcPr>
            <w:tcW w:w="514" w:type="pct"/>
            <w:tcBorders>
              <w:bottom w:val="single" w:sz="4" w:space="0" w:color="auto"/>
            </w:tcBorders>
            <w:shd w:val="clear" w:color="auto" w:fill="FB4425"/>
          </w:tcPr>
          <w:p w14:paraId="3AD63D9C" w14:textId="77777777" w:rsidR="0045358A" w:rsidRPr="00854875" w:rsidRDefault="0045358A" w:rsidP="003F6AA8">
            <w:pPr>
              <w:pStyle w:val="Compact"/>
              <w:spacing w:after="0"/>
              <w:rPr>
                <w:rFonts w:ascii="Times New Roman" w:hAnsi="Times New Roman" w:cs="Times New Roman"/>
                <w:sz w:val="20"/>
                <w:szCs w:val="20"/>
              </w:rPr>
            </w:pPr>
          </w:p>
        </w:tc>
        <w:tc>
          <w:tcPr>
            <w:tcW w:w="123" w:type="pct"/>
            <w:tcBorders>
              <w:bottom w:val="single" w:sz="4" w:space="0" w:color="auto"/>
            </w:tcBorders>
            <w:shd w:val="clear" w:color="auto" w:fill="auto"/>
          </w:tcPr>
          <w:p w14:paraId="48065B58" w14:textId="77777777" w:rsidR="0045358A" w:rsidRPr="00854875" w:rsidRDefault="0045358A" w:rsidP="003F6AA8">
            <w:pPr>
              <w:pStyle w:val="Compact"/>
              <w:spacing w:after="0"/>
              <w:rPr>
                <w:rFonts w:ascii="Times New Roman" w:hAnsi="Times New Roman" w:cs="Times New Roman"/>
                <w:sz w:val="20"/>
                <w:szCs w:val="20"/>
              </w:rPr>
            </w:pPr>
          </w:p>
        </w:tc>
        <w:tc>
          <w:tcPr>
            <w:tcW w:w="394" w:type="pct"/>
            <w:tcBorders>
              <w:bottom w:val="single" w:sz="4" w:space="0" w:color="auto"/>
            </w:tcBorders>
            <w:shd w:val="clear" w:color="auto" w:fill="FB4425"/>
          </w:tcPr>
          <w:p w14:paraId="36EB185C" w14:textId="77777777" w:rsidR="0045358A" w:rsidRPr="00854875" w:rsidRDefault="0045358A" w:rsidP="003F6AA8">
            <w:pPr>
              <w:pStyle w:val="Compact"/>
              <w:spacing w:after="0"/>
              <w:rPr>
                <w:rFonts w:ascii="Times New Roman" w:hAnsi="Times New Roman" w:cs="Times New Roman"/>
                <w:sz w:val="20"/>
                <w:szCs w:val="20"/>
              </w:rPr>
            </w:pPr>
          </w:p>
        </w:tc>
        <w:tc>
          <w:tcPr>
            <w:tcW w:w="555" w:type="pct"/>
            <w:tcBorders>
              <w:bottom w:val="single" w:sz="4" w:space="0" w:color="auto"/>
            </w:tcBorders>
            <w:shd w:val="clear" w:color="auto" w:fill="FB4425"/>
          </w:tcPr>
          <w:p w14:paraId="74124FA5" w14:textId="77777777" w:rsidR="0045358A" w:rsidRPr="00854875" w:rsidRDefault="0045358A" w:rsidP="003F6AA8">
            <w:pPr>
              <w:pStyle w:val="Compact"/>
              <w:spacing w:after="0"/>
              <w:rPr>
                <w:rFonts w:ascii="Times New Roman" w:hAnsi="Times New Roman" w:cs="Times New Roman"/>
                <w:sz w:val="20"/>
                <w:szCs w:val="20"/>
              </w:rPr>
            </w:pPr>
          </w:p>
        </w:tc>
        <w:tc>
          <w:tcPr>
            <w:tcW w:w="578" w:type="pct"/>
            <w:tcBorders>
              <w:bottom w:val="single" w:sz="4" w:space="0" w:color="auto"/>
            </w:tcBorders>
            <w:shd w:val="clear" w:color="auto" w:fill="FB4425"/>
          </w:tcPr>
          <w:p w14:paraId="7D865F0E" w14:textId="77777777" w:rsidR="0045358A" w:rsidRPr="00854875" w:rsidRDefault="0045358A" w:rsidP="003F6AA8">
            <w:pPr>
              <w:pStyle w:val="Compact"/>
              <w:spacing w:after="0"/>
              <w:rPr>
                <w:rFonts w:ascii="Times New Roman" w:hAnsi="Times New Roman" w:cs="Times New Roman"/>
                <w:sz w:val="20"/>
                <w:szCs w:val="20"/>
              </w:rPr>
            </w:pPr>
          </w:p>
        </w:tc>
      </w:tr>
    </w:tbl>
    <w:p w14:paraId="5F64E933" w14:textId="77777777" w:rsidR="0045358A" w:rsidRPr="00854875" w:rsidRDefault="0045358A" w:rsidP="0045358A">
      <w:pPr>
        <w:widowControl/>
        <w:autoSpaceDE/>
        <w:autoSpaceDN/>
        <w:spacing w:after="160" w:line="259" w:lineRule="auto"/>
        <w:rPr>
          <w:sz w:val="18"/>
          <w:szCs w:val="18"/>
        </w:rPr>
      </w:pPr>
      <w:r w:rsidRPr="00854875">
        <w:rPr>
          <w:sz w:val="18"/>
          <w:szCs w:val="18"/>
        </w:rPr>
        <w:t>* These are components of the base model, and thus are of a single scenario.</w:t>
      </w:r>
    </w:p>
    <w:p w14:paraId="576BE34D" w14:textId="50B4BFF0" w:rsidR="005F75C9" w:rsidRPr="00854875" w:rsidRDefault="005F75C9" w:rsidP="003F6AA8">
      <w:pPr>
        <w:spacing w:line="480" w:lineRule="auto"/>
        <w:jc w:val="both"/>
        <w:rPr>
          <w:sz w:val="28"/>
        </w:rPr>
      </w:pPr>
    </w:p>
    <w:p w14:paraId="41342BB6" w14:textId="77777777" w:rsidR="005F75C9" w:rsidRPr="00854875" w:rsidRDefault="005F75C9">
      <w:pPr>
        <w:widowControl/>
        <w:autoSpaceDE/>
        <w:autoSpaceDN/>
        <w:spacing w:after="160" w:line="259" w:lineRule="auto"/>
        <w:rPr>
          <w:sz w:val="28"/>
        </w:rPr>
      </w:pPr>
      <w:r w:rsidRPr="00854875">
        <w:rPr>
          <w:sz w:val="28"/>
        </w:rPr>
        <w:br w:type="page"/>
      </w:r>
    </w:p>
    <w:p w14:paraId="14A13E40" w14:textId="77777777" w:rsidR="00EC0D0D" w:rsidRPr="00854875" w:rsidRDefault="005F75C9" w:rsidP="00EC0D0D">
      <w:pPr>
        <w:keepNext/>
        <w:spacing w:line="480" w:lineRule="auto"/>
        <w:jc w:val="center"/>
      </w:pPr>
      <w:r w:rsidRPr="00854875">
        <w:rPr>
          <w:noProof/>
          <w:sz w:val="28"/>
        </w:rPr>
        <w:lastRenderedPageBreak/>
        <w:drawing>
          <wp:inline distT="0" distB="0" distL="0" distR="0" wp14:anchorId="503A04B3" wp14:editId="6E733ED6">
            <wp:extent cx="5943600" cy="520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_Fms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32A07526" w14:textId="195231BE" w:rsidR="003F6AA8" w:rsidRPr="00854875" w:rsidRDefault="00EC0D0D" w:rsidP="00FC4FE3">
      <w:pPr>
        <w:pStyle w:val="Caption"/>
        <w:spacing w:line="480" w:lineRule="auto"/>
        <w:rPr>
          <w:i w:val="0"/>
          <w:color w:val="auto"/>
          <w:sz w:val="24"/>
          <w:szCs w:val="24"/>
        </w:rPr>
      </w:pPr>
      <w:bookmarkStart w:id="30" w:name="_Ref3218993"/>
      <w:r w:rsidRPr="00854875">
        <w:rPr>
          <w:b/>
          <w:i w:val="0"/>
          <w:color w:val="auto"/>
          <w:sz w:val="24"/>
          <w:szCs w:val="24"/>
        </w:rPr>
        <w:t xml:space="preserve">Appendix </w:t>
      </w:r>
      <w:r w:rsidR="00803799" w:rsidRPr="00854875">
        <w:rPr>
          <w:b/>
          <w:i w:val="0"/>
          <w:color w:val="auto"/>
          <w:sz w:val="24"/>
          <w:szCs w:val="24"/>
        </w:rPr>
        <w:fldChar w:fldCharType="begin"/>
      </w:r>
      <w:r w:rsidR="00803799" w:rsidRPr="00854875">
        <w:rPr>
          <w:b/>
          <w:i w:val="0"/>
          <w:color w:val="auto"/>
          <w:sz w:val="24"/>
          <w:szCs w:val="24"/>
        </w:rPr>
        <w:instrText xml:space="preserve"> SEQ Appendix \* ARABIC </w:instrText>
      </w:r>
      <w:r w:rsidR="00803799" w:rsidRPr="00854875">
        <w:rPr>
          <w:b/>
          <w:i w:val="0"/>
          <w:color w:val="auto"/>
          <w:sz w:val="24"/>
          <w:szCs w:val="24"/>
        </w:rPr>
        <w:fldChar w:fldCharType="separate"/>
      </w:r>
      <w:r w:rsidR="00A32CE8" w:rsidRPr="00854875">
        <w:rPr>
          <w:b/>
          <w:i w:val="0"/>
          <w:noProof/>
          <w:color w:val="auto"/>
          <w:sz w:val="24"/>
          <w:szCs w:val="24"/>
        </w:rPr>
        <w:t>5</w:t>
      </w:r>
      <w:r w:rsidR="00803799" w:rsidRPr="00854875">
        <w:rPr>
          <w:b/>
          <w:i w:val="0"/>
          <w:color w:val="auto"/>
          <w:sz w:val="24"/>
          <w:szCs w:val="24"/>
        </w:rPr>
        <w:fldChar w:fldCharType="end"/>
      </w:r>
      <w:bookmarkEnd w:id="30"/>
      <w:r w:rsidRPr="00854875">
        <w:rPr>
          <w:b/>
          <w:i w:val="0"/>
          <w:color w:val="auto"/>
          <w:sz w:val="24"/>
          <w:szCs w:val="24"/>
        </w:rPr>
        <w:t xml:space="preserve">. </w:t>
      </w:r>
      <w:r w:rsidRPr="00854875">
        <w:rPr>
          <w:i w:val="0"/>
          <w:color w:val="auto"/>
          <w:sz w:val="24"/>
          <w:szCs w:val="24"/>
        </w:rPr>
        <w:t>Violin plots of relative error for F</w:t>
      </w:r>
      <w:r w:rsidRPr="00854875">
        <w:rPr>
          <w:i w:val="0"/>
          <w:color w:val="auto"/>
          <w:sz w:val="24"/>
          <w:szCs w:val="24"/>
          <w:vertAlign w:val="subscript"/>
        </w:rPr>
        <w:t>MSY</w:t>
      </w:r>
      <w:r w:rsidRPr="00854875">
        <w:rPr>
          <w:i w:val="0"/>
          <w:color w:val="auto"/>
          <w:sz w:val="24"/>
          <w:szCs w:val="24"/>
        </w:rPr>
        <w:t xml:space="preserve"> for 300 iterations per scenario with 200 individuals per month for one year across three life histories (short-, medium-, and longer-lived), three exploitation levels (target, under-, and overexploited), and three recruitments (no error, stochastic error, and autocorrelation pattern and error). Four methods (Length-based Thompson and Bell (TB), Length-Based Spawning potential ratio (LBSPR), Length-based Integrated Mixed Effects (LIME), and Length-Based Risk Analysis (LBRA)) were analysed. The grey horizontal line is the zero relative error line, and the black dot is the median relative error indicating bias. Each plot has a different y-axis range with a smoother tail.</w:t>
      </w:r>
    </w:p>
    <w:p w14:paraId="6D3B6243" w14:textId="04A77566" w:rsidR="008D7A66" w:rsidRPr="00854875" w:rsidRDefault="008D7A66" w:rsidP="00D8633B">
      <w:pPr>
        <w:pStyle w:val="Caption"/>
        <w:keepNext/>
        <w:spacing w:line="480" w:lineRule="auto"/>
        <w:rPr>
          <w:i w:val="0"/>
          <w:color w:val="auto"/>
          <w:sz w:val="24"/>
          <w:szCs w:val="24"/>
        </w:rPr>
      </w:pPr>
      <w:bookmarkStart w:id="31" w:name="_Ref3218995"/>
      <w:r w:rsidRPr="00854875">
        <w:rPr>
          <w:b/>
          <w:i w:val="0"/>
          <w:color w:val="auto"/>
          <w:sz w:val="24"/>
          <w:szCs w:val="24"/>
        </w:rPr>
        <w:lastRenderedPageBreak/>
        <w:t xml:space="preserve">Appendix </w:t>
      </w:r>
      <w:r w:rsidRPr="00854875">
        <w:rPr>
          <w:b/>
          <w:i w:val="0"/>
          <w:color w:val="auto"/>
          <w:sz w:val="24"/>
          <w:szCs w:val="24"/>
        </w:rPr>
        <w:fldChar w:fldCharType="begin"/>
      </w:r>
      <w:r w:rsidRPr="00854875">
        <w:rPr>
          <w:b/>
          <w:i w:val="0"/>
          <w:color w:val="auto"/>
          <w:sz w:val="24"/>
          <w:szCs w:val="24"/>
        </w:rPr>
        <w:instrText xml:space="preserve"> SEQ Appendix \* ARABIC </w:instrText>
      </w:r>
      <w:r w:rsidRPr="00854875">
        <w:rPr>
          <w:b/>
          <w:i w:val="0"/>
          <w:color w:val="auto"/>
          <w:sz w:val="24"/>
          <w:szCs w:val="24"/>
        </w:rPr>
        <w:fldChar w:fldCharType="separate"/>
      </w:r>
      <w:r w:rsidR="00A32CE8" w:rsidRPr="00854875">
        <w:rPr>
          <w:b/>
          <w:i w:val="0"/>
          <w:noProof/>
          <w:color w:val="auto"/>
          <w:sz w:val="24"/>
          <w:szCs w:val="24"/>
        </w:rPr>
        <w:t>6</w:t>
      </w:r>
      <w:r w:rsidRPr="00854875">
        <w:rPr>
          <w:b/>
          <w:i w:val="0"/>
          <w:color w:val="auto"/>
          <w:sz w:val="24"/>
          <w:szCs w:val="24"/>
        </w:rPr>
        <w:fldChar w:fldCharType="end"/>
      </w:r>
      <w:bookmarkEnd w:id="31"/>
      <w:r w:rsidRPr="00854875">
        <w:rPr>
          <w:b/>
          <w:i w:val="0"/>
          <w:color w:val="auto"/>
          <w:sz w:val="24"/>
          <w:szCs w:val="24"/>
        </w:rPr>
        <w:t xml:space="preserve">. </w:t>
      </w:r>
      <w:r w:rsidRPr="00854875">
        <w:rPr>
          <w:i w:val="0"/>
          <w:color w:val="auto"/>
          <w:sz w:val="24"/>
          <w:szCs w:val="24"/>
        </w:rPr>
        <w:t xml:space="preserve">Bias (MRE) and precision (MARE) table of </w:t>
      </w:r>
      <w:r w:rsidR="004535AE" w:rsidRPr="00854875">
        <w:rPr>
          <w:i w:val="0"/>
          <w:color w:val="auto"/>
          <w:sz w:val="24"/>
          <w:szCs w:val="24"/>
        </w:rPr>
        <w:t>F</w:t>
      </w:r>
      <w:r w:rsidR="004535AE" w:rsidRPr="00854875">
        <w:rPr>
          <w:i w:val="0"/>
          <w:color w:val="auto"/>
          <w:sz w:val="24"/>
          <w:szCs w:val="24"/>
          <w:vertAlign w:val="subscript"/>
        </w:rPr>
        <w:t>MSY</w:t>
      </w:r>
      <w:r w:rsidRPr="00854875">
        <w:rPr>
          <w:i w:val="0"/>
          <w:color w:val="auto"/>
          <w:sz w:val="24"/>
          <w:szCs w:val="24"/>
        </w:rPr>
        <w:t xml:space="preserve"> from length-based Thompson and Bell (TB), Length-Based Spawning potential ratio (LBSPR), Length-based Integrated Mixed Effects (LIME), and Length-based Risk Analysis (LBRA) performance across life histories, exploitation levels, and recruitment types. The lightest red colour indicates bias/precision less than 5%, and the darkest red colour indicates bias/precision greater than 30%.</w:t>
      </w:r>
    </w:p>
    <w:tbl>
      <w:tblPr>
        <w:tblW w:w="5001" w:type="pct"/>
        <w:tblLook w:val="07E0" w:firstRow="1" w:lastRow="1" w:firstColumn="1" w:lastColumn="1" w:noHBand="1" w:noVBand="1"/>
      </w:tblPr>
      <w:tblGrid>
        <w:gridCol w:w="828"/>
        <w:gridCol w:w="664"/>
        <w:gridCol w:w="120"/>
        <w:gridCol w:w="880"/>
        <w:gridCol w:w="464"/>
        <w:gridCol w:w="331"/>
        <w:gridCol w:w="223"/>
        <w:gridCol w:w="702"/>
        <w:gridCol w:w="137"/>
        <w:gridCol w:w="961"/>
        <w:gridCol w:w="962"/>
        <w:gridCol w:w="230"/>
        <w:gridCol w:w="738"/>
        <w:gridCol w:w="1039"/>
        <w:gridCol w:w="1083"/>
      </w:tblGrid>
      <w:tr w:rsidR="003F6AA8" w:rsidRPr="00854875" w14:paraId="01B0D335" w14:textId="77777777" w:rsidTr="00454920">
        <w:trPr>
          <w:trHeight w:val="217"/>
        </w:trPr>
        <w:tc>
          <w:tcPr>
            <w:tcW w:w="442" w:type="pct"/>
            <w:tcBorders>
              <w:top w:val="single" w:sz="4" w:space="0" w:color="auto"/>
              <w:left w:val="nil"/>
              <w:right w:val="nil"/>
            </w:tcBorders>
            <w:vAlign w:val="bottom"/>
          </w:tcPr>
          <w:p w14:paraId="3965456D" w14:textId="77777777" w:rsidR="003F6AA8" w:rsidRPr="00854875" w:rsidRDefault="003F6AA8" w:rsidP="00454920">
            <w:pPr>
              <w:pStyle w:val="Compact"/>
              <w:spacing w:before="0" w:after="0"/>
              <w:rPr>
                <w:rFonts w:ascii="Times New Roman" w:hAnsi="Times New Roman" w:cs="Times New Roman"/>
                <w:sz w:val="20"/>
                <w:szCs w:val="20"/>
              </w:rPr>
            </w:pPr>
          </w:p>
        </w:tc>
        <w:tc>
          <w:tcPr>
            <w:tcW w:w="1313" w:type="pct"/>
            <w:gridSpan w:val="5"/>
            <w:tcBorders>
              <w:top w:val="single" w:sz="4" w:space="0" w:color="auto"/>
              <w:left w:val="nil"/>
              <w:bottom w:val="single" w:sz="4" w:space="0" w:color="auto"/>
              <w:right w:val="nil"/>
            </w:tcBorders>
            <w:vAlign w:val="bottom"/>
          </w:tcPr>
          <w:p w14:paraId="7D253292" w14:textId="77777777" w:rsidR="003F6AA8" w:rsidRPr="00854875" w:rsidRDefault="003F6AA8" w:rsidP="00454920">
            <w:pPr>
              <w:pStyle w:val="Compact"/>
              <w:spacing w:before="0" w:after="0"/>
              <w:jc w:val="center"/>
              <w:rPr>
                <w:rFonts w:ascii="Times New Roman" w:hAnsi="Times New Roman" w:cs="Times New Roman"/>
                <w:sz w:val="20"/>
                <w:szCs w:val="20"/>
              </w:rPr>
            </w:pPr>
            <w:r w:rsidRPr="00854875">
              <w:rPr>
                <w:rFonts w:ascii="Times New Roman" w:hAnsi="Times New Roman" w:cs="Times New Roman"/>
                <w:sz w:val="20"/>
                <w:szCs w:val="20"/>
              </w:rPr>
              <w:t>Life history</w:t>
            </w:r>
          </w:p>
        </w:tc>
        <w:tc>
          <w:tcPr>
            <w:tcW w:w="119" w:type="pct"/>
            <w:tcBorders>
              <w:top w:val="single" w:sz="4" w:space="0" w:color="auto"/>
              <w:left w:val="nil"/>
              <w:right w:val="nil"/>
            </w:tcBorders>
          </w:tcPr>
          <w:p w14:paraId="1712124A" w14:textId="77777777" w:rsidR="003F6AA8" w:rsidRPr="00854875" w:rsidRDefault="003F6AA8" w:rsidP="00454920">
            <w:pPr>
              <w:pStyle w:val="Compact"/>
              <w:spacing w:before="0" w:after="0"/>
              <w:jc w:val="center"/>
              <w:rPr>
                <w:rFonts w:ascii="Times New Roman" w:hAnsi="Times New Roman" w:cs="Times New Roman"/>
                <w:sz w:val="20"/>
                <w:szCs w:val="20"/>
              </w:rPr>
            </w:pPr>
          </w:p>
        </w:tc>
        <w:tc>
          <w:tcPr>
            <w:tcW w:w="1475" w:type="pct"/>
            <w:gridSpan w:val="4"/>
            <w:tcBorders>
              <w:top w:val="single" w:sz="4" w:space="0" w:color="auto"/>
              <w:left w:val="nil"/>
              <w:bottom w:val="single" w:sz="4" w:space="0" w:color="auto"/>
              <w:right w:val="nil"/>
            </w:tcBorders>
            <w:vAlign w:val="bottom"/>
          </w:tcPr>
          <w:p w14:paraId="2B544F1D" w14:textId="77777777" w:rsidR="003F6AA8" w:rsidRPr="00854875" w:rsidRDefault="003F6AA8" w:rsidP="00454920">
            <w:pPr>
              <w:pStyle w:val="Compact"/>
              <w:spacing w:before="0" w:after="0"/>
              <w:jc w:val="center"/>
              <w:rPr>
                <w:rFonts w:ascii="Times New Roman" w:hAnsi="Times New Roman" w:cs="Times New Roman"/>
                <w:sz w:val="20"/>
                <w:szCs w:val="20"/>
              </w:rPr>
            </w:pPr>
            <w:r w:rsidRPr="00854875">
              <w:rPr>
                <w:rFonts w:ascii="Times New Roman" w:hAnsi="Times New Roman" w:cs="Times New Roman"/>
                <w:sz w:val="20"/>
                <w:szCs w:val="20"/>
              </w:rPr>
              <w:t>Exploitation level</w:t>
            </w:r>
          </w:p>
        </w:tc>
        <w:tc>
          <w:tcPr>
            <w:tcW w:w="123" w:type="pct"/>
            <w:tcBorders>
              <w:top w:val="single" w:sz="4" w:space="0" w:color="auto"/>
              <w:left w:val="nil"/>
              <w:right w:val="nil"/>
            </w:tcBorders>
          </w:tcPr>
          <w:p w14:paraId="5C6BE825" w14:textId="77777777" w:rsidR="003F6AA8" w:rsidRPr="00854875" w:rsidRDefault="003F6AA8" w:rsidP="00454920">
            <w:pPr>
              <w:pStyle w:val="Compact"/>
              <w:spacing w:before="0" w:after="0"/>
              <w:jc w:val="center"/>
              <w:rPr>
                <w:rFonts w:ascii="Times New Roman" w:hAnsi="Times New Roman" w:cs="Times New Roman"/>
                <w:sz w:val="20"/>
                <w:szCs w:val="20"/>
              </w:rPr>
            </w:pPr>
          </w:p>
        </w:tc>
        <w:tc>
          <w:tcPr>
            <w:tcW w:w="1527" w:type="pct"/>
            <w:gridSpan w:val="3"/>
            <w:tcBorders>
              <w:top w:val="single" w:sz="4" w:space="0" w:color="auto"/>
              <w:left w:val="nil"/>
              <w:bottom w:val="single" w:sz="4" w:space="0" w:color="auto"/>
              <w:right w:val="nil"/>
            </w:tcBorders>
            <w:vAlign w:val="bottom"/>
          </w:tcPr>
          <w:p w14:paraId="32B5C0C3" w14:textId="77777777" w:rsidR="003F6AA8" w:rsidRPr="00854875" w:rsidRDefault="003F6AA8" w:rsidP="00454920">
            <w:pPr>
              <w:pStyle w:val="Compact"/>
              <w:spacing w:before="0" w:after="0"/>
              <w:jc w:val="center"/>
              <w:rPr>
                <w:rFonts w:ascii="Times New Roman" w:hAnsi="Times New Roman" w:cs="Times New Roman"/>
                <w:sz w:val="20"/>
                <w:szCs w:val="20"/>
              </w:rPr>
            </w:pPr>
            <w:r w:rsidRPr="00854875">
              <w:rPr>
                <w:rFonts w:ascii="Times New Roman" w:hAnsi="Times New Roman" w:cs="Times New Roman"/>
                <w:sz w:val="20"/>
                <w:szCs w:val="20"/>
              </w:rPr>
              <w:t>Recruitment</w:t>
            </w:r>
          </w:p>
        </w:tc>
      </w:tr>
      <w:tr w:rsidR="003F6AA8" w:rsidRPr="00854875" w14:paraId="26EA7C0A" w14:textId="77777777" w:rsidTr="00454920">
        <w:trPr>
          <w:trHeight w:val="434"/>
        </w:trPr>
        <w:tc>
          <w:tcPr>
            <w:tcW w:w="442" w:type="pct"/>
            <w:tcBorders>
              <w:left w:val="nil"/>
              <w:bottom w:val="single" w:sz="4" w:space="0" w:color="auto"/>
              <w:right w:val="nil"/>
            </w:tcBorders>
            <w:vAlign w:val="bottom"/>
          </w:tcPr>
          <w:p w14:paraId="77A34DF9" w14:textId="77777777" w:rsidR="003F6AA8" w:rsidRPr="00854875" w:rsidRDefault="003F6AA8" w:rsidP="00454920">
            <w:pPr>
              <w:pStyle w:val="Compact"/>
              <w:spacing w:before="0" w:after="0"/>
              <w:rPr>
                <w:rFonts w:ascii="Times New Roman" w:hAnsi="Times New Roman" w:cs="Times New Roman"/>
                <w:sz w:val="20"/>
                <w:szCs w:val="20"/>
              </w:rPr>
            </w:pPr>
          </w:p>
        </w:tc>
        <w:tc>
          <w:tcPr>
            <w:tcW w:w="355" w:type="pct"/>
            <w:tcBorders>
              <w:top w:val="single" w:sz="4" w:space="0" w:color="auto"/>
              <w:left w:val="nil"/>
              <w:bottom w:val="single" w:sz="4" w:space="0" w:color="auto"/>
              <w:right w:val="nil"/>
            </w:tcBorders>
            <w:vAlign w:val="bottom"/>
          </w:tcPr>
          <w:p w14:paraId="4EF352BA"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Short</w:t>
            </w:r>
          </w:p>
        </w:tc>
        <w:tc>
          <w:tcPr>
            <w:tcW w:w="534" w:type="pct"/>
            <w:gridSpan w:val="2"/>
            <w:tcBorders>
              <w:top w:val="single" w:sz="4" w:space="0" w:color="auto"/>
              <w:left w:val="nil"/>
              <w:bottom w:val="single" w:sz="4" w:space="0" w:color="auto"/>
              <w:right w:val="nil"/>
            </w:tcBorders>
            <w:vAlign w:val="bottom"/>
          </w:tcPr>
          <w:p w14:paraId="67B9917E"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Medium*</w:t>
            </w:r>
          </w:p>
        </w:tc>
        <w:tc>
          <w:tcPr>
            <w:tcW w:w="425" w:type="pct"/>
            <w:gridSpan w:val="2"/>
            <w:tcBorders>
              <w:top w:val="single" w:sz="4" w:space="0" w:color="auto"/>
              <w:left w:val="nil"/>
              <w:bottom w:val="single" w:sz="4" w:space="0" w:color="auto"/>
              <w:right w:val="nil"/>
            </w:tcBorders>
            <w:vAlign w:val="bottom"/>
          </w:tcPr>
          <w:p w14:paraId="550F8C81"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Longer</w:t>
            </w:r>
          </w:p>
        </w:tc>
        <w:tc>
          <w:tcPr>
            <w:tcW w:w="119" w:type="pct"/>
            <w:tcBorders>
              <w:left w:val="nil"/>
              <w:bottom w:val="single" w:sz="4" w:space="0" w:color="auto"/>
              <w:right w:val="nil"/>
            </w:tcBorders>
          </w:tcPr>
          <w:p w14:paraId="508E02C2" w14:textId="77777777" w:rsidR="003F6AA8" w:rsidRPr="00854875" w:rsidRDefault="003F6AA8" w:rsidP="00454920">
            <w:pPr>
              <w:pStyle w:val="Compact"/>
              <w:spacing w:before="0" w:after="0"/>
              <w:rPr>
                <w:rFonts w:ascii="Times New Roman" w:hAnsi="Times New Roman" w:cs="Times New Roman"/>
                <w:sz w:val="20"/>
                <w:szCs w:val="20"/>
              </w:rPr>
            </w:pPr>
          </w:p>
        </w:tc>
        <w:tc>
          <w:tcPr>
            <w:tcW w:w="448" w:type="pct"/>
            <w:gridSpan w:val="2"/>
            <w:tcBorders>
              <w:top w:val="single" w:sz="4" w:space="0" w:color="auto"/>
              <w:left w:val="nil"/>
              <w:bottom w:val="single" w:sz="4" w:space="0" w:color="auto"/>
              <w:right w:val="nil"/>
            </w:tcBorders>
            <w:vAlign w:val="bottom"/>
          </w:tcPr>
          <w:p w14:paraId="730CBAC5"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Target*</w:t>
            </w:r>
          </w:p>
        </w:tc>
        <w:tc>
          <w:tcPr>
            <w:tcW w:w="513" w:type="pct"/>
            <w:tcBorders>
              <w:top w:val="single" w:sz="4" w:space="0" w:color="auto"/>
              <w:left w:val="nil"/>
              <w:bottom w:val="single" w:sz="4" w:space="0" w:color="auto"/>
              <w:right w:val="nil"/>
            </w:tcBorders>
            <w:vAlign w:val="bottom"/>
          </w:tcPr>
          <w:p w14:paraId="4A65FFCB"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Under-exploited</w:t>
            </w:r>
          </w:p>
        </w:tc>
        <w:tc>
          <w:tcPr>
            <w:tcW w:w="514" w:type="pct"/>
            <w:tcBorders>
              <w:top w:val="single" w:sz="4" w:space="0" w:color="auto"/>
              <w:left w:val="nil"/>
              <w:bottom w:val="single" w:sz="4" w:space="0" w:color="auto"/>
              <w:right w:val="nil"/>
            </w:tcBorders>
            <w:vAlign w:val="bottom"/>
          </w:tcPr>
          <w:p w14:paraId="4612DBB3"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Over-exploited</w:t>
            </w:r>
          </w:p>
        </w:tc>
        <w:tc>
          <w:tcPr>
            <w:tcW w:w="123" w:type="pct"/>
            <w:tcBorders>
              <w:left w:val="nil"/>
              <w:bottom w:val="single" w:sz="4" w:space="0" w:color="auto"/>
              <w:right w:val="nil"/>
            </w:tcBorders>
          </w:tcPr>
          <w:p w14:paraId="5C832A68" w14:textId="77777777" w:rsidR="003F6AA8" w:rsidRPr="00854875" w:rsidRDefault="003F6AA8" w:rsidP="00454920">
            <w:pPr>
              <w:pStyle w:val="Compact"/>
              <w:spacing w:before="0" w:after="0"/>
              <w:rPr>
                <w:rFonts w:ascii="Times New Roman" w:hAnsi="Times New Roman" w:cs="Times New Roman"/>
                <w:sz w:val="20"/>
                <w:szCs w:val="20"/>
              </w:rPr>
            </w:pPr>
          </w:p>
        </w:tc>
        <w:tc>
          <w:tcPr>
            <w:tcW w:w="394" w:type="pct"/>
            <w:tcBorders>
              <w:top w:val="single" w:sz="4" w:space="0" w:color="auto"/>
              <w:left w:val="nil"/>
              <w:bottom w:val="single" w:sz="4" w:space="0" w:color="auto"/>
              <w:right w:val="nil"/>
            </w:tcBorders>
            <w:vAlign w:val="bottom"/>
          </w:tcPr>
          <w:p w14:paraId="2EFEC374"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No Error*</w:t>
            </w:r>
          </w:p>
        </w:tc>
        <w:tc>
          <w:tcPr>
            <w:tcW w:w="555" w:type="pct"/>
            <w:tcBorders>
              <w:top w:val="single" w:sz="4" w:space="0" w:color="auto"/>
              <w:left w:val="nil"/>
              <w:bottom w:val="single" w:sz="4" w:space="0" w:color="auto"/>
              <w:right w:val="nil"/>
            </w:tcBorders>
            <w:vAlign w:val="bottom"/>
          </w:tcPr>
          <w:p w14:paraId="7E9D13A7"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Stochastic</w:t>
            </w:r>
          </w:p>
        </w:tc>
        <w:tc>
          <w:tcPr>
            <w:tcW w:w="578" w:type="pct"/>
            <w:tcBorders>
              <w:top w:val="single" w:sz="4" w:space="0" w:color="auto"/>
              <w:left w:val="nil"/>
              <w:bottom w:val="single" w:sz="4" w:space="0" w:color="auto"/>
              <w:right w:val="nil"/>
            </w:tcBorders>
            <w:vAlign w:val="bottom"/>
          </w:tcPr>
          <w:p w14:paraId="6B07D7B0" w14:textId="77777777" w:rsidR="003F6AA8" w:rsidRPr="00854875" w:rsidRDefault="003F6AA8"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Auto-correlation</w:t>
            </w:r>
          </w:p>
        </w:tc>
      </w:tr>
      <w:tr w:rsidR="003F6AA8" w:rsidRPr="00854875" w14:paraId="66A4BBB8" w14:textId="77777777" w:rsidTr="00454920">
        <w:trPr>
          <w:trHeight w:val="256"/>
        </w:trPr>
        <w:tc>
          <w:tcPr>
            <w:tcW w:w="1579" w:type="pct"/>
            <w:gridSpan w:val="5"/>
            <w:tcBorders>
              <w:top w:val="single" w:sz="4" w:space="0" w:color="auto"/>
            </w:tcBorders>
          </w:tcPr>
          <w:p w14:paraId="0CA56447" w14:textId="77777777" w:rsidR="003F6AA8" w:rsidRPr="00854875" w:rsidRDefault="003F6AA8" w:rsidP="00454920">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Bias (MRE)</w:t>
            </w:r>
          </w:p>
        </w:tc>
        <w:tc>
          <w:tcPr>
            <w:tcW w:w="671" w:type="pct"/>
            <w:gridSpan w:val="3"/>
            <w:tcBorders>
              <w:top w:val="single" w:sz="4" w:space="0" w:color="auto"/>
            </w:tcBorders>
          </w:tcPr>
          <w:p w14:paraId="4004A6B3" w14:textId="77777777" w:rsidR="003F6AA8" w:rsidRPr="00854875" w:rsidRDefault="003F6AA8" w:rsidP="00454920">
            <w:pPr>
              <w:pStyle w:val="Compact"/>
              <w:spacing w:after="0"/>
              <w:rPr>
                <w:rFonts w:ascii="Times New Roman" w:hAnsi="Times New Roman" w:cs="Times New Roman"/>
                <w:sz w:val="20"/>
                <w:szCs w:val="20"/>
              </w:rPr>
            </w:pPr>
          </w:p>
        </w:tc>
        <w:tc>
          <w:tcPr>
            <w:tcW w:w="2750" w:type="pct"/>
            <w:gridSpan w:val="7"/>
          </w:tcPr>
          <w:p w14:paraId="0D7BEFA1" w14:textId="77777777" w:rsidR="003F6AA8" w:rsidRPr="00854875" w:rsidRDefault="003F6AA8" w:rsidP="00454920">
            <w:pPr>
              <w:pStyle w:val="Compact"/>
              <w:spacing w:after="0"/>
              <w:rPr>
                <w:rFonts w:ascii="Times New Roman" w:hAnsi="Times New Roman" w:cs="Times New Roman"/>
                <w:sz w:val="20"/>
                <w:szCs w:val="20"/>
              </w:rPr>
            </w:pPr>
          </w:p>
        </w:tc>
      </w:tr>
      <w:tr w:rsidR="00247D1E" w:rsidRPr="00854875" w14:paraId="57503982" w14:textId="77777777" w:rsidTr="00556314">
        <w:trPr>
          <w:trHeight w:val="256"/>
        </w:trPr>
        <w:tc>
          <w:tcPr>
            <w:tcW w:w="442" w:type="pct"/>
          </w:tcPr>
          <w:p w14:paraId="58C25F94" w14:textId="77777777"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TB</w:t>
            </w:r>
          </w:p>
        </w:tc>
        <w:tc>
          <w:tcPr>
            <w:tcW w:w="419" w:type="pct"/>
            <w:gridSpan w:val="2"/>
            <w:shd w:val="clear" w:color="auto" w:fill="FED5CE"/>
          </w:tcPr>
          <w:p w14:paraId="33D99386" w14:textId="39B4BE08"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0.021</w:t>
            </w:r>
          </w:p>
        </w:tc>
        <w:tc>
          <w:tcPr>
            <w:tcW w:w="470" w:type="pct"/>
            <w:shd w:val="clear" w:color="auto" w:fill="FED5CE"/>
          </w:tcPr>
          <w:p w14:paraId="3CFD3E97" w14:textId="52BA75AC"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0.004</w:t>
            </w:r>
          </w:p>
        </w:tc>
        <w:tc>
          <w:tcPr>
            <w:tcW w:w="425" w:type="pct"/>
            <w:gridSpan w:val="2"/>
            <w:shd w:val="clear" w:color="auto" w:fill="FED5CE"/>
          </w:tcPr>
          <w:p w14:paraId="5A570890" w14:textId="4386864E"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-0.022</w:t>
            </w:r>
          </w:p>
        </w:tc>
        <w:tc>
          <w:tcPr>
            <w:tcW w:w="119" w:type="pct"/>
            <w:shd w:val="clear" w:color="auto" w:fill="auto"/>
          </w:tcPr>
          <w:p w14:paraId="57F050C1" w14:textId="77777777" w:rsidR="00247D1E" w:rsidRPr="00854875" w:rsidRDefault="00247D1E" w:rsidP="00247D1E">
            <w:pPr>
              <w:pStyle w:val="Compact"/>
              <w:spacing w:after="0"/>
              <w:rPr>
                <w:rFonts w:ascii="Times New Roman" w:hAnsi="Times New Roman" w:cs="Times New Roman"/>
                <w:sz w:val="20"/>
                <w:szCs w:val="20"/>
              </w:rPr>
            </w:pPr>
          </w:p>
        </w:tc>
        <w:tc>
          <w:tcPr>
            <w:tcW w:w="448" w:type="pct"/>
            <w:gridSpan w:val="2"/>
            <w:shd w:val="clear" w:color="auto" w:fill="FED5CE"/>
          </w:tcPr>
          <w:p w14:paraId="3956F127" w14:textId="42614F06"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0.004</w:t>
            </w:r>
          </w:p>
        </w:tc>
        <w:tc>
          <w:tcPr>
            <w:tcW w:w="513" w:type="pct"/>
            <w:shd w:val="clear" w:color="auto" w:fill="FC7A64"/>
          </w:tcPr>
          <w:p w14:paraId="576E345E" w14:textId="6DDCD51A"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-0.158</w:t>
            </w:r>
          </w:p>
        </w:tc>
        <w:tc>
          <w:tcPr>
            <w:tcW w:w="514" w:type="pct"/>
            <w:shd w:val="clear" w:color="auto" w:fill="FC7A64"/>
          </w:tcPr>
          <w:p w14:paraId="39DBD3C3" w14:textId="52B71F6A"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-0.172</w:t>
            </w:r>
          </w:p>
        </w:tc>
        <w:tc>
          <w:tcPr>
            <w:tcW w:w="123" w:type="pct"/>
            <w:shd w:val="clear" w:color="auto" w:fill="auto"/>
          </w:tcPr>
          <w:p w14:paraId="4157C2F8" w14:textId="77777777" w:rsidR="00247D1E" w:rsidRPr="00854875" w:rsidRDefault="00247D1E" w:rsidP="00247D1E">
            <w:pPr>
              <w:pStyle w:val="Compact"/>
              <w:spacing w:after="0"/>
              <w:rPr>
                <w:rFonts w:ascii="Times New Roman" w:hAnsi="Times New Roman" w:cs="Times New Roman"/>
                <w:sz w:val="20"/>
                <w:szCs w:val="20"/>
              </w:rPr>
            </w:pPr>
          </w:p>
        </w:tc>
        <w:tc>
          <w:tcPr>
            <w:tcW w:w="394" w:type="pct"/>
            <w:shd w:val="clear" w:color="auto" w:fill="FED5CE"/>
          </w:tcPr>
          <w:p w14:paraId="5EDF89D8" w14:textId="4ADC42D7"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0.004</w:t>
            </w:r>
          </w:p>
        </w:tc>
        <w:tc>
          <w:tcPr>
            <w:tcW w:w="555" w:type="pct"/>
            <w:shd w:val="clear" w:color="auto" w:fill="FC7A64"/>
          </w:tcPr>
          <w:p w14:paraId="40B816EF" w14:textId="438C441B"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-0.159</w:t>
            </w:r>
          </w:p>
        </w:tc>
        <w:tc>
          <w:tcPr>
            <w:tcW w:w="578" w:type="pct"/>
            <w:shd w:val="clear" w:color="auto" w:fill="FC7A64"/>
          </w:tcPr>
          <w:p w14:paraId="7154A524" w14:textId="2DA07917"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0.159</w:t>
            </w:r>
          </w:p>
        </w:tc>
      </w:tr>
      <w:tr w:rsidR="00247D1E" w:rsidRPr="00854875" w14:paraId="6D8D86DD" w14:textId="77777777" w:rsidTr="00556314">
        <w:trPr>
          <w:trHeight w:val="256"/>
        </w:trPr>
        <w:tc>
          <w:tcPr>
            <w:tcW w:w="442" w:type="pct"/>
          </w:tcPr>
          <w:p w14:paraId="3BBB0B91" w14:textId="77777777"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LBSPR</w:t>
            </w:r>
          </w:p>
        </w:tc>
        <w:tc>
          <w:tcPr>
            <w:tcW w:w="419" w:type="pct"/>
            <w:gridSpan w:val="2"/>
            <w:shd w:val="clear" w:color="auto" w:fill="FB644B"/>
          </w:tcPr>
          <w:p w14:paraId="11B77D44" w14:textId="08040680"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-0.277</w:t>
            </w:r>
          </w:p>
        </w:tc>
        <w:tc>
          <w:tcPr>
            <w:tcW w:w="470" w:type="pct"/>
            <w:shd w:val="clear" w:color="auto" w:fill="FDB2A5"/>
          </w:tcPr>
          <w:p w14:paraId="474D4709" w14:textId="1CCA91C4"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0.055</w:t>
            </w:r>
          </w:p>
        </w:tc>
        <w:tc>
          <w:tcPr>
            <w:tcW w:w="425" w:type="pct"/>
            <w:gridSpan w:val="2"/>
            <w:shd w:val="clear" w:color="auto" w:fill="FED5CE"/>
          </w:tcPr>
          <w:p w14:paraId="7AAAF9FC" w14:textId="64384859"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0.026</w:t>
            </w:r>
          </w:p>
        </w:tc>
        <w:tc>
          <w:tcPr>
            <w:tcW w:w="119" w:type="pct"/>
            <w:shd w:val="clear" w:color="auto" w:fill="auto"/>
          </w:tcPr>
          <w:p w14:paraId="0C4530F6" w14:textId="77777777" w:rsidR="00247D1E" w:rsidRPr="00854875" w:rsidRDefault="00247D1E" w:rsidP="00247D1E">
            <w:pPr>
              <w:pStyle w:val="Compact"/>
              <w:spacing w:after="0"/>
              <w:rPr>
                <w:rFonts w:ascii="Times New Roman" w:hAnsi="Times New Roman" w:cs="Times New Roman"/>
                <w:sz w:val="20"/>
                <w:szCs w:val="20"/>
              </w:rPr>
            </w:pPr>
          </w:p>
        </w:tc>
        <w:tc>
          <w:tcPr>
            <w:tcW w:w="448" w:type="pct"/>
            <w:gridSpan w:val="2"/>
            <w:shd w:val="clear" w:color="auto" w:fill="FDB2A5"/>
          </w:tcPr>
          <w:p w14:paraId="5573FCF2" w14:textId="5DFBF2DF"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0.055</w:t>
            </w:r>
          </w:p>
        </w:tc>
        <w:tc>
          <w:tcPr>
            <w:tcW w:w="513" w:type="pct"/>
            <w:shd w:val="clear" w:color="auto" w:fill="FC7A64"/>
          </w:tcPr>
          <w:p w14:paraId="5DBBB6DD" w14:textId="26F4169C"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-0.128</w:t>
            </w:r>
          </w:p>
        </w:tc>
        <w:tc>
          <w:tcPr>
            <w:tcW w:w="514" w:type="pct"/>
            <w:shd w:val="clear" w:color="auto" w:fill="FC7A64"/>
          </w:tcPr>
          <w:p w14:paraId="05632C28" w14:textId="7C36D559"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-0.129</w:t>
            </w:r>
          </w:p>
        </w:tc>
        <w:tc>
          <w:tcPr>
            <w:tcW w:w="123" w:type="pct"/>
            <w:shd w:val="clear" w:color="auto" w:fill="auto"/>
          </w:tcPr>
          <w:p w14:paraId="48A1B546" w14:textId="77777777" w:rsidR="00247D1E" w:rsidRPr="00854875" w:rsidRDefault="00247D1E" w:rsidP="00247D1E">
            <w:pPr>
              <w:pStyle w:val="Compact"/>
              <w:spacing w:after="0"/>
              <w:rPr>
                <w:rFonts w:ascii="Times New Roman" w:hAnsi="Times New Roman" w:cs="Times New Roman"/>
                <w:sz w:val="20"/>
                <w:szCs w:val="20"/>
              </w:rPr>
            </w:pPr>
          </w:p>
        </w:tc>
        <w:tc>
          <w:tcPr>
            <w:tcW w:w="394" w:type="pct"/>
            <w:shd w:val="clear" w:color="auto" w:fill="FED5CE"/>
          </w:tcPr>
          <w:p w14:paraId="7EB427DA" w14:textId="4CD153CF"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0.055</w:t>
            </w:r>
          </w:p>
        </w:tc>
        <w:tc>
          <w:tcPr>
            <w:tcW w:w="555" w:type="pct"/>
            <w:shd w:val="clear" w:color="auto" w:fill="FC7A64"/>
          </w:tcPr>
          <w:p w14:paraId="6069C5D6" w14:textId="439F7DDE"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-0.128</w:t>
            </w:r>
          </w:p>
        </w:tc>
        <w:tc>
          <w:tcPr>
            <w:tcW w:w="578" w:type="pct"/>
            <w:shd w:val="clear" w:color="auto" w:fill="FC7A64"/>
          </w:tcPr>
          <w:p w14:paraId="54D79575" w14:textId="6C7F8526"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0.128</w:t>
            </w:r>
          </w:p>
        </w:tc>
      </w:tr>
      <w:tr w:rsidR="00247D1E" w:rsidRPr="00854875" w14:paraId="22431851" w14:textId="77777777" w:rsidTr="000D061F">
        <w:trPr>
          <w:trHeight w:val="256"/>
        </w:trPr>
        <w:tc>
          <w:tcPr>
            <w:tcW w:w="442" w:type="pct"/>
          </w:tcPr>
          <w:p w14:paraId="697BB28F" w14:textId="77777777"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LIME</w:t>
            </w:r>
          </w:p>
        </w:tc>
        <w:tc>
          <w:tcPr>
            <w:tcW w:w="419" w:type="pct"/>
            <w:gridSpan w:val="2"/>
            <w:shd w:val="clear" w:color="auto" w:fill="FB4425"/>
          </w:tcPr>
          <w:p w14:paraId="497E15E7" w14:textId="6E3CA191"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0.498</w:t>
            </w:r>
          </w:p>
        </w:tc>
        <w:tc>
          <w:tcPr>
            <w:tcW w:w="470" w:type="pct"/>
            <w:shd w:val="clear" w:color="auto" w:fill="FB644B"/>
          </w:tcPr>
          <w:p w14:paraId="051B25B9" w14:textId="10005EB4"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0.203</w:t>
            </w:r>
          </w:p>
        </w:tc>
        <w:tc>
          <w:tcPr>
            <w:tcW w:w="425" w:type="pct"/>
            <w:gridSpan w:val="2"/>
            <w:shd w:val="clear" w:color="auto" w:fill="FDB2A5"/>
          </w:tcPr>
          <w:p w14:paraId="7D82E5C6" w14:textId="50E929C9"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0.055</w:t>
            </w:r>
          </w:p>
        </w:tc>
        <w:tc>
          <w:tcPr>
            <w:tcW w:w="119" w:type="pct"/>
            <w:shd w:val="clear" w:color="auto" w:fill="auto"/>
          </w:tcPr>
          <w:p w14:paraId="21B5C648" w14:textId="77777777" w:rsidR="00247D1E" w:rsidRPr="00854875" w:rsidRDefault="00247D1E" w:rsidP="00247D1E">
            <w:pPr>
              <w:pStyle w:val="Compact"/>
              <w:spacing w:after="0"/>
              <w:rPr>
                <w:rFonts w:ascii="Times New Roman" w:hAnsi="Times New Roman" w:cs="Times New Roman"/>
                <w:sz w:val="20"/>
                <w:szCs w:val="20"/>
              </w:rPr>
            </w:pPr>
          </w:p>
        </w:tc>
        <w:tc>
          <w:tcPr>
            <w:tcW w:w="448" w:type="pct"/>
            <w:gridSpan w:val="2"/>
            <w:shd w:val="clear" w:color="auto" w:fill="FB644B"/>
          </w:tcPr>
          <w:p w14:paraId="55847A9E" w14:textId="32FF7956"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0.203</w:t>
            </w:r>
          </w:p>
        </w:tc>
        <w:tc>
          <w:tcPr>
            <w:tcW w:w="513" w:type="pct"/>
            <w:shd w:val="clear" w:color="auto" w:fill="FED5CE"/>
          </w:tcPr>
          <w:p w14:paraId="5660DDA8" w14:textId="0A8F795D"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-0.032</w:t>
            </w:r>
          </w:p>
        </w:tc>
        <w:tc>
          <w:tcPr>
            <w:tcW w:w="514" w:type="pct"/>
            <w:shd w:val="clear" w:color="auto" w:fill="FED5CE"/>
          </w:tcPr>
          <w:p w14:paraId="5D246333" w14:textId="475DB031"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-0.045</w:t>
            </w:r>
          </w:p>
        </w:tc>
        <w:tc>
          <w:tcPr>
            <w:tcW w:w="123" w:type="pct"/>
            <w:shd w:val="clear" w:color="auto" w:fill="auto"/>
          </w:tcPr>
          <w:p w14:paraId="57FE8E51" w14:textId="77777777" w:rsidR="00247D1E" w:rsidRPr="00854875" w:rsidRDefault="00247D1E" w:rsidP="00247D1E">
            <w:pPr>
              <w:pStyle w:val="Compact"/>
              <w:spacing w:after="0"/>
              <w:rPr>
                <w:rFonts w:ascii="Times New Roman" w:hAnsi="Times New Roman" w:cs="Times New Roman"/>
                <w:sz w:val="20"/>
                <w:szCs w:val="20"/>
              </w:rPr>
            </w:pPr>
          </w:p>
        </w:tc>
        <w:tc>
          <w:tcPr>
            <w:tcW w:w="394" w:type="pct"/>
            <w:shd w:val="clear" w:color="auto" w:fill="FB644B"/>
          </w:tcPr>
          <w:p w14:paraId="5BA69DC1" w14:textId="46B3688B"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0.203</w:t>
            </w:r>
          </w:p>
        </w:tc>
        <w:tc>
          <w:tcPr>
            <w:tcW w:w="555" w:type="pct"/>
            <w:shd w:val="clear" w:color="auto" w:fill="FED5CE"/>
          </w:tcPr>
          <w:p w14:paraId="21FED746" w14:textId="6DDC57D2"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-0.030</w:t>
            </w:r>
          </w:p>
        </w:tc>
        <w:tc>
          <w:tcPr>
            <w:tcW w:w="578" w:type="pct"/>
            <w:shd w:val="clear" w:color="auto" w:fill="FB644B"/>
          </w:tcPr>
          <w:p w14:paraId="489549F5" w14:textId="7ED9F576"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w:t>
            </w:r>
            <w:r w:rsidR="000D061F" w:rsidRPr="00854875">
              <w:rPr>
                <w:rFonts w:ascii="Times New Roman" w:hAnsi="Times New Roman" w:cs="Times New Roman"/>
                <w:sz w:val="20"/>
                <w:szCs w:val="20"/>
              </w:rPr>
              <w:t>231</w:t>
            </w:r>
          </w:p>
        </w:tc>
      </w:tr>
      <w:tr w:rsidR="00247D1E" w:rsidRPr="00854875" w14:paraId="53F087E7" w14:textId="77777777" w:rsidTr="00556314">
        <w:trPr>
          <w:trHeight w:val="256"/>
        </w:trPr>
        <w:tc>
          <w:tcPr>
            <w:tcW w:w="442" w:type="pct"/>
          </w:tcPr>
          <w:p w14:paraId="0308ACE0" w14:textId="77777777"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LBRA</w:t>
            </w:r>
          </w:p>
        </w:tc>
        <w:tc>
          <w:tcPr>
            <w:tcW w:w="419" w:type="pct"/>
            <w:gridSpan w:val="2"/>
            <w:shd w:val="clear" w:color="auto" w:fill="FC7A64"/>
          </w:tcPr>
          <w:p w14:paraId="7EDCD1DB" w14:textId="0E16221B"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0.186</w:t>
            </w:r>
          </w:p>
        </w:tc>
        <w:tc>
          <w:tcPr>
            <w:tcW w:w="470" w:type="pct"/>
            <w:shd w:val="clear" w:color="auto" w:fill="FED5CE"/>
          </w:tcPr>
          <w:p w14:paraId="786BBF82" w14:textId="55E32865"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0.040</w:t>
            </w:r>
          </w:p>
        </w:tc>
        <w:tc>
          <w:tcPr>
            <w:tcW w:w="425" w:type="pct"/>
            <w:gridSpan w:val="2"/>
            <w:shd w:val="clear" w:color="auto" w:fill="FED5CE"/>
          </w:tcPr>
          <w:p w14:paraId="589EE638" w14:textId="1F48AC0F"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0.023</w:t>
            </w:r>
          </w:p>
        </w:tc>
        <w:tc>
          <w:tcPr>
            <w:tcW w:w="119" w:type="pct"/>
            <w:shd w:val="clear" w:color="auto" w:fill="auto"/>
          </w:tcPr>
          <w:p w14:paraId="62F2E642" w14:textId="77777777" w:rsidR="00247D1E" w:rsidRPr="00854875" w:rsidRDefault="00247D1E" w:rsidP="00247D1E">
            <w:pPr>
              <w:pStyle w:val="Compact"/>
              <w:spacing w:after="0"/>
              <w:rPr>
                <w:rFonts w:ascii="Times New Roman" w:hAnsi="Times New Roman" w:cs="Times New Roman"/>
                <w:sz w:val="20"/>
                <w:szCs w:val="20"/>
              </w:rPr>
            </w:pPr>
          </w:p>
        </w:tc>
        <w:tc>
          <w:tcPr>
            <w:tcW w:w="448" w:type="pct"/>
            <w:gridSpan w:val="2"/>
            <w:shd w:val="clear" w:color="auto" w:fill="FED5CE"/>
          </w:tcPr>
          <w:p w14:paraId="1B784BBE" w14:textId="2FB3CBB9"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0.040</w:t>
            </w:r>
          </w:p>
        </w:tc>
        <w:tc>
          <w:tcPr>
            <w:tcW w:w="513" w:type="pct"/>
            <w:shd w:val="clear" w:color="auto" w:fill="FC7A64"/>
          </w:tcPr>
          <w:p w14:paraId="70FE82B9" w14:textId="643667ED"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-0.135</w:t>
            </w:r>
          </w:p>
        </w:tc>
        <w:tc>
          <w:tcPr>
            <w:tcW w:w="514" w:type="pct"/>
            <w:shd w:val="clear" w:color="auto" w:fill="FC7A64"/>
          </w:tcPr>
          <w:p w14:paraId="6EE9F714" w14:textId="752937C6"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-0.149</w:t>
            </w:r>
          </w:p>
        </w:tc>
        <w:tc>
          <w:tcPr>
            <w:tcW w:w="123" w:type="pct"/>
            <w:shd w:val="clear" w:color="auto" w:fill="auto"/>
          </w:tcPr>
          <w:p w14:paraId="20B8AE7B" w14:textId="77777777" w:rsidR="00247D1E" w:rsidRPr="00854875" w:rsidRDefault="00247D1E" w:rsidP="00247D1E">
            <w:pPr>
              <w:pStyle w:val="Compact"/>
              <w:spacing w:after="0"/>
              <w:rPr>
                <w:rFonts w:ascii="Times New Roman" w:hAnsi="Times New Roman" w:cs="Times New Roman"/>
                <w:sz w:val="20"/>
                <w:szCs w:val="20"/>
              </w:rPr>
            </w:pPr>
          </w:p>
        </w:tc>
        <w:tc>
          <w:tcPr>
            <w:tcW w:w="394" w:type="pct"/>
            <w:shd w:val="clear" w:color="auto" w:fill="FED5CE"/>
          </w:tcPr>
          <w:p w14:paraId="680A7408" w14:textId="05474D7C"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0.040</w:t>
            </w:r>
          </w:p>
        </w:tc>
        <w:tc>
          <w:tcPr>
            <w:tcW w:w="555" w:type="pct"/>
            <w:shd w:val="clear" w:color="auto" w:fill="FC7A64"/>
          </w:tcPr>
          <w:p w14:paraId="74123E74" w14:textId="6A052985"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-0.135</w:t>
            </w:r>
          </w:p>
        </w:tc>
        <w:tc>
          <w:tcPr>
            <w:tcW w:w="578" w:type="pct"/>
            <w:shd w:val="clear" w:color="auto" w:fill="FC7A64"/>
          </w:tcPr>
          <w:p w14:paraId="7AF2E963" w14:textId="0B5E9AA8"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0.136</w:t>
            </w:r>
          </w:p>
        </w:tc>
      </w:tr>
      <w:tr w:rsidR="003F6AA8" w:rsidRPr="00854875" w14:paraId="56327EBC" w14:textId="77777777" w:rsidTr="00454920">
        <w:trPr>
          <w:trHeight w:val="256"/>
        </w:trPr>
        <w:tc>
          <w:tcPr>
            <w:tcW w:w="1579" w:type="pct"/>
            <w:gridSpan w:val="5"/>
            <w:shd w:val="clear" w:color="auto" w:fill="auto"/>
          </w:tcPr>
          <w:p w14:paraId="4D9A9C62" w14:textId="77777777" w:rsidR="003F6AA8" w:rsidRPr="00854875" w:rsidRDefault="003F6AA8" w:rsidP="00454920">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Precision (MARE)</w:t>
            </w:r>
          </w:p>
        </w:tc>
        <w:tc>
          <w:tcPr>
            <w:tcW w:w="671" w:type="pct"/>
            <w:gridSpan w:val="3"/>
            <w:shd w:val="clear" w:color="auto" w:fill="auto"/>
          </w:tcPr>
          <w:p w14:paraId="3F6E31EB" w14:textId="77777777" w:rsidR="003F6AA8" w:rsidRPr="00854875" w:rsidRDefault="003F6AA8" w:rsidP="00454920">
            <w:pPr>
              <w:pStyle w:val="Compact"/>
              <w:spacing w:after="0"/>
              <w:rPr>
                <w:rFonts w:ascii="Times New Roman" w:hAnsi="Times New Roman" w:cs="Times New Roman"/>
                <w:sz w:val="20"/>
                <w:szCs w:val="20"/>
              </w:rPr>
            </w:pPr>
          </w:p>
        </w:tc>
        <w:tc>
          <w:tcPr>
            <w:tcW w:w="2750" w:type="pct"/>
            <w:gridSpan w:val="7"/>
            <w:shd w:val="clear" w:color="auto" w:fill="auto"/>
          </w:tcPr>
          <w:p w14:paraId="017DE7CE" w14:textId="77777777" w:rsidR="003F6AA8" w:rsidRPr="00854875" w:rsidRDefault="003F6AA8" w:rsidP="00454920">
            <w:pPr>
              <w:pStyle w:val="Compact"/>
              <w:spacing w:after="0"/>
              <w:rPr>
                <w:rFonts w:ascii="Times New Roman" w:hAnsi="Times New Roman" w:cs="Times New Roman"/>
                <w:sz w:val="20"/>
                <w:szCs w:val="20"/>
              </w:rPr>
            </w:pPr>
          </w:p>
        </w:tc>
      </w:tr>
      <w:tr w:rsidR="00247D1E" w:rsidRPr="00854875" w14:paraId="546CD6A1" w14:textId="77777777" w:rsidTr="00556314">
        <w:trPr>
          <w:trHeight w:val="256"/>
        </w:trPr>
        <w:tc>
          <w:tcPr>
            <w:tcW w:w="442" w:type="pct"/>
          </w:tcPr>
          <w:p w14:paraId="6A34D547" w14:textId="77777777"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TB</w:t>
            </w:r>
          </w:p>
        </w:tc>
        <w:tc>
          <w:tcPr>
            <w:tcW w:w="419" w:type="pct"/>
            <w:gridSpan w:val="2"/>
            <w:shd w:val="clear" w:color="auto" w:fill="FED5CE"/>
          </w:tcPr>
          <w:p w14:paraId="07E6E814" w14:textId="45801264"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0.027</w:t>
            </w:r>
          </w:p>
        </w:tc>
        <w:tc>
          <w:tcPr>
            <w:tcW w:w="470" w:type="pct"/>
            <w:shd w:val="clear" w:color="auto" w:fill="FED5CE"/>
          </w:tcPr>
          <w:p w14:paraId="4061EE3B" w14:textId="4FBA76C6"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0.016</w:t>
            </w:r>
          </w:p>
        </w:tc>
        <w:tc>
          <w:tcPr>
            <w:tcW w:w="425" w:type="pct"/>
            <w:gridSpan w:val="2"/>
            <w:shd w:val="clear" w:color="auto" w:fill="FED5CE"/>
          </w:tcPr>
          <w:p w14:paraId="07FD124C" w14:textId="1CD4BA56"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0.026</w:t>
            </w:r>
          </w:p>
        </w:tc>
        <w:tc>
          <w:tcPr>
            <w:tcW w:w="119" w:type="pct"/>
            <w:shd w:val="clear" w:color="auto" w:fill="auto"/>
          </w:tcPr>
          <w:p w14:paraId="12B39E51" w14:textId="77777777" w:rsidR="00247D1E" w:rsidRPr="00854875" w:rsidRDefault="00247D1E" w:rsidP="00247D1E">
            <w:pPr>
              <w:pStyle w:val="Compact"/>
              <w:spacing w:after="0"/>
              <w:rPr>
                <w:rFonts w:ascii="Times New Roman" w:hAnsi="Times New Roman" w:cs="Times New Roman"/>
                <w:sz w:val="20"/>
                <w:szCs w:val="20"/>
              </w:rPr>
            </w:pPr>
          </w:p>
        </w:tc>
        <w:tc>
          <w:tcPr>
            <w:tcW w:w="448" w:type="pct"/>
            <w:gridSpan w:val="2"/>
            <w:shd w:val="clear" w:color="auto" w:fill="FED5CE"/>
          </w:tcPr>
          <w:p w14:paraId="0FCD3F74" w14:textId="5E42455E"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0.016</w:t>
            </w:r>
          </w:p>
        </w:tc>
        <w:tc>
          <w:tcPr>
            <w:tcW w:w="513" w:type="pct"/>
            <w:shd w:val="clear" w:color="auto" w:fill="FC7A64"/>
          </w:tcPr>
          <w:p w14:paraId="5007F731" w14:textId="4031C675"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0.158</w:t>
            </w:r>
          </w:p>
        </w:tc>
        <w:tc>
          <w:tcPr>
            <w:tcW w:w="514" w:type="pct"/>
            <w:shd w:val="clear" w:color="auto" w:fill="FC7A64"/>
          </w:tcPr>
          <w:p w14:paraId="5CA2F987" w14:textId="213A4245"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0.172</w:t>
            </w:r>
          </w:p>
        </w:tc>
        <w:tc>
          <w:tcPr>
            <w:tcW w:w="123" w:type="pct"/>
            <w:shd w:val="clear" w:color="auto" w:fill="auto"/>
          </w:tcPr>
          <w:p w14:paraId="734B8B01" w14:textId="77777777" w:rsidR="00247D1E" w:rsidRPr="00854875" w:rsidRDefault="00247D1E" w:rsidP="00247D1E">
            <w:pPr>
              <w:pStyle w:val="Compact"/>
              <w:spacing w:after="0"/>
              <w:rPr>
                <w:rFonts w:ascii="Times New Roman" w:hAnsi="Times New Roman" w:cs="Times New Roman"/>
                <w:sz w:val="20"/>
                <w:szCs w:val="20"/>
              </w:rPr>
            </w:pPr>
          </w:p>
        </w:tc>
        <w:tc>
          <w:tcPr>
            <w:tcW w:w="394" w:type="pct"/>
            <w:shd w:val="clear" w:color="auto" w:fill="FED5CE"/>
          </w:tcPr>
          <w:p w14:paraId="342092D6" w14:textId="11A57BF5"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0.016</w:t>
            </w:r>
          </w:p>
        </w:tc>
        <w:tc>
          <w:tcPr>
            <w:tcW w:w="555" w:type="pct"/>
            <w:shd w:val="clear" w:color="auto" w:fill="FC7A64"/>
          </w:tcPr>
          <w:p w14:paraId="60ADDDC1" w14:textId="1A83AC45"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0.159</w:t>
            </w:r>
          </w:p>
        </w:tc>
        <w:tc>
          <w:tcPr>
            <w:tcW w:w="578" w:type="pct"/>
            <w:shd w:val="clear" w:color="auto" w:fill="FED5CE"/>
          </w:tcPr>
          <w:p w14:paraId="09210FEE" w14:textId="7D84102D"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0.050</w:t>
            </w:r>
          </w:p>
        </w:tc>
      </w:tr>
      <w:tr w:rsidR="00247D1E" w:rsidRPr="00854875" w14:paraId="70708968" w14:textId="77777777" w:rsidTr="00556314">
        <w:trPr>
          <w:trHeight w:val="256"/>
        </w:trPr>
        <w:tc>
          <w:tcPr>
            <w:tcW w:w="442" w:type="pct"/>
          </w:tcPr>
          <w:p w14:paraId="6E72CF07" w14:textId="77777777"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LBSPR</w:t>
            </w:r>
          </w:p>
        </w:tc>
        <w:tc>
          <w:tcPr>
            <w:tcW w:w="419" w:type="pct"/>
            <w:gridSpan w:val="2"/>
            <w:shd w:val="clear" w:color="auto" w:fill="FB644B"/>
          </w:tcPr>
          <w:p w14:paraId="457D3900" w14:textId="250269D1"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0.277</w:t>
            </w:r>
          </w:p>
        </w:tc>
        <w:tc>
          <w:tcPr>
            <w:tcW w:w="470" w:type="pct"/>
            <w:shd w:val="clear" w:color="auto" w:fill="FDB2A5"/>
          </w:tcPr>
          <w:p w14:paraId="70009FC5" w14:textId="141EE26B"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0.055</w:t>
            </w:r>
          </w:p>
        </w:tc>
        <w:tc>
          <w:tcPr>
            <w:tcW w:w="425" w:type="pct"/>
            <w:gridSpan w:val="2"/>
            <w:shd w:val="clear" w:color="auto" w:fill="FED5CE"/>
          </w:tcPr>
          <w:p w14:paraId="62FE428C" w14:textId="399C43A6"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0.026</w:t>
            </w:r>
          </w:p>
        </w:tc>
        <w:tc>
          <w:tcPr>
            <w:tcW w:w="119" w:type="pct"/>
            <w:shd w:val="clear" w:color="auto" w:fill="auto"/>
          </w:tcPr>
          <w:p w14:paraId="4F4BE9F9" w14:textId="77777777" w:rsidR="00247D1E" w:rsidRPr="00854875" w:rsidRDefault="00247D1E" w:rsidP="00247D1E">
            <w:pPr>
              <w:pStyle w:val="Compact"/>
              <w:spacing w:after="0"/>
              <w:rPr>
                <w:rFonts w:ascii="Times New Roman" w:hAnsi="Times New Roman" w:cs="Times New Roman"/>
                <w:sz w:val="20"/>
                <w:szCs w:val="20"/>
              </w:rPr>
            </w:pPr>
          </w:p>
        </w:tc>
        <w:tc>
          <w:tcPr>
            <w:tcW w:w="448" w:type="pct"/>
            <w:gridSpan w:val="2"/>
            <w:shd w:val="clear" w:color="auto" w:fill="FDB2A5"/>
          </w:tcPr>
          <w:p w14:paraId="2E5BCBA0" w14:textId="62232565"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0.055</w:t>
            </w:r>
          </w:p>
        </w:tc>
        <w:tc>
          <w:tcPr>
            <w:tcW w:w="513" w:type="pct"/>
            <w:shd w:val="clear" w:color="auto" w:fill="FC7A64"/>
          </w:tcPr>
          <w:p w14:paraId="129F8E9F" w14:textId="5856AD1D"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0.128</w:t>
            </w:r>
          </w:p>
        </w:tc>
        <w:tc>
          <w:tcPr>
            <w:tcW w:w="514" w:type="pct"/>
            <w:shd w:val="clear" w:color="auto" w:fill="FC7A64"/>
          </w:tcPr>
          <w:p w14:paraId="0E2F26E8" w14:textId="365A0FD3"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0.129</w:t>
            </w:r>
          </w:p>
        </w:tc>
        <w:tc>
          <w:tcPr>
            <w:tcW w:w="123" w:type="pct"/>
            <w:shd w:val="clear" w:color="auto" w:fill="FB644B"/>
          </w:tcPr>
          <w:p w14:paraId="41F44E26" w14:textId="77777777" w:rsidR="00247D1E" w:rsidRPr="00854875" w:rsidRDefault="00247D1E" w:rsidP="00247D1E">
            <w:pPr>
              <w:pStyle w:val="Compact"/>
              <w:spacing w:after="0"/>
              <w:rPr>
                <w:rFonts w:ascii="Times New Roman" w:hAnsi="Times New Roman" w:cs="Times New Roman"/>
                <w:sz w:val="20"/>
                <w:szCs w:val="20"/>
              </w:rPr>
            </w:pPr>
          </w:p>
        </w:tc>
        <w:tc>
          <w:tcPr>
            <w:tcW w:w="394" w:type="pct"/>
            <w:shd w:val="clear" w:color="auto" w:fill="FDB2A5"/>
          </w:tcPr>
          <w:p w14:paraId="5466E6AA" w14:textId="1C0A26B0"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0.055</w:t>
            </w:r>
          </w:p>
        </w:tc>
        <w:tc>
          <w:tcPr>
            <w:tcW w:w="555" w:type="pct"/>
            <w:shd w:val="clear" w:color="auto" w:fill="FC7A64"/>
          </w:tcPr>
          <w:p w14:paraId="0AABDFF4" w14:textId="48749AD9"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0.128</w:t>
            </w:r>
          </w:p>
        </w:tc>
        <w:tc>
          <w:tcPr>
            <w:tcW w:w="578" w:type="pct"/>
            <w:shd w:val="clear" w:color="auto" w:fill="FDB2A5"/>
          </w:tcPr>
          <w:p w14:paraId="7EBB3F18" w14:textId="59B8235A"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0.097</w:t>
            </w:r>
          </w:p>
        </w:tc>
      </w:tr>
      <w:tr w:rsidR="00247D1E" w:rsidRPr="00854875" w14:paraId="4AD87BBA" w14:textId="77777777" w:rsidTr="00556314">
        <w:trPr>
          <w:trHeight w:val="256"/>
        </w:trPr>
        <w:tc>
          <w:tcPr>
            <w:tcW w:w="442" w:type="pct"/>
          </w:tcPr>
          <w:p w14:paraId="28544734" w14:textId="77777777"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LIME</w:t>
            </w:r>
          </w:p>
        </w:tc>
        <w:tc>
          <w:tcPr>
            <w:tcW w:w="419" w:type="pct"/>
            <w:gridSpan w:val="2"/>
            <w:shd w:val="clear" w:color="auto" w:fill="FB4425"/>
          </w:tcPr>
          <w:p w14:paraId="443C6970" w14:textId="35016C63"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0.498</w:t>
            </w:r>
          </w:p>
        </w:tc>
        <w:tc>
          <w:tcPr>
            <w:tcW w:w="470" w:type="pct"/>
            <w:shd w:val="clear" w:color="auto" w:fill="FB644B"/>
          </w:tcPr>
          <w:p w14:paraId="5CA5B578" w14:textId="6E1636D0"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0.203</w:t>
            </w:r>
          </w:p>
        </w:tc>
        <w:tc>
          <w:tcPr>
            <w:tcW w:w="425" w:type="pct"/>
            <w:gridSpan w:val="2"/>
            <w:shd w:val="clear" w:color="auto" w:fill="FDB2A5"/>
          </w:tcPr>
          <w:p w14:paraId="5C2F96E2" w14:textId="27C9C745"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0.055</w:t>
            </w:r>
          </w:p>
        </w:tc>
        <w:tc>
          <w:tcPr>
            <w:tcW w:w="119" w:type="pct"/>
            <w:shd w:val="clear" w:color="auto" w:fill="auto"/>
          </w:tcPr>
          <w:p w14:paraId="28BC3139" w14:textId="77777777" w:rsidR="00247D1E" w:rsidRPr="00854875" w:rsidRDefault="00247D1E" w:rsidP="00247D1E">
            <w:pPr>
              <w:pStyle w:val="Compact"/>
              <w:spacing w:after="0"/>
              <w:rPr>
                <w:rFonts w:ascii="Times New Roman" w:hAnsi="Times New Roman" w:cs="Times New Roman"/>
                <w:sz w:val="20"/>
                <w:szCs w:val="20"/>
              </w:rPr>
            </w:pPr>
          </w:p>
        </w:tc>
        <w:tc>
          <w:tcPr>
            <w:tcW w:w="448" w:type="pct"/>
            <w:gridSpan w:val="2"/>
            <w:shd w:val="clear" w:color="auto" w:fill="FB644B"/>
          </w:tcPr>
          <w:p w14:paraId="56B9185E" w14:textId="367D2D80"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0.203</w:t>
            </w:r>
          </w:p>
        </w:tc>
        <w:tc>
          <w:tcPr>
            <w:tcW w:w="513" w:type="pct"/>
            <w:shd w:val="clear" w:color="auto" w:fill="FED5CE"/>
          </w:tcPr>
          <w:p w14:paraId="15E8C4FD" w14:textId="6BDD846A"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0.032</w:t>
            </w:r>
          </w:p>
        </w:tc>
        <w:tc>
          <w:tcPr>
            <w:tcW w:w="514" w:type="pct"/>
            <w:shd w:val="clear" w:color="auto" w:fill="FED5CE"/>
          </w:tcPr>
          <w:p w14:paraId="1DD9D489" w14:textId="6B64FA89"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0.045</w:t>
            </w:r>
          </w:p>
        </w:tc>
        <w:tc>
          <w:tcPr>
            <w:tcW w:w="123" w:type="pct"/>
            <w:shd w:val="clear" w:color="auto" w:fill="auto"/>
          </w:tcPr>
          <w:p w14:paraId="48BB4F34" w14:textId="77777777" w:rsidR="00247D1E" w:rsidRPr="00854875" w:rsidRDefault="00247D1E" w:rsidP="00247D1E">
            <w:pPr>
              <w:pStyle w:val="Compact"/>
              <w:spacing w:after="0"/>
              <w:rPr>
                <w:rFonts w:ascii="Times New Roman" w:hAnsi="Times New Roman" w:cs="Times New Roman"/>
                <w:sz w:val="20"/>
                <w:szCs w:val="20"/>
              </w:rPr>
            </w:pPr>
          </w:p>
        </w:tc>
        <w:tc>
          <w:tcPr>
            <w:tcW w:w="394" w:type="pct"/>
            <w:shd w:val="clear" w:color="auto" w:fill="FB644B"/>
          </w:tcPr>
          <w:p w14:paraId="54DA6A03" w14:textId="2359D7D5"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0.203</w:t>
            </w:r>
          </w:p>
        </w:tc>
        <w:tc>
          <w:tcPr>
            <w:tcW w:w="555" w:type="pct"/>
            <w:shd w:val="clear" w:color="auto" w:fill="FED5CE"/>
          </w:tcPr>
          <w:p w14:paraId="5A21D30C" w14:textId="3C65511F"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0.034</w:t>
            </w:r>
          </w:p>
        </w:tc>
        <w:tc>
          <w:tcPr>
            <w:tcW w:w="578" w:type="pct"/>
            <w:shd w:val="clear" w:color="auto" w:fill="FB644B"/>
          </w:tcPr>
          <w:p w14:paraId="5EAA6B05" w14:textId="5D5CACE1"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0.231</w:t>
            </w:r>
          </w:p>
        </w:tc>
      </w:tr>
      <w:tr w:rsidR="00247D1E" w:rsidRPr="00854875" w14:paraId="61B0DA52" w14:textId="77777777" w:rsidTr="00556314">
        <w:trPr>
          <w:trHeight w:val="256"/>
        </w:trPr>
        <w:tc>
          <w:tcPr>
            <w:tcW w:w="442" w:type="pct"/>
            <w:tcBorders>
              <w:bottom w:val="single" w:sz="4" w:space="0" w:color="auto"/>
            </w:tcBorders>
          </w:tcPr>
          <w:p w14:paraId="6E0F7166" w14:textId="77777777"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LBRA</w:t>
            </w:r>
          </w:p>
        </w:tc>
        <w:tc>
          <w:tcPr>
            <w:tcW w:w="419" w:type="pct"/>
            <w:gridSpan w:val="2"/>
            <w:tcBorders>
              <w:bottom w:val="single" w:sz="4" w:space="0" w:color="auto"/>
            </w:tcBorders>
            <w:shd w:val="clear" w:color="auto" w:fill="FC7A64"/>
          </w:tcPr>
          <w:p w14:paraId="617E464C" w14:textId="4C760D62"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0.186</w:t>
            </w:r>
          </w:p>
        </w:tc>
        <w:tc>
          <w:tcPr>
            <w:tcW w:w="470" w:type="pct"/>
            <w:tcBorders>
              <w:bottom w:val="single" w:sz="4" w:space="0" w:color="auto"/>
            </w:tcBorders>
            <w:shd w:val="clear" w:color="auto" w:fill="FED5CE"/>
          </w:tcPr>
          <w:p w14:paraId="445BAF58" w14:textId="27A1390E"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0.040</w:t>
            </w:r>
          </w:p>
        </w:tc>
        <w:tc>
          <w:tcPr>
            <w:tcW w:w="425" w:type="pct"/>
            <w:gridSpan w:val="2"/>
            <w:tcBorders>
              <w:bottom w:val="single" w:sz="4" w:space="0" w:color="auto"/>
            </w:tcBorders>
            <w:shd w:val="clear" w:color="auto" w:fill="FED5CE"/>
          </w:tcPr>
          <w:p w14:paraId="0C62A5BA" w14:textId="0FEC5DC9"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0.023</w:t>
            </w:r>
          </w:p>
        </w:tc>
        <w:tc>
          <w:tcPr>
            <w:tcW w:w="119" w:type="pct"/>
            <w:tcBorders>
              <w:bottom w:val="single" w:sz="4" w:space="0" w:color="auto"/>
            </w:tcBorders>
            <w:shd w:val="clear" w:color="auto" w:fill="auto"/>
          </w:tcPr>
          <w:p w14:paraId="3F7C937B" w14:textId="77777777" w:rsidR="00247D1E" w:rsidRPr="00854875" w:rsidRDefault="00247D1E" w:rsidP="00247D1E">
            <w:pPr>
              <w:pStyle w:val="Compact"/>
              <w:spacing w:after="0"/>
              <w:rPr>
                <w:rFonts w:ascii="Times New Roman" w:hAnsi="Times New Roman" w:cs="Times New Roman"/>
                <w:sz w:val="20"/>
                <w:szCs w:val="20"/>
              </w:rPr>
            </w:pPr>
          </w:p>
        </w:tc>
        <w:tc>
          <w:tcPr>
            <w:tcW w:w="448" w:type="pct"/>
            <w:gridSpan w:val="2"/>
            <w:tcBorders>
              <w:bottom w:val="single" w:sz="4" w:space="0" w:color="auto"/>
            </w:tcBorders>
            <w:shd w:val="clear" w:color="auto" w:fill="FED5CE"/>
          </w:tcPr>
          <w:p w14:paraId="2932B764" w14:textId="7D6B0CE5"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0.040</w:t>
            </w:r>
          </w:p>
        </w:tc>
        <w:tc>
          <w:tcPr>
            <w:tcW w:w="513" w:type="pct"/>
            <w:tcBorders>
              <w:bottom w:val="single" w:sz="4" w:space="0" w:color="auto"/>
            </w:tcBorders>
            <w:shd w:val="clear" w:color="auto" w:fill="FC7A64"/>
          </w:tcPr>
          <w:p w14:paraId="19B24BC6" w14:textId="723D1C59"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0.135</w:t>
            </w:r>
          </w:p>
        </w:tc>
        <w:tc>
          <w:tcPr>
            <w:tcW w:w="514" w:type="pct"/>
            <w:tcBorders>
              <w:bottom w:val="single" w:sz="4" w:space="0" w:color="auto"/>
            </w:tcBorders>
            <w:shd w:val="clear" w:color="auto" w:fill="FC7A64"/>
          </w:tcPr>
          <w:p w14:paraId="6811B99A" w14:textId="512E2647"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0.149</w:t>
            </w:r>
          </w:p>
        </w:tc>
        <w:tc>
          <w:tcPr>
            <w:tcW w:w="123" w:type="pct"/>
            <w:tcBorders>
              <w:bottom w:val="single" w:sz="4" w:space="0" w:color="auto"/>
            </w:tcBorders>
            <w:shd w:val="clear" w:color="auto" w:fill="auto"/>
          </w:tcPr>
          <w:p w14:paraId="0B0A3E83" w14:textId="77777777" w:rsidR="00247D1E" w:rsidRPr="00854875" w:rsidRDefault="00247D1E" w:rsidP="00247D1E">
            <w:pPr>
              <w:pStyle w:val="Compact"/>
              <w:spacing w:after="0"/>
              <w:rPr>
                <w:rFonts w:ascii="Times New Roman" w:hAnsi="Times New Roman" w:cs="Times New Roman"/>
                <w:sz w:val="20"/>
                <w:szCs w:val="20"/>
              </w:rPr>
            </w:pPr>
          </w:p>
        </w:tc>
        <w:tc>
          <w:tcPr>
            <w:tcW w:w="394" w:type="pct"/>
            <w:tcBorders>
              <w:bottom w:val="single" w:sz="4" w:space="0" w:color="auto"/>
            </w:tcBorders>
            <w:shd w:val="clear" w:color="auto" w:fill="FED5CE"/>
          </w:tcPr>
          <w:p w14:paraId="230CDAD8" w14:textId="1D79DA6A"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0.040</w:t>
            </w:r>
          </w:p>
        </w:tc>
        <w:tc>
          <w:tcPr>
            <w:tcW w:w="555" w:type="pct"/>
            <w:tcBorders>
              <w:bottom w:val="single" w:sz="4" w:space="0" w:color="auto"/>
            </w:tcBorders>
            <w:shd w:val="clear" w:color="auto" w:fill="FC7A64"/>
          </w:tcPr>
          <w:p w14:paraId="3F344D3C" w14:textId="15E5E762"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0.136</w:t>
            </w:r>
          </w:p>
        </w:tc>
        <w:tc>
          <w:tcPr>
            <w:tcW w:w="578" w:type="pct"/>
            <w:tcBorders>
              <w:bottom w:val="single" w:sz="4" w:space="0" w:color="auto"/>
            </w:tcBorders>
            <w:shd w:val="clear" w:color="auto" w:fill="FDB2A5"/>
          </w:tcPr>
          <w:p w14:paraId="5483DC8C" w14:textId="7371FFFE" w:rsidR="00247D1E" w:rsidRPr="00854875" w:rsidRDefault="00247D1E" w:rsidP="00247D1E">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0.079</w:t>
            </w:r>
          </w:p>
        </w:tc>
      </w:tr>
    </w:tbl>
    <w:p w14:paraId="1BB2F29B" w14:textId="77777777" w:rsidR="0045358A" w:rsidRPr="00854875" w:rsidRDefault="0045358A" w:rsidP="0045358A">
      <w:pPr>
        <w:widowControl/>
        <w:autoSpaceDE/>
        <w:autoSpaceDN/>
        <w:spacing w:after="160" w:line="259" w:lineRule="auto"/>
        <w:rPr>
          <w:sz w:val="18"/>
          <w:szCs w:val="18"/>
        </w:rPr>
      </w:pPr>
      <w:r w:rsidRPr="00854875">
        <w:rPr>
          <w:sz w:val="18"/>
          <w:szCs w:val="18"/>
        </w:rPr>
        <w:t>* These are components of the base model, and thus are of a single scenario.</w:t>
      </w:r>
    </w:p>
    <w:p w14:paraId="55392461" w14:textId="4BF940B0" w:rsidR="003F6AA8" w:rsidRPr="00854875" w:rsidRDefault="003F6AA8" w:rsidP="003F6AA8">
      <w:pPr>
        <w:spacing w:line="480" w:lineRule="auto"/>
        <w:jc w:val="both"/>
        <w:rPr>
          <w:sz w:val="28"/>
        </w:rPr>
      </w:pPr>
    </w:p>
    <w:p w14:paraId="34337F8C" w14:textId="03FF16C0" w:rsidR="005F75C9" w:rsidRPr="00854875" w:rsidRDefault="005F75C9">
      <w:pPr>
        <w:widowControl/>
        <w:autoSpaceDE/>
        <w:autoSpaceDN/>
        <w:spacing w:after="160" w:line="259" w:lineRule="auto"/>
        <w:rPr>
          <w:sz w:val="28"/>
        </w:rPr>
      </w:pPr>
      <w:r w:rsidRPr="00854875">
        <w:rPr>
          <w:sz w:val="28"/>
        </w:rPr>
        <w:br w:type="page"/>
      </w:r>
    </w:p>
    <w:p w14:paraId="0CC879A2" w14:textId="77777777" w:rsidR="00865362" w:rsidRPr="00854875" w:rsidRDefault="005F75C9" w:rsidP="00865362">
      <w:pPr>
        <w:keepNext/>
        <w:spacing w:line="480" w:lineRule="auto"/>
        <w:jc w:val="center"/>
      </w:pPr>
      <w:r w:rsidRPr="00854875">
        <w:rPr>
          <w:noProof/>
          <w:sz w:val="28"/>
        </w:rPr>
        <w:lastRenderedPageBreak/>
        <w:drawing>
          <wp:inline distT="0" distB="0" distL="0" distR="0" wp14:anchorId="02742CE9" wp14:editId="25C34486">
            <wp:extent cx="5943600" cy="520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SPRms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09688045" w14:textId="066A120B" w:rsidR="00865362" w:rsidRPr="00854875" w:rsidRDefault="00865362" w:rsidP="00A32CE8">
      <w:pPr>
        <w:pStyle w:val="Caption"/>
        <w:spacing w:line="480" w:lineRule="auto"/>
        <w:rPr>
          <w:i w:val="0"/>
          <w:color w:val="auto"/>
          <w:sz w:val="24"/>
          <w:szCs w:val="24"/>
        </w:rPr>
      </w:pPr>
      <w:bookmarkStart w:id="32" w:name="_Ref3218997"/>
      <w:r w:rsidRPr="00854875">
        <w:rPr>
          <w:b/>
          <w:i w:val="0"/>
          <w:color w:val="auto"/>
          <w:sz w:val="24"/>
          <w:szCs w:val="24"/>
        </w:rPr>
        <w:t xml:space="preserve">Appendix </w:t>
      </w:r>
      <w:r w:rsidR="00803799" w:rsidRPr="00854875">
        <w:rPr>
          <w:b/>
          <w:i w:val="0"/>
          <w:color w:val="auto"/>
          <w:sz w:val="24"/>
          <w:szCs w:val="24"/>
        </w:rPr>
        <w:fldChar w:fldCharType="begin"/>
      </w:r>
      <w:r w:rsidR="00803799" w:rsidRPr="00854875">
        <w:rPr>
          <w:b/>
          <w:i w:val="0"/>
          <w:color w:val="auto"/>
          <w:sz w:val="24"/>
          <w:szCs w:val="24"/>
        </w:rPr>
        <w:instrText xml:space="preserve"> SEQ Appendix \* ARABIC </w:instrText>
      </w:r>
      <w:r w:rsidR="00803799" w:rsidRPr="00854875">
        <w:rPr>
          <w:b/>
          <w:i w:val="0"/>
          <w:color w:val="auto"/>
          <w:sz w:val="24"/>
          <w:szCs w:val="24"/>
        </w:rPr>
        <w:fldChar w:fldCharType="separate"/>
      </w:r>
      <w:r w:rsidR="00A32CE8" w:rsidRPr="00854875">
        <w:rPr>
          <w:b/>
          <w:i w:val="0"/>
          <w:noProof/>
          <w:color w:val="auto"/>
          <w:sz w:val="24"/>
          <w:szCs w:val="24"/>
        </w:rPr>
        <w:t>7</w:t>
      </w:r>
      <w:r w:rsidR="00803799" w:rsidRPr="00854875">
        <w:rPr>
          <w:b/>
          <w:i w:val="0"/>
          <w:color w:val="auto"/>
          <w:sz w:val="24"/>
          <w:szCs w:val="24"/>
        </w:rPr>
        <w:fldChar w:fldCharType="end"/>
      </w:r>
      <w:bookmarkEnd w:id="32"/>
      <w:r w:rsidRPr="00854875">
        <w:rPr>
          <w:b/>
          <w:i w:val="0"/>
          <w:color w:val="auto"/>
          <w:sz w:val="24"/>
          <w:szCs w:val="24"/>
        </w:rPr>
        <w:t xml:space="preserve">. </w:t>
      </w:r>
      <w:r w:rsidRPr="00854875">
        <w:rPr>
          <w:i w:val="0"/>
          <w:color w:val="auto"/>
          <w:sz w:val="24"/>
          <w:szCs w:val="24"/>
        </w:rPr>
        <w:t>Violin plots of relative error for SPR</w:t>
      </w:r>
      <w:r w:rsidRPr="00854875">
        <w:rPr>
          <w:i w:val="0"/>
          <w:color w:val="auto"/>
          <w:sz w:val="24"/>
          <w:szCs w:val="24"/>
          <w:vertAlign w:val="subscript"/>
        </w:rPr>
        <w:t>MSY</w:t>
      </w:r>
      <w:r w:rsidRPr="00854875">
        <w:rPr>
          <w:i w:val="0"/>
          <w:color w:val="auto"/>
          <w:sz w:val="24"/>
          <w:szCs w:val="24"/>
        </w:rPr>
        <w:t xml:space="preserve"> for 300 iterations per scenario with 200 individuals per month for one year across three life histories (short-, medium-, and longer-lived), three exploitation levels (target, under-, and overexploited), and three recruitments (no error, stochastic error, and autocorrelation pattern and error). Four methods (Length-based Thompson and Bell (TB), Length-Based Spawning potential ratio (LBSPR), Length-based Integrated Mixed Effects (LIME), and Length-Based Risk Analysis (LBRA)) were analysed. The grey horizontal line is the zero relative error line, and the black dot is the median relative error indicating bias. Each plot has a different y-axis range with a smoother tail.</w:t>
      </w:r>
    </w:p>
    <w:p w14:paraId="24C020B9" w14:textId="2A265CFC" w:rsidR="00A32CE8" w:rsidRPr="00854875" w:rsidRDefault="00A32CE8" w:rsidP="00A32CE8">
      <w:pPr>
        <w:pStyle w:val="Caption"/>
        <w:keepNext/>
        <w:spacing w:line="480" w:lineRule="auto"/>
        <w:rPr>
          <w:i w:val="0"/>
          <w:color w:val="auto"/>
          <w:sz w:val="24"/>
          <w:szCs w:val="24"/>
        </w:rPr>
      </w:pPr>
      <w:bookmarkStart w:id="33" w:name="_Ref3219000"/>
      <w:r w:rsidRPr="00854875">
        <w:rPr>
          <w:b/>
          <w:i w:val="0"/>
          <w:color w:val="auto"/>
          <w:sz w:val="24"/>
          <w:szCs w:val="24"/>
        </w:rPr>
        <w:lastRenderedPageBreak/>
        <w:t xml:space="preserve">Appendix </w:t>
      </w:r>
      <w:r w:rsidRPr="00854875">
        <w:rPr>
          <w:b/>
          <w:i w:val="0"/>
          <w:color w:val="auto"/>
          <w:sz w:val="24"/>
          <w:szCs w:val="24"/>
        </w:rPr>
        <w:fldChar w:fldCharType="begin"/>
      </w:r>
      <w:r w:rsidRPr="00854875">
        <w:rPr>
          <w:b/>
          <w:i w:val="0"/>
          <w:color w:val="auto"/>
          <w:sz w:val="24"/>
          <w:szCs w:val="24"/>
        </w:rPr>
        <w:instrText xml:space="preserve"> SEQ Appendix \* ARABIC </w:instrText>
      </w:r>
      <w:r w:rsidRPr="00854875">
        <w:rPr>
          <w:b/>
          <w:i w:val="0"/>
          <w:color w:val="auto"/>
          <w:sz w:val="24"/>
          <w:szCs w:val="24"/>
        </w:rPr>
        <w:fldChar w:fldCharType="separate"/>
      </w:r>
      <w:r w:rsidRPr="00854875">
        <w:rPr>
          <w:b/>
          <w:i w:val="0"/>
          <w:noProof/>
          <w:color w:val="auto"/>
          <w:sz w:val="24"/>
          <w:szCs w:val="24"/>
        </w:rPr>
        <w:t>8</w:t>
      </w:r>
      <w:r w:rsidRPr="00854875">
        <w:rPr>
          <w:b/>
          <w:i w:val="0"/>
          <w:color w:val="auto"/>
          <w:sz w:val="24"/>
          <w:szCs w:val="24"/>
        </w:rPr>
        <w:fldChar w:fldCharType="end"/>
      </w:r>
      <w:bookmarkEnd w:id="33"/>
      <w:r w:rsidRPr="00854875">
        <w:rPr>
          <w:b/>
          <w:i w:val="0"/>
          <w:color w:val="auto"/>
          <w:sz w:val="24"/>
          <w:szCs w:val="24"/>
        </w:rPr>
        <w:t xml:space="preserve">. </w:t>
      </w:r>
      <w:r w:rsidRPr="00854875">
        <w:rPr>
          <w:i w:val="0"/>
          <w:color w:val="auto"/>
          <w:sz w:val="24"/>
          <w:szCs w:val="24"/>
        </w:rPr>
        <w:t xml:space="preserve">Bias (MRE) and precision (MARE) table of </w:t>
      </w:r>
      <w:r w:rsidR="004535AE" w:rsidRPr="00854875">
        <w:rPr>
          <w:i w:val="0"/>
          <w:color w:val="auto"/>
          <w:sz w:val="24"/>
          <w:szCs w:val="24"/>
        </w:rPr>
        <w:t>SPR</w:t>
      </w:r>
      <w:r w:rsidR="004535AE" w:rsidRPr="00854875">
        <w:rPr>
          <w:i w:val="0"/>
          <w:color w:val="auto"/>
          <w:sz w:val="24"/>
          <w:szCs w:val="24"/>
          <w:vertAlign w:val="subscript"/>
        </w:rPr>
        <w:t>MSY</w:t>
      </w:r>
      <w:r w:rsidR="004535AE" w:rsidRPr="00854875">
        <w:rPr>
          <w:i w:val="0"/>
          <w:color w:val="auto"/>
          <w:sz w:val="24"/>
          <w:szCs w:val="24"/>
        </w:rPr>
        <w:t xml:space="preserve"> </w:t>
      </w:r>
      <w:r w:rsidRPr="00854875">
        <w:rPr>
          <w:i w:val="0"/>
          <w:color w:val="auto"/>
          <w:sz w:val="24"/>
          <w:szCs w:val="24"/>
        </w:rPr>
        <w:t>from length-based Thompson and Bell (TB), Length-Based Spawning potential ratio (LBSPR), Length-based Integrated Mixed Effects (LIME), and Length-based Risk Analysis (LBRA) performance across life histories, exploitation levels, and recruitment types. The lightest red colour indicates bias/precision less than 5%, and the darkest red colour indicates bias/precision greater than 30%.</w:t>
      </w:r>
    </w:p>
    <w:tbl>
      <w:tblPr>
        <w:tblW w:w="5001" w:type="pct"/>
        <w:jc w:val="center"/>
        <w:tblLook w:val="07E0" w:firstRow="1" w:lastRow="1" w:firstColumn="1" w:lastColumn="1" w:noHBand="1" w:noVBand="1"/>
      </w:tblPr>
      <w:tblGrid>
        <w:gridCol w:w="828"/>
        <w:gridCol w:w="664"/>
        <w:gridCol w:w="120"/>
        <w:gridCol w:w="880"/>
        <w:gridCol w:w="464"/>
        <w:gridCol w:w="331"/>
        <w:gridCol w:w="223"/>
        <w:gridCol w:w="702"/>
        <w:gridCol w:w="137"/>
        <w:gridCol w:w="961"/>
        <w:gridCol w:w="962"/>
        <w:gridCol w:w="230"/>
        <w:gridCol w:w="738"/>
        <w:gridCol w:w="1039"/>
        <w:gridCol w:w="1083"/>
      </w:tblGrid>
      <w:tr w:rsidR="00454920" w:rsidRPr="00854875" w14:paraId="78235692" w14:textId="77777777" w:rsidTr="001C1CE0">
        <w:trPr>
          <w:trHeight w:val="217"/>
          <w:jc w:val="center"/>
        </w:trPr>
        <w:tc>
          <w:tcPr>
            <w:tcW w:w="442" w:type="pct"/>
            <w:tcBorders>
              <w:top w:val="single" w:sz="4" w:space="0" w:color="auto"/>
              <w:left w:val="nil"/>
              <w:right w:val="nil"/>
            </w:tcBorders>
            <w:vAlign w:val="bottom"/>
          </w:tcPr>
          <w:p w14:paraId="3740C690" w14:textId="77777777" w:rsidR="00454920" w:rsidRPr="00854875" w:rsidRDefault="00454920" w:rsidP="00454920">
            <w:pPr>
              <w:pStyle w:val="Compact"/>
              <w:spacing w:before="0" w:after="0"/>
              <w:rPr>
                <w:rFonts w:ascii="Times New Roman" w:hAnsi="Times New Roman" w:cs="Times New Roman"/>
                <w:sz w:val="20"/>
                <w:szCs w:val="20"/>
              </w:rPr>
            </w:pPr>
          </w:p>
        </w:tc>
        <w:tc>
          <w:tcPr>
            <w:tcW w:w="1313" w:type="pct"/>
            <w:gridSpan w:val="5"/>
            <w:tcBorders>
              <w:top w:val="single" w:sz="4" w:space="0" w:color="auto"/>
              <w:left w:val="nil"/>
              <w:bottom w:val="single" w:sz="4" w:space="0" w:color="auto"/>
              <w:right w:val="nil"/>
            </w:tcBorders>
            <w:vAlign w:val="bottom"/>
          </w:tcPr>
          <w:p w14:paraId="4B0E5F13" w14:textId="77777777" w:rsidR="00454920" w:rsidRPr="00854875" w:rsidRDefault="00454920" w:rsidP="00454920">
            <w:pPr>
              <w:pStyle w:val="Compact"/>
              <w:spacing w:before="0" w:after="0"/>
              <w:jc w:val="center"/>
              <w:rPr>
                <w:rFonts w:ascii="Times New Roman" w:hAnsi="Times New Roman" w:cs="Times New Roman"/>
                <w:sz w:val="20"/>
                <w:szCs w:val="20"/>
              </w:rPr>
            </w:pPr>
            <w:r w:rsidRPr="00854875">
              <w:rPr>
                <w:rFonts w:ascii="Times New Roman" w:hAnsi="Times New Roman" w:cs="Times New Roman"/>
                <w:sz w:val="20"/>
                <w:szCs w:val="20"/>
              </w:rPr>
              <w:t>Life history</w:t>
            </w:r>
          </w:p>
        </w:tc>
        <w:tc>
          <w:tcPr>
            <w:tcW w:w="119" w:type="pct"/>
            <w:tcBorders>
              <w:top w:val="single" w:sz="4" w:space="0" w:color="auto"/>
              <w:left w:val="nil"/>
              <w:right w:val="nil"/>
            </w:tcBorders>
          </w:tcPr>
          <w:p w14:paraId="016230CD" w14:textId="77777777" w:rsidR="00454920" w:rsidRPr="00854875" w:rsidRDefault="00454920" w:rsidP="00454920">
            <w:pPr>
              <w:pStyle w:val="Compact"/>
              <w:spacing w:before="0" w:after="0"/>
              <w:jc w:val="center"/>
              <w:rPr>
                <w:rFonts w:ascii="Times New Roman" w:hAnsi="Times New Roman" w:cs="Times New Roman"/>
                <w:sz w:val="20"/>
                <w:szCs w:val="20"/>
              </w:rPr>
            </w:pPr>
          </w:p>
        </w:tc>
        <w:tc>
          <w:tcPr>
            <w:tcW w:w="1475" w:type="pct"/>
            <w:gridSpan w:val="4"/>
            <w:tcBorders>
              <w:top w:val="single" w:sz="4" w:space="0" w:color="auto"/>
              <w:left w:val="nil"/>
              <w:bottom w:val="single" w:sz="4" w:space="0" w:color="auto"/>
              <w:right w:val="nil"/>
            </w:tcBorders>
            <w:vAlign w:val="bottom"/>
          </w:tcPr>
          <w:p w14:paraId="2EF6D43B" w14:textId="77777777" w:rsidR="00454920" w:rsidRPr="00854875" w:rsidRDefault="00454920" w:rsidP="00454920">
            <w:pPr>
              <w:pStyle w:val="Compact"/>
              <w:spacing w:before="0" w:after="0"/>
              <w:jc w:val="center"/>
              <w:rPr>
                <w:rFonts w:ascii="Times New Roman" w:hAnsi="Times New Roman" w:cs="Times New Roman"/>
                <w:sz w:val="20"/>
                <w:szCs w:val="20"/>
              </w:rPr>
            </w:pPr>
            <w:r w:rsidRPr="00854875">
              <w:rPr>
                <w:rFonts w:ascii="Times New Roman" w:hAnsi="Times New Roman" w:cs="Times New Roman"/>
                <w:sz w:val="20"/>
                <w:szCs w:val="20"/>
              </w:rPr>
              <w:t>Exploitation level</w:t>
            </w:r>
          </w:p>
        </w:tc>
        <w:tc>
          <w:tcPr>
            <w:tcW w:w="123" w:type="pct"/>
            <w:tcBorders>
              <w:top w:val="single" w:sz="4" w:space="0" w:color="auto"/>
              <w:left w:val="nil"/>
              <w:right w:val="nil"/>
            </w:tcBorders>
          </w:tcPr>
          <w:p w14:paraId="4E38B845" w14:textId="77777777" w:rsidR="00454920" w:rsidRPr="00854875" w:rsidRDefault="00454920" w:rsidP="00454920">
            <w:pPr>
              <w:pStyle w:val="Compact"/>
              <w:spacing w:before="0" w:after="0"/>
              <w:jc w:val="center"/>
              <w:rPr>
                <w:rFonts w:ascii="Times New Roman" w:hAnsi="Times New Roman" w:cs="Times New Roman"/>
                <w:sz w:val="20"/>
                <w:szCs w:val="20"/>
              </w:rPr>
            </w:pPr>
          </w:p>
        </w:tc>
        <w:tc>
          <w:tcPr>
            <w:tcW w:w="1527" w:type="pct"/>
            <w:gridSpan w:val="3"/>
            <w:tcBorders>
              <w:top w:val="single" w:sz="4" w:space="0" w:color="auto"/>
              <w:left w:val="nil"/>
              <w:bottom w:val="single" w:sz="4" w:space="0" w:color="auto"/>
              <w:right w:val="nil"/>
            </w:tcBorders>
            <w:vAlign w:val="bottom"/>
          </w:tcPr>
          <w:p w14:paraId="7102166D" w14:textId="77777777" w:rsidR="00454920" w:rsidRPr="00854875" w:rsidRDefault="00454920" w:rsidP="00454920">
            <w:pPr>
              <w:pStyle w:val="Compact"/>
              <w:spacing w:before="0" w:after="0"/>
              <w:jc w:val="center"/>
              <w:rPr>
                <w:rFonts w:ascii="Times New Roman" w:hAnsi="Times New Roman" w:cs="Times New Roman"/>
                <w:sz w:val="20"/>
                <w:szCs w:val="20"/>
              </w:rPr>
            </w:pPr>
            <w:r w:rsidRPr="00854875">
              <w:rPr>
                <w:rFonts w:ascii="Times New Roman" w:hAnsi="Times New Roman" w:cs="Times New Roman"/>
                <w:sz w:val="20"/>
                <w:szCs w:val="20"/>
              </w:rPr>
              <w:t>Recruitment</w:t>
            </w:r>
          </w:p>
        </w:tc>
      </w:tr>
      <w:tr w:rsidR="00454920" w:rsidRPr="00854875" w14:paraId="50E1B07C" w14:textId="77777777" w:rsidTr="001C1CE0">
        <w:trPr>
          <w:trHeight w:val="434"/>
          <w:jc w:val="center"/>
        </w:trPr>
        <w:tc>
          <w:tcPr>
            <w:tcW w:w="442" w:type="pct"/>
            <w:tcBorders>
              <w:left w:val="nil"/>
              <w:bottom w:val="single" w:sz="4" w:space="0" w:color="auto"/>
              <w:right w:val="nil"/>
            </w:tcBorders>
            <w:vAlign w:val="bottom"/>
          </w:tcPr>
          <w:p w14:paraId="7EBD0C5B" w14:textId="77777777" w:rsidR="00454920" w:rsidRPr="00854875" w:rsidRDefault="00454920" w:rsidP="00454920">
            <w:pPr>
              <w:pStyle w:val="Compact"/>
              <w:spacing w:before="0" w:after="0"/>
              <w:rPr>
                <w:rFonts w:ascii="Times New Roman" w:hAnsi="Times New Roman" w:cs="Times New Roman"/>
                <w:sz w:val="20"/>
                <w:szCs w:val="20"/>
              </w:rPr>
            </w:pPr>
          </w:p>
        </w:tc>
        <w:tc>
          <w:tcPr>
            <w:tcW w:w="355" w:type="pct"/>
            <w:tcBorders>
              <w:top w:val="single" w:sz="4" w:space="0" w:color="auto"/>
              <w:left w:val="nil"/>
              <w:bottom w:val="single" w:sz="4" w:space="0" w:color="auto"/>
              <w:right w:val="nil"/>
            </w:tcBorders>
            <w:vAlign w:val="bottom"/>
          </w:tcPr>
          <w:p w14:paraId="358FFFDC" w14:textId="77777777" w:rsidR="00454920" w:rsidRPr="00854875" w:rsidRDefault="00454920"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Short</w:t>
            </w:r>
          </w:p>
        </w:tc>
        <w:tc>
          <w:tcPr>
            <w:tcW w:w="534" w:type="pct"/>
            <w:gridSpan w:val="2"/>
            <w:tcBorders>
              <w:top w:val="single" w:sz="4" w:space="0" w:color="auto"/>
              <w:left w:val="nil"/>
              <w:bottom w:val="single" w:sz="4" w:space="0" w:color="auto"/>
              <w:right w:val="nil"/>
            </w:tcBorders>
            <w:vAlign w:val="bottom"/>
          </w:tcPr>
          <w:p w14:paraId="70577E0D" w14:textId="77777777" w:rsidR="00454920" w:rsidRPr="00854875" w:rsidRDefault="00454920"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Medium*</w:t>
            </w:r>
          </w:p>
        </w:tc>
        <w:tc>
          <w:tcPr>
            <w:tcW w:w="425" w:type="pct"/>
            <w:gridSpan w:val="2"/>
            <w:tcBorders>
              <w:top w:val="single" w:sz="4" w:space="0" w:color="auto"/>
              <w:left w:val="nil"/>
              <w:bottom w:val="single" w:sz="4" w:space="0" w:color="auto"/>
              <w:right w:val="nil"/>
            </w:tcBorders>
            <w:vAlign w:val="bottom"/>
          </w:tcPr>
          <w:p w14:paraId="678B9E79" w14:textId="77777777" w:rsidR="00454920" w:rsidRPr="00854875" w:rsidRDefault="00454920"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Longer</w:t>
            </w:r>
          </w:p>
        </w:tc>
        <w:tc>
          <w:tcPr>
            <w:tcW w:w="119" w:type="pct"/>
            <w:tcBorders>
              <w:left w:val="nil"/>
              <w:bottom w:val="single" w:sz="4" w:space="0" w:color="auto"/>
              <w:right w:val="nil"/>
            </w:tcBorders>
          </w:tcPr>
          <w:p w14:paraId="724B7B92" w14:textId="77777777" w:rsidR="00454920" w:rsidRPr="00854875" w:rsidRDefault="00454920" w:rsidP="00454920">
            <w:pPr>
              <w:pStyle w:val="Compact"/>
              <w:spacing w:before="0" w:after="0"/>
              <w:rPr>
                <w:rFonts w:ascii="Times New Roman" w:hAnsi="Times New Roman" w:cs="Times New Roman"/>
                <w:sz w:val="20"/>
                <w:szCs w:val="20"/>
              </w:rPr>
            </w:pPr>
          </w:p>
        </w:tc>
        <w:tc>
          <w:tcPr>
            <w:tcW w:w="448" w:type="pct"/>
            <w:gridSpan w:val="2"/>
            <w:tcBorders>
              <w:top w:val="single" w:sz="4" w:space="0" w:color="auto"/>
              <w:left w:val="nil"/>
              <w:bottom w:val="single" w:sz="4" w:space="0" w:color="auto"/>
              <w:right w:val="nil"/>
            </w:tcBorders>
            <w:vAlign w:val="bottom"/>
          </w:tcPr>
          <w:p w14:paraId="54D0744B" w14:textId="77777777" w:rsidR="00454920" w:rsidRPr="00854875" w:rsidRDefault="00454920"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Target*</w:t>
            </w:r>
          </w:p>
        </w:tc>
        <w:tc>
          <w:tcPr>
            <w:tcW w:w="513" w:type="pct"/>
            <w:tcBorders>
              <w:top w:val="single" w:sz="4" w:space="0" w:color="auto"/>
              <w:left w:val="nil"/>
              <w:bottom w:val="single" w:sz="4" w:space="0" w:color="auto"/>
              <w:right w:val="nil"/>
            </w:tcBorders>
            <w:vAlign w:val="bottom"/>
          </w:tcPr>
          <w:p w14:paraId="5C0A3C95" w14:textId="77777777" w:rsidR="00454920" w:rsidRPr="00854875" w:rsidRDefault="00454920"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Under-exploited</w:t>
            </w:r>
          </w:p>
        </w:tc>
        <w:tc>
          <w:tcPr>
            <w:tcW w:w="514" w:type="pct"/>
            <w:tcBorders>
              <w:top w:val="single" w:sz="4" w:space="0" w:color="auto"/>
              <w:left w:val="nil"/>
              <w:bottom w:val="single" w:sz="4" w:space="0" w:color="auto"/>
              <w:right w:val="nil"/>
            </w:tcBorders>
            <w:vAlign w:val="bottom"/>
          </w:tcPr>
          <w:p w14:paraId="0FC30A15" w14:textId="77777777" w:rsidR="00454920" w:rsidRPr="00854875" w:rsidRDefault="00454920"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Over-exploited</w:t>
            </w:r>
          </w:p>
        </w:tc>
        <w:tc>
          <w:tcPr>
            <w:tcW w:w="123" w:type="pct"/>
            <w:tcBorders>
              <w:left w:val="nil"/>
              <w:bottom w:val="single" w:sz="4" w:space="0" w:color="auto"/>
              <w:right w:val="nil"/>
            </w:tcBorders>
          </w:tcPr>
          <w:p w14:paraId="486674F6" w14:textId="77777777" w:rsidR="00454920" w:rsidRPr="00854875" w:rsidRDefault="00454920" w:rsidP="00454920">
            <w:pPr>
              <w:pStyle w:val="Compact"/>
              <w:spacing w:before="0" w:after="0"/>
              <w:rPr>
                <w:rFonts w:ascii="Times New Roman" w:hAnsi="Times New Roman" w:cs="Times New Roman"/>
                <w:sz w:val="20"/>
                <w:szCs w:val="20"/>
              </w:rPr>
            </w:pPr>
          </w:p>
        </w:tc>
        <w:tc>
          <w:tcPr>
            <w:tcW w:w="394" w:type="pct"/>
            <w:tcBorders>
              <w:top w:val="single" w:sz="4" w:space="0" w:color="auto"/>
              <w:left w:val="nil"/>
              <w:bottom w:val="single" w:sz="4" w:space="0" w:color="auto"/>
              <w:right w:val="nil"/>
            </w:tcBorders>
            <w:vAlign w:val="bottom"/>
          </w:tcPr>
          <w:p w14:paraId="1DA1D716" w14:textId="77777777" w:rsidR="00454920" w:rsidRPr="00854875" w:rsidRDefault="00454920"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No Error*</w:t>
            </w:r>
          </w:p>
        </w:tc>
        <w:tc>
          <w:tcPr>
            <w:tcW w:w="555" w:type="pct"/>
            <w:tcBorders>
              <w:top w:val="single" w:sz="4" w:space="0" w:color="auto"/>
              <w:left w:val="nil"/>
              <w:bottom w:val="single" w:sz="4" w:space="0" w:color="auto"/>
              <w:right w:val="nil"/>
            </w:tcBorders>
            <w:vAlign w:val="bottom"/>
          </w:tcPr>
          <w:p w14:paraId="64C53909" w14:textId="77777777" w:rsidR="00454920" w:rsidRPr="00854875" w:rsidRDefault="00454920"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Stochastic</w:t>
            </w:r>
          </w:p>
        </w:tc>
        <w:tc>
          <w:tcPr>
            <w:tcW w:w="578" w:type="pct"/>
            <w:tcBorders>
              <w:top w:val="single" w:sz="4" w:space="0" w:color="auto"/>
              <w:left w:val="nil"/>
              <w:bottom w:val="single" w:sz="4" w:space="0" w:color="auto"/>
              <w:right w:val="nil"/>
            </w:tcBorders>
            <w:vAlign w:val="bottom"/>
          </w:tcPr>
          <w:p w14:paraId="7D2A0A7F" w14:textId="77777777" w:rsidR="00454920" w:rsidRPr="00854875" w:rsidRDefault="00454920" w:rsidP="00454920">
            <w:pPr>
              <w:pStyle w:val="Compact"/>
              <w:spacing w:before="0" w:after="0"/>
              <w:rPr>
                <w:rFonts w:ascii="Times New Roman" w:hAnsi="Times New Roman" w:cs="Times New Roman"/>
                <w:sz w:val="20"/>
                <w:szCs w:val="20"/>
              </w:rPr>
            </w:pPr>
            <w:r w:rsidRPr="00854875">
              <w:rPr>
                <w:rFonts w:ascii="Times New Roman" w:hAnsi="Times New Roman" w:cs="Times New Roman"/>
                <w:sz w:val="20"/>
                <w:szCs w:val="20"/>
              </w:rPr>
              <w:t>Auto-correlation</w:t>
            </w:r>
          </w:p>
        </w:tc>
      </w:tr>
      <w:tr w:rsidR="00454920" w:rsidRPr="00854875" w14:paraId="354AAD30" w14:textId="77777777" w:rsidTr="001C1CE0">
        <w:trPr>
          <w:trHeight w:val="256"/>
          <w:jc w:val="center"/>
        </w:trPr>
        <w:tc>
          <w:tcPr>
            <w:tcW w:w="1579" w:type="pct"/>
            <w:gridSpan w:val="5"/>
            <w:tcBorders>
              <w:top w:val="single" w:sz="4" w:space="0" w:color="auto"/>
            </w:tcBorders>
          </w:tcPr>
          <w:p w14:paraId="7D3C52BE" w14:textId="77777777" w:rsidR="00454920" w:rsidRPr="00854875" w:rsidRDefault="00454920" w:rsidP="00454920">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Bias (MRE)</w:t>
            </w:r>
          </w:p>
        </w:tc>
        <w:tc>
          <w:tcPr>
            <w:tcW w:w="671" w:type="pct"/>
            <w:gridSpan w:val="3"/>
            <w:tcBorders>
              <w:top w:val="single" w:sz="4" w:space="0" w:color="auto"/>
            </w:tcBorders>
          </w:tcPr>
          <w:p w14:paraId="0E3F5117" w14:textId="77777777" w:rsidR="00454920" w:rsidRPr="00854875" w:rsidRDefault="00454920" w:rsidP="00454920">
            <w:pPr>
              <w:pStyle w:val="Compact"/>
              <w:spacing w:after="0"/>
              <w:rPr>
                <w:rFonts w:ascii="Times New Roman" w:hAnsi="Times New Roman" w:cs="Times New Roman"/>
                <w:sz w:val="20"/>
                <w:szCs w:val="20"/>
              </w:rPr>
            </w:pPr>
          </w:p>
        </w:tc>
        <w:tc>
          <w:tcPr>
            <w:tcW w:w="2750" w:type="pct"/>
            <w:gridSpan w:val="7"/>
          </w:tcPr>
          <w:p w14:paraId="2E16A1D1" w14:textId="77777777" w:rsidR="00454920" w:rsidRPr="00854875" w:rsidRDefault="00454920" w:rsidP="00454920">
            <w:pPr>
              <w:pStyle w:val="Compact"/>
              <w:spacing w:after="0"/>
              <w:rPr>
                <w:rFonts w:ascii="Times New Roman" w:hAnsi="Times New Roman" w:cs="Times New Roman"/>
                <w:sz w:val="20"/>
                <w:szCs w:val="20"/>
              </w:rPr>
            </w:pPr>
          </w:p>
        </w:tc>
      </w:tr>
      <w:tr w:rsidR="003B5E21" w:rsidRPr="00854875" w14:paraId="73CFE052" w14:textId="77777777" w:rsidTr="001C1CE0">
        <w:trPr>
          <w:trHeight w:val="256"/>
          <w:jc w:val="center"/>
        </w:trPr>
        <w:tc>
          <w:tcPr>
            <w:tcW w:w="442" w:type="pct"/>
          </w:tcPr>
          <w:p w14:paraId="0CE2D140" w14:textId="77777777"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TB</w:t>
            </w:r>
          </w:p>
        </w:tc>
        <w:tc>
          <w:tcPr>
            <w:tcW w:w="419" w:type="pct"/>
            <w:gridSpan w:val="2"/>
            <w:shd w:val="clear" w:color="auto" w:fill="FB644B"/>
          </w:tcPr>
          <w:p w14:paraId="74822A50" w14:textId="694A531A"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0.251</w:t>
            </w:r>
          </w:p>
        </w:tc>
        <w:tc>
          <w:tcPr>
            <w:tcW w:w="470" w:type="pct"/>
            <w:shd w:val="clear" w:color="auto" w:fill="FED5CE"/>
          </w:tcPr>
          <w:p w14:paraId="409E2364" w14:textId="04239948"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0.034</w:t>
            </w:r>
          </w:p>
        </w:tc>
        <w:tc>
          <w:tcPr>
            <w:tcW w:w="425" w:type="pct"/>
            <w:gridSpan w:val="2"/>
            <w:shd w:val="clear" w:color="auto" w:fill="FED5CE"/>
          </w:tcPr>
          <w:p w14:paraId="0DC09590" w14:textId="1E8C96B4"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0.042</w:t>
            </w:r>
          </w:p>
        </w:tc>
        <w:tc>
          <w:tcPr>
            <w:tcW w:w="119" w:type="pct"/>
            <w:shd w:val="clear" w:color="auto" w:fill="auto"/>
          </w:tcPr>
          <w:p w14:paraId="30366DCF" w14:textId="77777777" w:rsidR="003B5E21" w:rsidRPr="00854875" w:rsidRDefault="003B5E21" w:rsidP="003B5E21">
            <w:pPr>
              <w:pStyle w:val="Compact"/>
              <w:spacing w:after="0"/>
              <w:rPr>
                <w:rFonts w:ascii="Times New Roman" w:hAnsi="Times New Roman" w:cs="Times New Roman"/>
                <w:sz w:val="20"/>
                <w:szCs w:val="20"/>
              </w:rPr>
            </w:pPr>
          </w:p>
        </w:tc>
        <w:tc>
          <w:tcPr>
            <w:tcW w:w="448" w:type="pct"/>
            <w:gridSpan w:val="2"/>
            <w:shd w:val="clear" w:color="auto" w:fill="FED5CE"/>
          </w:tcPr>
          <w:p w14:paraId="331F7664" w14:textId="65A03EB9"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0.034</w:t>
            </w:r>
          </w:p>
        </w:tc>
        <w:tc>
          <w:tcPr>
            <w:tcW w:w="513" w:type="pct"/>
            <w:shd w:val="clear" w:color="auto" w:fill="FC7A64"/>
          </w:tcPr>
          <w:p w14:paraId="590DAC26" w14:textId="6DE9021D"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0.151</w:t>
            </w:r>
          </w:p>
        </w:tc>
        <w:tc>
          <w:tcPr>
            <w:tcW w:w="514" w:type="pct"/>
            <w:shd w:val="clear" w:color="auto" w:fill="FC7A64"/>
          </w:tcPr>
          <w:p w14:paraId="7C921521" w14:textId="6939A859"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0.184</w:t>
            </w:r>
          </w:p>
        </w:tc>
        <w:tc>
          <w:tcPr>
            <w:tcW w:w="123" w:type="pct"/>
            <w:shd w:val="clear" w:color="auto" w:fill="auto"/>
          </w:tcPr>
          <w:p w14:paraId="0B417F57" w14:textId="77777777" w:rsidR="003B5E21" w:rsidRPr="00854875" w:rsidRDefault="003B5E21" w:rsidP="003B5E21">
            <w:pPr>
              <w:pStyle w:val="Compact"/>
              <w:spacing w:after="0"/>
              <w:rPr>
                <w:rFonts w:ascii="Times New Roman" w:hAnsi="Times New Roman" w:cs="Times New Roman"/>
                <w:sz w:val="20"/>
                <w:szCs w:val="20"/>
              </w:rPr>
            </w:pPr>
          </w:p>
        </w:tc>
        <w:tc>
          <w:tcPr>
            <w:tcW w:w="394" w:type="pct"/>
            <w:shd w:val="clear" w:color="auto" w:fill="FED5CE"/>
          </w:tcPr>
          <w:p w14:paraId="6ABED2E4" w14:textId="5FFB985A"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0.034</w:t>
            </w:r>
          </w:p>
        </w:tc>
        <w:tc>
          <w:tcPr>
            <w:tcW w:w="555" w:type="pct"/>
            <w:shd w:val="clear" w:color="auto" w:fill="FC7A64"/>
          </w:tcPr>
          <w:p w14:paraId="35AD6E10" w14:textId="5091F51C"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0.153</w:t>
            </w:r>
          </w:p>
        </w:tc>
        <w:tc>
          <w:tcPr>
            <w:tcW w:w="578" w:type="pct"/>
            <w:shd w:val="clear" w:color="auto" w:fill="FED5CE"/>
          </w:tcPr>
          <w:p w14:paraId="5964319B" w14:textId="6EE70CF1"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-0.037</w:t>
            </w:r>
          </w:p>
        </w:tc>
      </w:tr>
      <w:tr w:rsidR="003B5E21" w:rsidRPr="00854875" w14:paraId="49658A9D" w14:textId="77777777" w:rsidTr="001C1CE0">
        <w:trPr>
          <w:trHeight w:val="256"/>
          <w:jc w:val="center"/>
        </w:trPr>
        <w:tc>
          <w:tcPr>
            <w:tcW w:w="442" w:type="pct"/>
          </w:tcPr>
          <w:p w14:paraId="08DDA1E7" w14:textId="77777777"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LBSPR</w:t>
            </w:r>
          </w:p>
        </w:tc>
        <w:tc>
          <w:tcPr>
            <w:tcW w:w="419" w:type="pct"/>
            <w:gridSpan w:val="2"/>
            <w:shd w:val="clear" w:color="auto" w:fill="FB4425"/>
          </w:tcPr>
          <w:p w14:paraId="3998D4FD" w14:textId="67904901"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0.840</w:t>
            </w:r>
          </w:p>
        </w:tc>
        <w:tc>
          <w:tcPr>
            <w:tcW w:w="470" w:type="pct"/>
            <w:shd w:val="clear" w:color="auto" w:fill="FED5CE"/>
          </w:tcPr>
          <w:p w14:paraId="372FBEFC" w14:textId="1FE12E7B"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0.017</w:t>
            </w:r>
          </w:p>
        </w:tc>
        <w:tc>
          <w:tcPr>
            <w:tcW w:w="425" w:type="pct"/>
            <w:gridSpan w:val="2"/>
            <w:shd w:val="clear" w:color="auto" w:fill="FED5CE"/>
          </w:tcPr>
          <w:p w14:paraId="3DBE918E" w14:textId="0D399895"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0.047</w:t>
            </w:r>
          </w:p>
        </w:tc>
        <w:tc>
          <w:tcPr>
            <w:tcW w:w="119" w:type="pct"/>
            <w:shd w:val="clear" w:color="auto" w:fill="auto"/>
          </w:tcPr>
          <w:p w14:paraId="52E2BD6A" w14:textId="77777777" w:rsidR="003B5E21" w:rsidRPr="00854875" w:rsidRDefault="003B5E21" w:rsidP="003B5E21">
            <w:pPr>
              <w:pStyle w:val="Compact"/>
              <w:spacing w:after="0"/>
              <w:rPr>
                <w:rFonts w:ascii="Times New Roman" w:hAnsi="Times New Roman" w:cs="Times New Roman"/>
                <w:sz w:val="20"/>
                <w:szCs w:val="20"/>
              </w:rPr>
            </w:pPr>
          </w:p>
        </w:tc>
        <w:tc>
          <w:tcPr>
            <w:tcW w:w="448" w:type="pct"/>
            <w:gridSpan w:val="2"/>
            <w:shd w:val="clear" w:color="auto" w:fill="FED5CE"/>
          </w:tcPr>
          <w:p w14:paraId="5F897AA0" w14:textId="5B7C38C7"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0.017</w:t>
            </w:r>
          </w:p>
        </w:tc>
        <w:tc>
          <w:tcPr>
            <w:tcW w:w="513" w:type="pct"/>
            <w:shd w:val="clear" w:color="auto" w:fill="FC7A64"/>
          </w:tcPr>
          <w:p w14:paraId="38323447" w14:textId="52A53D68"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0.138</w:t>
            </w:r>
          </w:p>
        </w:tc>
        <w:tc>
          <w:tcPr>
            <w:tcW w:w="514" w:type="pct"/>
            <w:shd w:val="clear" w:color="auto" w:fill="FC7A64"/>
          </w:tcPr>
          <w:p w14:paraId="790C4DB3" w14:textId="5F5F9202"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0.139</w:t>
            </w:r>
          </w:p>
        </w:tc>
        <w:tc>
          <w:tcPr>
            <w:tcW w:w="123" w:type="pct"/>
            <w:shd w:val="clear" w:color="auto" w:fill="auto"/>
          </w:tcPr>
          <w:p w14:paraId="680DB7EC" w14:textId="77777777" w:rsidR="003B5E21" w:rsidRPr="00854875" w:rsidRDefault="003B5E21" w:rsidP="003B5E21">
            <w:pPr>
              <w:pStyle w:val="Compact"/>
              <w:spacing w:after="0"/>
              <w:rPr>
                <w:rFonts w:ascii="Times New Roman" w:hAnsi="Times New Roman" w:cs="Times New Roman"/>
                <w:sz w:val="20"/>
                <w:szCs w:val="20"/>
              </w:rPr>
            </w:pPr>
          </w:p>
        </w:tc>
        <w:tc>
          <w:tcPr>
            <w:tcW w:w="394" w:type="pct"/>
            <w:shd w:val="clear" w:color="auto" w:fill="FED5CE"/>
          </w:tcPr>
          <w:p w14:paraId="7155C826" w14:textId="625B16DE"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0.017</w:t>
            </w:r>
          </w:p>
        </w:tc>
        <w:tc>
          <w:tcPr>
            <w:tcW w:w="555" w:type="pct"/>
            <w:shd w:val="clear" w:color="auto" w:fill="FC7A64"/>
          </w:tcPr>
          <w:p w14:paraId="02EC5DD5" w14:textId="4ABFB863"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0.138</w:t>
            </w:r>
          </w:p>
        </w:tc>
        <w:tc>
          <w:tcPr>
            <w:tcW w:w="578" w:type="pct"/>
            <w:shd w:val="clear" w:color="auto" w:fill="FED5CE"/>
          </w:tcPr>
          <w:p w14:paraId="40D869F4" w14:textId="6199729A"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-0.047</w:t>
            </w:r>
          </w:p>
        </w:tc>
      </w:tr>
      <w:tr w:rsidR="003B5E21" w:rsidRPr="00854875" w14:paraId="2526D79B" w14:textId="77777777" w:rsidTr="001C1CE0">
        <w:trPr>
          <w:trHeight w:val="256"/>
          <w:jc w:val="center"/>
        </w:trPr>
        <w:tc>
          <w:tcPr>
            <w:tcW w:w="442" w:type="pct"/>
          </w:tcPr>
          <w:p w14:paraId="578372C3" w14:textId="77777777"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LIME</w:t>
            </w:r>
          </w:p>
        </w:tc>
        <w:tc>
          <w:tcPr>
            <w:tcW w:w="419" w:type="pct"/>
            <w:gridSpan w:val="2"/>
            <w:shd w:val="clear" w:color="auto" w:fill="FB4425"/>
          </w:tcPr>
          <w:p w14:paraId="68D698DA" w14:textId="2C82B077"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0.579</w:t>
            </w:r>
          </w:p>
        </w:tc>
        <w:tc>
          <w:tcPr>
            <w:tcW w:w="470" w:type="pct"/>
            <w:shd w:val="clear" w:color="auto" w:fill="FED5CE"/>
          </w:tcPr>
          <w:p w14:paraId="0BB2C043" w14:textId="2F22B832"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-0.005</w:t>
            </w:r>
          </w:p>
        </w:tc>
        <w:tc>
          <w:tcPr>
            <w:tcW w:w="425" w:type="pct"/>
            <w:gridSpan w:val="2"/>
            <w:shd w:val="clear" w:color="auto" w:fill="FDB2A5"/>
          </w:tcPr>
          <w:p w14:paraId="63866E61" w14:textId="7A82E187"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0.051</w:t>
            </w:r>
          </w:p>
        </w:tc>
        <w:tc>
          <w:tcPr>
            <w:tcW w:w="119" w:type="pct"/>
            <w:shd w:val="clear" w:color="auto" w:fill="auto"/>
          </w:tcPr>
          <w:p w14:paraId="3745673D" w14:textId="77777777" w:rsidR="003B5E21" w:rsidRPr="00854875" w:rsidRDefault="003B5E21" w:rsidP="003B5E21">
            <w:pPr>
              <w:pStyle w:val="Compact"/>
              <w:spacing w:after="0"/>
              <w:rPr>
                <w:rFonts w:ascii="Times New Roman" w:hAnsi="Times New Roman" w:cs="Times New Roman"/>
                <w:sz w:val="20"/>
                <w:szCs w:val="20"/>
              </w:rPr>
            </w:pPr>
          </w:p>
        </w:tc>
        <w:tc>
          <w:tcPr>
            <w:tcW w:w="448" w:type="pct"/>
            <w:gridSpan w:val="2"/>
            <w:shd w:val="clear" w:color="auto" w:fill="FED5CE"/>
          </w:tcPr>
          <w:p w14:paraId="7C966D7E" w14:textId="2205B200"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-0.005</w:t>
            </w:r>
          </w:p>
        </w:tc>
        <w:tc>
          <w:tcPr>
            <w:tcW w:w="513" w:type="pct"/>
            <w:shd w:val="clear" w:color="auto" w:fill="FC7A64"/>
          </w:tcPr>
          <w:p w14:paraId="31F36EEA" w14:textId="155953AA"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0.177</w:t>
            </w:r>
          </w:p>
        </w:tc>
        <w:tc>
          <w:tcPr>
            <w:tcW w:w="514" w:type="pct"/>
            <w:shd w:val="clear" w:color="auto" w:fill="FC7A64"/>
          </w:tcPr>
          <w:p w14:paraId="62F2CF76" w14:textId="41529CFF"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0.188</w:t>
            </w:r>
          </w:p>
        </w:tc>
        <w:tc>
          <w:tcPr>
            <w:tcW w:w="123" w:type="pct"/>
            <w:shd w:val="clear" w:color="auto" w:fill="auto"/>
          </w:tcPr>
          <w:p w14:paraId="180DD483" w14:textId="77777777" w:rsidR="003B5E21" w:rsidRPr="00854875" w:rsidRDefault="003B5E21" w:rsidP="003B5E21">
            <w:pPr>
              <w:pStyle w:val="Compact"/>
              <w:spacing w:after="0"/>
              <w:rPr>
                <w:rFonts w:ascii="Times New Roman" w:hAnsi="Times New Roman" w:cs="Times New Roman"/>
                <w:sz w:val="20"/>
                <w:szCs w:val="20"/>
              </w:rPr>
            </w:pPr>
          </w:p>
        </w:tc>
        <w:tc>
          <w:tcPr>
            <w:tcW w:w="394" w:type="pct"/>
            <w:shd w:val="clear" w:color="auto" w:fill="FED5CE"/>
          </w:tcPr>
          <w:p w14:paraId="659E559E" w14:textId="396992CD"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-0.005</w:t>
            </w:r>
          </w:p>
        </w:tc>
        <w:tc>
          <w:tcPr>
            <w:tcW w:w="555" w:type="pct"/>
            <w:shd w:val="clear" w:color="auto" w:fill="FC7A64"/>
          </w:tcPr>
          <w:p w14:paraId="064778CD" w14:textId="13405F43"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0.175</w:t>
            </w:r>
          </w:p>
        </w:tc>
        <w:tc>
          <w:tcPr>
            <w:tcW w:w="578" w:type="pct"/>
            <w:shd w:val="clear" w:color="auto" w:fill="FED5CE"/>
          </w:tcPr>
          <w:p w14:paraId="7EF2013F" w14:textId="44C86EAA"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-0.026</w:t>
            </w:r>
          </w:p>
        </w:tc>
      </w:tr>
      <w:tr w:rsidR="003B5E21" w:rsidRPr="00854875" w14:paraId="6919B036" w14:textId="77777777" w:rsidTr="001C1CE0">
        <w:trPr>
          <w:trHeight w:val="256"/>
          <w:jc w:val="center"/>
        </w:trPr>
        <w:tc>
          <w:tcPr>
            <w:tcW w:w="442" w:type="pct"/>
          </w:tcPr>
          <w:p w14:paraId="5E2A29C0" w14:textId="77777777"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LBRA</w:t>
            </w:r>
          </w:p>
        </w:tc>
        <w:tc>
          <w:tcPr>
            <w:tcW w:w="419" w:type="pct"/>
            <w:gridSpan w:val="2"/>
            <w:shd w:val="clear" w:color="auto" w:fill="FC7A64"/>
          </w:tcPr>
          <w:p w14:paraId="12909FCB" w14:textId="40AFF33D"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0.106</w:t>
            </w:r>
          </w:p>
        </w:tc>
        <w:tc>
          <w:tcPr>
            <w:tcW w:w="470" w:type="pct"/>
            <w:shd w:val="clear" w:color="auto" w:fill="FED5CE"/>
          </w:tcPr>
          <w:p w14:paraId="514ED795" w14:textId="5F2EAF7A"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0.008</w:t>
            </w:r>
          </w:p>
        </w:tc>
        <w:tc>
          <w:tcPr>
            <w:tcW w:w="425" w:type="pct"/>
            <w:gridSpan w:val="2"/>
            <w:shd w:val="clear" w:color="auto" w:fill="FED5CE"/>
          </w:tcPr>
          <w:p w14:paraId="58B148BE" w14:textId="13C1E689"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0.024</w:t>
            </w:r>
          </w:p>
        </w:tc>
        <w:tc>
          <w:tcPr>
            <w:tcW w:w="119" w:type="pct"/>
            <w:shd w:val="clear" w:color="auto" w:fill="auto"/>
          </w:tcPr>
          <w:p w14:paraId="24408428" w14:textId="77777777" w:rsidR="003B5E21" w:rsidRPr="00854875" w:rsidRDefault="003B5E21" w:rsidP="003B5E21">
            <w:pPr>
              <w:pStyle w:val="Compact"/>
              <w:spacing w:after="0"/>
              <w:rPr>
                <w:rFonts w:ascii="Times New Roman" w:hAnsi="Times New Roman" w:cs="Times New Roman"/>
                <w:sz w:val="20"/>
                <w:szCs w:val="20"/>
              </w:rPr>
            </w:pPr>
          </w:p>
        </w:tc>
        <w:tc>
          <w:tcPr>
            <w:tcW w:w="448" w:type="pct"/>
            <w:gridSpan w:val="2"/>
            <w:shd w:val="clear" w:color="auto" w:fill="FED5CE"/>
          </w:tcPr>
          <w:p w14:paraId="5A1AB1EB" w14:textId="0A2E0320"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0.008</w:t>
            </w:r>
          </w:p>
        </w:tc>
        <w:tc>
          <w:tcPr>
            <w:tcW w:w="513" w:type="pct"/>
            <w:shd w:val="clear" w:color="auto" w:fill="FC7A64"/>
          </w:tcPr>
          <w:p w14:paraId="4D2877D6" w14:textId="46B7A033"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0.135</w:t>
            </w:r>
          </w:p>
        </w:tc>
        <w:tc>
          <w:tcPr>
            <w:tcW w:w="514" w:type="pct"/>
            <w:shd w:val="clear" w:color="auto" w:fill="FC7A64"/>
          </w:tcPr>
          <w:p w14:paraId="248A2310" w14:textId="395CC54A"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0.147</w:t>
            </w:r>
          </w:p>
        </w:tc>
        <w:tc>
          <w:tcPr>
            <w:tcW w:w="123" w:type="pct"/>
            <w:shd w:val="clear" w:color="auto" w:fill="auto"/>
          </w:tcPr>
          <w:p w14:paraId="626FD9E1" w14:textId="77777777" w:rsidR="003B5E21" w:rsidRPr="00854875" w:rsidRDefault="003B5E21" w:rsidP="003B5E21">
            <w:pPr>
              <w:pStyle w:val="Compact"/>
              <w:spacing w:after="0"/>
              <w:rPr>
                <w:rFonts w:ascii="Times New Roman" w:hAnsi="Times New Roman" w:cs="Times New Roman"/>
                <w:sz w:val="20"/>
                <w:szCs w:val="20"/>
              </w:rPr>
            </w:pPr>
          </w:p>
        </w:tc>
        <w:tc>
          <w:tcPr>
            <w:tcW w:w="394" w:type="pct"/>
            <w:shd w:val="clear" w:color="auto" w:fill="FED5CE"/>
          </w:tcPr>
          <w:p w14:paraId="780667FF" w14:textId="65602E0F"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0.008</w:t>
            </w:r>
          </w:p>
        </w:tc>
        <w:tc>
          <w:tcPr>
            <w:tcW w:w="555" w:type="pct"/>
            <w:shd w:val="clear" w:color="auto" w:fill="FC7A64"/>
          </w:tcPr>
          <w:p w14:paraId="28D0AAFB" w14:textId="57C2BCBE"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0.135</w:t>
            </w:r>
          </w:p>
        </w:tc>
        <w:tc>
          <w:tcPr>
            <w:tcW w:w="578" w:type="pct"/>
            <w:shd w:val="clear" w:color="auto" w:fill="FED5CE"/>
          </w:tcPr>
          <w:p w14:paraId="683C3713" w14:textId="3799C5DD"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-0.048</w:t>
            </w:r>
          </w:p>
        </w:tc>
      </w:tr>
      <w:tr w:rsidR="003B5E21" w:rsidRPr="00854875" w14:paraId="04AE5BFF" w14:textId="77777777" w:rsidTr="001C1CE0">
        <w:trPr>
          <w:trHeight w:val="256"/>
          <w:jc w:val="center"/>
        </w:trPr>
        <w:tc>
          <w:tcPr>
            <w:tcW w:w="1579" w:type="pct"/>
            <w:gridSpan w:val="5"/>
            <w:shd w:val="clear" w:color="auto" w:fill="auto"/>
          </w:tcPr>
          <w:p w14:paraId="1989FF6E" w14:textId="77777777" w:rsidR="003B5E21" w:rsidRPr="00854875" w:rsidRDefault="003B5E21" w:rsidP="003B5E21">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Precision (MARE)</w:t>
            </w:r>
          </w:p>
        </w:tc>
        <w:tc>
          <w:tcPr>
            <w:tcW w:w="671" w:type="pct"/>
            <w:gridSpan w:val="3"/>
            <w:shd w:val="clear" w:color="auto" w:fill="auto"/>
          </w:tcPr>
          <w:p w14:paraId="5E18E372" w14:textId="77777777" w:rsidR="003B5E21" w:rsidRPr="00854875" w:rsidRDefault="003B5E21" w:rsidP="003B5E21">
            <w:pPr>
              <w:pStyle w:val="Compact"/>
              <w:spacing w:after="0"/>
              <w:rPr>
                <w:rFonts w:ascii="Times New Roman" w:hAnsi="Times New Roman" w:cs="Times New Roman"/>
                <w:sz w:val="20"/>
                <w:szCs w:val="20"/>
              </w:rPr>
            </w:pPr>
          </w:p>
        </w:tc>
        <w:tc>
          <w:tcPr>
            <w:tcW w:w="2750" w:type="pct"/>
            <w:gridSpan w:val="7"/>
            <w:shd w:val="clear" w:color="auto" w:fill="auto"/>
          </w:tcPr>
          <w:p w14:paraId="7BDA6700" w14:textId="77777777" w:rsidR="003B5E21" w:rsidRPr="00854875" w:rsidRDefault="003B5E21" w:rsidP="003B5E21">
            <w:pPr>
              <w:pStyle w:val="Compact"/>
              <w:spacing w:after="0"/>
              <w:rPr>
                <w:rFonts w:ascii="Times New Roman" w:hAnsi="Times New Roman" w:cs="Times New Roman"/>
                <w:sz w:val="20"/>
                <w:szCs w:val="20"/>
              </w:rPr>
            </w:pPr>
          </w:p>
        </w:tc>
      </w:tr>
      <w:tr w:rsidR="003C74E7" w:rsidRPr="00854875" w14:paraId="34842C6A" w14:textId="77777777" w:rsidTr="001C1CE0">
        <w:trPr>
          <w:trHeight w:val="256"/>
          <w:jc w:val="center"/>
        </w:trPr>
        <w:tc>
          <w:tcPr>
            <w:tcW w:w="442" w:type="pct"/>
          </w:tcPr>
          <w:p w14:paraId="300BF5D1" w14:textId="77777777"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TB</w:t>
            </w:r>
          </w:p>
        </w:tc>
        <w:tc>
          <w:tcPr>
            <w:tcW w:w="419" w:type="pct"/>
            <w:gridSpan w:val="2"/>
            <w:shd w:val="clear" w:color="auto" w:fill="FB644B"/>
          </w:tcPr>
          <w:p w14:paraId="55E224E5" w14:textId="46A1D84C"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0.251</w:t>
            </w:r>
          </w:p>
        </w:tc>
        <w:tc>
          <w:tcPr>
            <w:tcW w:w="470" w:type="pct"/>
            <w:shd w:val="clear" w:color="auto" w:fill="FED5CE"/>
          </w:tcPr>
          <w:p w14:paraId="5FAE5A74" w14:textId="5FCC3301"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0.036</w:t>
            </w:r>
          </w:p>
        </w:tc>
        <w:tc>
          <w:tcPr>
            <w:tcW w:w="425" w:type="pct"/>
            <w:gridSpan w:val="2"/>
            <w:shd w:val="clear" w:color="auto" w:fill="FED5CE"/>
          </w:tcPr>
          <w:p w14:paraId="3ED0F83F" w14:textId="2B7E3266"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0.045</w:t>
            </w:r>
          </w:p>
        </w:tc>
        <w:tc>
          <w:tcPr>
            <w:tcW w:w="119" w:type="pct"/>
            <w:shd w:val="clear" w:color="auto" w:fill="auto"/>
          </w:tcPr>
          <w:p w14:paraId="71D05623" w14:textId="77777777" w:rsidR="003C74E7" w:rsidRPr="00854875" w:rsidRDefault="003C74E7" w:rsidP="003C74E7">
            <w:pPr>
              <w:pStyle w:val="Compact"/>
              <w:spacing w:after="0"/>
              <w:rPr>
                <w:rFonts w:ascii="Times New Roman" w:hAnsi="Times New Roman" w:cs="Times New Roman"/>
                <w:sz w:val="20"/>
                <w:szCs w:val="20"/>
              </w:rPr>
            </w:pPr>
          </w:p>
        </w:tc>
        <w:tc>
          <w:tcPr>
            <w:tcW w:w="448" w:type="pct"/>
            <w:gridSpan w:val="2"/>
            <w:shd w:val="clear" w:color="auto" w:fill="FED5CE"/>
          </w:tcPr>
          <w:p w14:paraId="608560F8" w14:textId="7C50A159"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0.036</w:t>
            </w:r>
          </w:p>
        </w:tc>
        <w:tc>
          <w:tcPr>
            <w:tcW w:w="513" w:type="pct"/>
            <w:shd w:val="clear" w:color="auto" w:fill="FC7A64"/>
          </w:tcPr>
          <w:p w14:paraId="77E5E56E" w14:textId="0FC2B7C0"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0.151</w:t>
            </w:r>
          </w:p>
        </w:tc>
        <w:tc>
          <w:tcPr>
            <w:tcW w:w="514" w:type="pct"/>
            <w:shd w:val="clear" w:color="auto" w:fill="FC7A64"/>
          </w:tcPr>
          <w:p w14:paraId="499F96E9" w14:textId="5C10049E"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0.184</w:t>
            </w:r>
          </w:p>
        </w:tc>
        <w:tc>
          <w:tcPr>
            <w:tcW w:w="123" w:type="pct"/>
            <w:shd w:val="clear" w:color="auto" w:fill="auto"/>
          </w:tcPr>
          <w:p w14:paraId="0A6D3C7E" w14:textId="77777777" w:rsidR="003C74E7" w:rsidRPr="00854875" w:rsidRDefault="003C74E7" w:rsidP="003C74E7">
            <w:pPr>
              <w:pStyle w:val="Compact"/>
              <w:spacing w:after="0"/>
              <w:rPr>
                <w:rFonts w:ascii="Times New Roman" w:hAnsi="Times New Roman" w:cs="Times New Roman"/>
                <w:sz w:val="20"/>
                <w:szCs w:val="20"/>
              </w:rPr>
            </w:pPr>
          </w:p>
        </w:tc>
        <w:tc>
          <w:tcPr>
            <w:tcW w:w="394" w:type="pct"/>
            <w:shd w:val="clear" w:color="auto" w:fill="FED5CE"/>
          </w:tcPr>
          <w:p w14:paraId="1BB66B11" w14:textId="58411809"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0.036</w:t>
            </w:r>
          </w:p>
        </w:tc>
        <w:tc>
          <w:tcPr>
            <w:tcW w:w="555" w:type="pct"/>
            <w:shd w:val="clear" w:color="auto" w:fill="FC7A64"/>
          </w:tcPr>
          <w:p w14:paraId="403634FB" w14:textId="6BFD7106"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0.153</w:t>
            </w:r>
          </w:p>
        </w:tc>
        <w:tc>
          <w:tcPr>
            <w:tcW w:w="578" w:type="pct"/>
            <w:shd w:val="clear" w:color="auto" w:fill="FED5CE"/>
          </w:tcPr>
          <w:p w14:paraId="7A9B57CC" w14:textId="5FD576EA"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0.037</w:t>
            </w:r>
          </w:p>
        </w:tc>
      </w:tr>
      <w:tr w:rsidR="003C74E7" w:rsidRPr="00854875" w14:paraId="5B49E063" w14:textId="77777777" w:rsidTr="001C1CE0">
        <w:trPr>
          <w:trHeight w:val="256"/>
          <w:jc w:val="center"/>
        </w:trPr>
        <w:tc>
          <w:tcPr>
            <w:tcW w:w="442" w:type="pct"/>
          </w:tcPr>
          <w:p w14:paraId="4DA8A95C" w14:textId="77777777"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LBSPR</w:t>
            </w:r>
          </w:p>
        </w:tc>
        <w:tc>
          <w:tcPr>
            <w:tcW w:w="419" w:type="pct"/>
            <w:gridSpan w:val="2"/>
            <w:shd w:val="clear" w:color="auto" w:fill="FB4425"/>
          </w:tcPr>
          <w:p w14:paraId="5A7619DE" w14:textId="269BA1E8"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0.840</w:t>
            </w:r>
          </w:p>
        </w:tc>
        <w:tc>
          <w:tcPr>
            <w:tcW w:w="470" w:type="pct"/>
            <w:shd w:val="clear" w:color="auto" w:fill="FED5CE"/>
          </w:tcPr>
          <w:p w14:paraId="7FCB459E" w14:textId="661E6127"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0.017</w:t>
            </w:r>
          </w:p>
        </w:tc>
        <w:tc>
          <w:tcPr>
            <w:tcW w:w="425" w:type="pct"/>
            <w:gridSpan w:val="2"/>
            <w:shd w:val="clear" w:color="auto" w:fill="FED5CE"/>
          </w:tcPr>
          <w:p w14:paraId="343AB4C9" w14:textId="40B1FC05"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0.047</w:t>
            </w:r>
          </w:p>
        </w:tc>
        <w:tc>
          <w:tcPr>
            <w:tcW w:w="119" w:type="pct"/>
            <w:shd w:val="clear" w:color="auto" w:fill="auto"/>
          </w:tcPr>
          <w:p w14:paraId="4B365C8F" w14:textId="77777777" w:rsidR="003C74E7" w:rsidRPr="00854875" w:rsidRDefault="003C74E7" w:rsidP="003C74E7">
            <w:pPr>
              <w:pStyle w:val="Compact"/>
              <w:spacing w:after="0"/>
              <w:rPr>
                <w:rFonts w:ascii="Times New Roman" w:hAnsi="Times New Roman" w:cs="Times New Roman"/>
                <w:sz w:val="20"/>
                <w:szCs w:val="20"/>
              </w:rPr>
            </w:pPr>
          </w:p>
        </w:tc>
        <w:tc>
          <w:tcPr>
            <w:tcW w:w="448" w:type="pct"/>
            <w:gridSpan w:val="2"/>
            <w:shd w:val="clear" w:color="auto" w:fill="FED5CE"/>
          </w:tcPr>
          <w:p w14:paraId="7F89B61C" w14:textId="1D1DC678"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0.017</w:t>
            </w:r>
          </w:p>
        </w:tc>
        <w:tc>
          <w:tcPr>
            <w:tcW w:w="513" w:type="pct"/>
            <w:shd w:val="clear" w:color="auto" w:fill="FC7A64"/>
          </w:tcPr>
          <w:p w14:paraId="611C3A0B" w14:textId="4BCE3E98"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0.138</w:t>
            </w:r>
          </w:p>
        </w:tc>
        <w:tc>
          <w:tcPr>
            <w:tcW w:w="514" w:type="pct"/>
            <w:shd w:val="clear" w:color="auto" w:fill="FC7A64"/>
          </w:tcPr>
          <w:p w14:paraId="12EBAB2A" w14:textId="7DF441E9"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0.139</w:t>
            </w:r>
          </w:p>
        </w:tc>
        <w:tc>
          <w:tcPr>
            <w:tcW w:w="123" w:type="pct"/>
            <w:shd w:val="clear" w:color="auto" w:fill="auto"/>
          </w:tcPr>
          <w:p w14:paraId="761224B3" w14:textId="77777777" w:rsidR="003C74E7" w:rsidRPr="00854875" w:rsidRDefault="003C74E7" w:rsidP="003C74E7">
            <w:pPr>
              <w:pStyle w:val="Compact"/>
              <w:spacing w:after="0"/>
              <w:rPr>
                <w:rFonts w:ascii="Times New Roman" w:hAnsi="Times New Roman" w:cs="Times New Roman"/>
                <w:sz w:val="20"/>
                <w:szCs w:val="20"/>
              </w:rPr>
            </w:pPr>
          </w:p>
        </w:tc>
        <w:tc>
          <w:tcPr>
            <w:tcW w:w="394" w:type="pct"/>
            <w:shd w:val="clear" w:color="auto" w:fill="FED5CE"/>
          </w:tcPr>
          <w:p w14:paraId="3116DAF1" w14:textId="4EA7AB6F"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0.017</w:t>
            </w:r>
          </w:p>
        </w:tc>
        <w:tc>
          <w:tcPr>
            <w:tcW w:w="555" w:type="pct"/>
            <w:shd w:val="clear" w:color="auto" w:fill="FC7A64"/>
          </w:tcPr>
          <w:p w14:paraId="54DA2964" w14:textId="319D6C0B"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0.138</w:t>
            </w:r>
          </w:p>
        </w:tc>
        <w:tc>
          <w:tcPr>
            <w:tcW w:w="578" w:type="pct"/>
            <w:shd w:val="clear" w:color="auto" w:fill="FED5CE"/>
          </w:tcPr>
          <w:p w14:paraId="5072B300" w14:textId="797079D8"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0.047</w:t>
            </w:r>
          </w:p>
        </w:tc>
      </w:tr>
      <w:tr w:rsidR="003C74E7" w:rsidRPr="00854875" w14:paraId="7AC3D2DA" w14:textId="77777777" w:rsidTr="001C1CE0">
        <w:trPr>
          <w:trHeight w:val="256"/>
          <w:jc w:val="center"/>
        </w:trPr>
        <w:tc>
          <w:tcPr>
            <w:tcW w:w="442" w:type="pct"/>
          </w:tcPr>
          <w:p w14:paraId="3C322A8E" w14:textId="77777777"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LIME</w:t>
            </w:r>
          </w:p>
        </w:tc>
        <w:tc>
          <w:tcPr>
            <w:tcW w:w="419" w:type="pct"/>
            <w:gridSpan w:val="2"/>
            <w:shd w:val="clear" w:color="auto" w:fill="FB4425"/>
          </w:tcPr>
          <w:p w14:paraId="6B975556" w14:textId="5F650283"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0.579</w:t>
            </w:r>
          </w:p>
        </w:tc>
        <w:tc>
          <w:tcPr>
            <w:tcW w:w="470" w:type="pct"/>
            <w:shd w:val="clear" w:color="auto" w:fill="FED5CE"/>
          </w:tcPr>
          <w:p w14:paraId="27B1B696" w14:textId="32368BD7"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0.011</w:t>
            </w:r>
          </w:p>
        </w:tc>
        <w:tc>
          <w:tcPr>
            <w:tcW w:w="425" w:type="pct"/>
            <w:gridSpan w:val="2"/>
            <w:shd w:val="clear" w:color="auto" w:fill="FDB2A5"/>
          </w:tcPr>
          <w:p w14:paraId="67B65329" w14:textId="286F8889"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0.051</w:t>
            </w:r>
          </w:p>
        </w:tc>
        <w:tc>
          <w:tcPr>
            <w:tcW w:w="119" w:type="pct"/>
            <w:shd w:val="clear" w:color="auto" w:fill="auto"/>
          </w:tcPr>
          <w:p w14:paraId="58A12E59" w14:textId="77777777" w:rsidR="003C74E7" w:rsidRPr="00854875" w:rsidRDefault="003C74E7" w:rsidP="003C74E7">
            <w:pPr>
              <w:pStyle w:val="Compact"/>
              <w:spacing w:after="0"/>
              <w:rPr>
                <w:rFonts w:ascii="Times New Roman" w:hAnsi="Times New Roman" w:cs="Times New Roman"/>
                <w:sz w:val="20"/>
                <w:szCs w:val="20"/>
              </w:rPr>
            </w:pPr>
          </w:p>
        </w:tc>
        <w:tc>
          <w:tcPr>
            <w:tcW w:w="448" w:type="pct"/>
            <w:gridSpan w:val="2"/>
            <w:shd w:val="clear" w:color="auto" w:fill="FED5CE"/>
          </w:tcPr>
          <w:p w14:paraId="3A7C0019" w14:textId="156165D8"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0.011</w:t>
            </w:r>
          </w:p>
        </w:tc>
        <w:tc>
          <w:tcPr>
            <w:tcW w:w="513" w:type="pct"/>
            <w:shd w:val="clear" w:color="auto" w:fill="FC7A64"/>
          </w:tcPr>
          <w:p w14:paraId="421C8AE9" w14:textId="4CE00D82"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0.177</w:t>
            </w:r>
          </w:p>
        </w:tc>
        <w:tc>
          <w:tcPr>
            <w:tcW w:w="514" w:type="pct"/>
            <w:shd w:val="clear" w:color="auto" w:fill="FC7A64"/>
          </w:tcPr>
          <w:p w14:paraId="5C09DF97" w14:textId="4FFE629D"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0.188</w:t>
            </w:r>
          </w:p>
        </w:tc>
        <w:tc>
          <w:tcPr>
            <w:tcW w:w="123" w:type="pct"/>
            <w:shd w:val="clear" w:color="auto" w:fill="auto"/>
          </w:tcPr>
          <w:p w14:paraId="01D3809F" w14:textId="77777777" w:rsidR="003C74E7" w:rsidRPr="00854875" w:rsidRDefault="003C74E7" w:rsidP="003C74E7">
            <w:pPr>
              <w:pStyle w:val="Compact"/>
              <w:spacing w:after="0"/>
              <w:rPr>
                <w:rFonts w:ascii="Times New Roman" w:hAnsi="Times New Roman" w:cs="Times New Roman"/>
                <w:sz w:val="20"/>
                <w:szCs w:val="20"/>
              </w:rPr>
            </w:pPr>
          </w:p>
        </w:tc>
        <w:tc>
          <w:tcPr>
            <w:tcW w:w="394" w:type="pct"/>
            <w:shd w:val="clear" w:color="auto" w:fill="FED5CE"/>
          </w:tcPr>
          <w:p w14:paraId="29FA024B" w14:textId="783767D8"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0.011</w:t>
            </w:r>
          </w:p>
        </w:tc>
        <w:tc>
          <w:tcPr>
            <w:tcW w:w="555" w:type="pct"/>
            <w:shd w:val="clear" w:color="auto" w:fill="FC7A64"/>
          </w:tcPr>
          <w:p w14:paraId="7736C95E" w14:textId="56985E50"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0.175</w:t>
            </w:r>
          </w:p>
        </w:tc>
        <w:tc>
          <w:tcPr>
            <w:tcW w:w="578" w:type="pct"/>
            <w:shd w:val="clear" w:color="auto" w:fill="FED5CE"/>
          </w:tcPr>
          <w:p w14:paraId="0BD80EFE" w14:textId="60EBF736"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0.038</w:t>
            </w:r>
          </w:p>
        </w:tc>
      </w:tr>
      <w:tr w:rsidR="003C74E7" w:rsidRPr="00854875" w14:paraId="1B2F0051" w14:textId="77777777" w:rsidTr="001C1CE0">
        <w:trPr>
          <w:trHeight w:val="256"/>
          <w:jc w:val="center"/>
        </w:trPr>
        <w:tc>
          <w:tcPr>
            <w:tcW w:w="442" w:type="pct"/>
            <w:tcBorders>
              <w:bottom w:val="single" w:sz="4" w:space="0" w:color="auto"/>
            </w:tcBorders>
          </w:tcPr>
          <w:p w14:paraId="457CF852" w14:textId="77777777"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LBRA</w:t>
            </w:r>
          </w:p>
        </w:tc>
        <w:tc>
          <w:tcPr>
            <w:tcW w:w="419" w:type="pct"/>
            <w:gridSpan w:val="2"/>
            <w:tcBorders>
              <w:bottom w:val="single" w:sz="4" w:space="0" w:color="auto"/>
            </w:tcBorders>
            <w:shd w:val="clear" w:color="auto" w:fill="FC7A64"/>
          </w:tcPr>
          <w:p w14:paraId="664F36D5" w14:textId="4324BE65"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0.106</w:t>
            </w:r>
          </w:p>
        </w:tc>
        <w:tc>
          <w:tcPr>
            <w:tcW w:w="470" w:type="pct"/>
            <w:tcBorders>
              <w:bottom w:val="single" w:sz="4" w:space="0" w:color="auto"/>
            </w:tcBorders>
            <w:shd w:val="clear" w:color="auto" w:fill="FED5CE"/>
          </w:tcPr>
          <w:p w14:paraId="07F76971" w14:textId="0DE7EF5D"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0.014</w:t>
            </w:r>
          </w:p>
        </w:tc>
        <w:tc>
          <w:tcPr>
            <w:tcW w:w="425" w:type="pct"/>
            <w:gridSpan w:val="2"/>
            <w:tcBorders>
              <w:bottom w:val="single" w:sz="4" w:space="0" w:color="auto"/>
            </w:tcBorders>
            <w:shd w:val="clear" w:color="auto" w:fill="FED5CE"/>
          </w:tcPr>
          <w:p w14:paraId="3994C248" w14:textId="776B10F2"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0.025</w:t>
            </w:r>
          </w:p>
        </w:tc>
        <w:tc>
          <w:tcPr>
            <w:tcW w:w="119" w:type="pct"/>
            <w:tcBorders>
              <w:bottom w:val="single" w:sz="4" w:space="0" w:color="auto"/>
            </w:tcBorders>
            <w:shd w:val="clear" w:color="auto" w:fill="auto"/>
          </w:tcPr>
          <w:p w14:paraId="1AEE20C5" w14:textId="77777777" w:rsidR="003C74E7" w:rsidRPr="00854875" w:rsidRDefault="003C74E7" w:rsidP="003C74E7">
            <w:pPr>
              <w:pStyle w:val="Compact"/>
              <w:spacing w:after="0"/>
              <w:rPr>
                <w:rFonts w:ascii="Times New Roman" w:hAnsi="Times New Roman" w:cs="Times New Roman"/>
                <w:sz w:val="20"/>
                <w:szCs w:val="20"/>
              </w:rPr>
            </w:pPr>
          </w:p>
        </w:tc>
        <w:tc>
          <w:tcPr>
            <w:tcW w:w="448" w:type="pct"/>
            <w:gridSpan w:val="2"/>
            <w:tcBorders>
              <w:bottom w:val="single" w:sz="4" w:space="0" w:color="auto"/>
            </w:tcBorders>
            <w:shd w:val="clear" w:color="auto" w:fill="FED5CE"/>
          </w:tcPr>
          <w:p w14:paraId="3C6BEC86" w14:textId="36593883"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0.014</w:t>
            </w:r>
          </w:p>
        </w:tc>
        <w:tc>
          <w:tcPr>
            <w:tcW w:w="513" w:type="pct"/>
            <w:tcBorders>
              <w:bottom w:val="single" w:sz="4" w:space="0" w:color="auto"/>
            </w:tcBorders>
            <w:shd w:val="clear" w:color="auto" w:fill="FC7A64"/>
          </w:tcPr>
          <w:p w14:paraId="135DAB0C" w14:textId="3A121DCE"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0.135</w:t>
            </w:r>
          </w:p>
        </w:tc>
        <w:tc>
          <w:tcPr>
            <w:tcW w:w="514" w:type="pct"/>
            <w:tcBorders>
              <w:bottom w:val="single" w:sz="4" w:space="0" w:color="auto"/>
            </w:tcBorders>
            <w:shd w:val="clear" w:color="auto" w:fill="FC7A64"/>
          </w:tcPr>
          <w:p w14:paraId="0B77A116" w14:textId="18E5531C"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0.147</w:t>
            </w:r>
          </w:p>
        </w:tc>
        <w:tc>
          <w:tcPr>
            <w:tcW w:w="123" w:type="pct"/>
            <w:tcBorders>
              <w:bottom w:val="single" w:sz="4" w:space="0" w:color="auto"/>
            </w:tcBorders>
            <w:shd w:val="clear" w:color="auto" w:fill="auto"/>
          </w:tcPr>
          <w:p w14:paraId="076B858A" w14:textId="77777777" w:rsidR="003C74E7" w:rsidRPr="00854875" w:rsidRDefault="003C74E7" w:rsidP="003C74E7">
            <w:pPr>
              <w:pStyle w:val="Compact"/>
              <w:spacing w:after="0"/>
              <w:rPr>
                <w:rFonts w:ascii="Times New Roman" w:hAnsi="Times New Roman" w:cs="Times New Roman"/>
                <w:sz w:val="20"/>
                <w:szCs w:val="20"/>
              </w:rPr>
            </w:pPr>
          </w:p>
        </w:tc>
        <w:tc>
          <w:tcPr>
            <w:tcW w:w="394" w:type="pct"/>
            <w:tcBorders>
              <w:bottom w:val="single" w:sz="4" w:space="0" w:color="auto"/>
            </w:tcBorders>
            <w:shd w:val="clear" w:color="auto" w:fill="FED5CE"/>
          </w:tcPr>
          <w:p w14:paraId="42EEA99E" w14:textId="5A3A7BFE"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0.014</w:t>
            </w:r>
          </w:p>
        </w:tc>
        <w:tc>
          <w:tcPr>
            <w:tcW w:w="555" w:type="pct"/>
            <w:tcBorders>
              <w:bottom w:val="single" w:sz="4" w:space="0" w:color="auto"/>
            </w:tcBorders>
            <w:shd w:val="clear" w:color="auto" w:fill="FC7A64"/>
          </w:tcPr>
          <w:p w14:paraId="58EDEBDD" w14:textId="3F4903DE"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0.135</w:t>
            </w:r>
          </w:p>
        </w:tc>
        <w:tc>
          <w:tcPr>
            <w:tcW w:w="578" w:type="pct"/>
            <w:tcBorders>
              <w:bottom w:val="single" w:sz="4" w:space="0" w:color="auto"/>
            </w:tcBorders>
            <w:shd w:val="clear" w:color="auto" w:fill="FED5CE"/>
          </w:tcPr>
          <w:p w14:paraId="3A7E527B" w14:textId="2810F44B" w:rsidR="003C74E7" w:rsidRPr="00854875" w:rsidRDefault="003C74E7" w:rsidP="003C74E7">
            <w:pPr>
              <w:pStyle w:val="Compact"/>
              <w:spacing w:after="0"/>
              <w:rPr>
                <w:rFonts w:ascii="Times New Roman" w:hAnsi="Times New Roman" w:cs="Times New Roman"/>
                <w:sz w:val="20"/>
                <w:szCs w:val="20"/>
              </w:rPr>
            </w:pPr>
            <w:r w:rsidRPr="00854875">
              <w:rPr>
                <w:rFonts w:ascii="Times New Roman" w:hAnsi="Times New Roman" w:cs="Times New Roman"/>
                <w:sz w:val="20"/>
                <w:szCs w:val="20"/>
              </w:rPr>
              <w:t>0.048</w:t>
            </w:r>
          </w:p>
        </w:tc>
      </w:tr>
    </w:tbl>
    <w:bookmarkEnd w:id="27"/>
    <w:p w14:paraId="0E501C6C" w14:textId="77777777" w:rsidR="0045358A" w:rsidRPr="00854875" w:rsidRDefault="0045358A" w:rsidP="0045358A">
      <w:pPr>
        <w:widowControl/>
        <w:autoSpaceDE/>
        <w:autoSpaceDN/>
        <w:spacing w:after="160" w:line="259" w:lineRule="auto"/>
        <w:rPr>
          <w:sz w:val="18"/>
          <w:szCs w:val="18"/>
        </w:rPr>
      </w:pPr>
      <w:r w:rsidRPr="00854875">
        <w:rPr>
          <w:sz w:val="18"/>
          <w:szCs w:val="18"/>
        </w:rPr>
        <w:t>* These are components of the base model, and thus are of a single scenario.</w:t>
      </w:r>
    </w:p>
    <w:p w14:paraId="1175F609" w14:textId="77777777" w:rsidR="00454920" w:rsidRPr="00854875" w:rsidRDefault="00454920" w:rsidP="003F6AA8">
      <w:pPr>
        <w:spacing w:line="480" w:lineRule="auto"/>
        <w:jc w:val="both"/>
        <w:rPr>
          <w:sz w:val="28"/>
          <w:lang w:val="en-US"/>
        </w:rPr>
      </w:pPr>
    </w:p>
    <w:p w14:paraId="65AEBE33" w14:textId="0048962F" w:rsidR="003F6AA8" w:rsidRPr="00854875" w:rsidRDefault="003F6AA8" w:rsidP="004535AE">
      <w:pPr>
        <w:widowControl/>
        <w:autoSpaceDE/>
        <w:autoSpaceDN/>
        <w:spacing w:after="160" w:line="259" w:lineRule="auto"/>
        <w:rPr>
          <w:sz w:val="28"/>
        </w:rPr>
      </w:pPr>
    </w:p>
    <w:sectPr w:rsidR="003F6AA8" w:rsidRPr="00854875" w:rsidSect="008916E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Lisa Chong" w:date="2019-03-08T16:30:00Z" w:initials="LC">
    <w:p w14:paraId="716B114C" w14:textId="4F646299" w:rsidR="008D7A66" w:rsidRDefault="008D7A66">
      <w:pPr>
        <w:pStyle w:val="CommentText"/>
      </w:pPr>
      <w:r>
        <w:rPr>
          <w:rStyle w:val="CommentReference"/>
        </w:rPr>
        <w:annotationRef/>
      </w:r>
      <w:r>
        <w:t>I’ve heard in data-poor fisheries, many use exploitation rate or mortality as a direct indicator of stock status, so this might be pure speculation. Maybe I should cut this out or put in a more elegant way?</w:t>
      </w:r>
    </w:p>
  </w:comment>
  <w:comment w:id="6" w:author="Lisa Chong" w:date="2019-03-08T14:47:00Z" w:initials="LC">
    <w:p w14:paraId="5B5E588C" w14:textId="040DB464" w:rsidR="008D7A66" w:rsidRDefault="008D7A66">
      <w:pPr>
        <w:pStyle w:val="CommentText"/>
      </w:pPr>
      <w:r>
        <w:rPr>
          <w:rStyle w:val="CommentReference"/>
        </w:rPr>
        <w:annotationRef/>
      </w:r>
      <w:r>
        <w:t>This was due to the relative error (e.g. if the true value was 15% and the estimated value was 20%, the relative error is larger than if the true value was 40% and the estimated was 45% even though the absolute value are the same), but I’m not sure if I should include this here, thoughts?</w:t>
      </w:r>
    </w:p>
  </w:comment>
  <w:comment w:id="7" w:author="Lisa Chong" w:date="2019-03-08T14:51:00Z" w:initials="LC">
    <w:p w14:paraId="4BB1ED1B" w14:textId="1EE4159A" w:rsidR="008D7A66" w:rsidRDefault="008D7A66">
      <w:pPr>
        <w:pStyle w:val="CommentText"/>
      </w:pPr>
      <w:r>
        <w:rPr>
          <w:rStyle w:val="CommentReference"/>
        </w:rPr>
        <w:annotationRef/>
      </w:r>
      <w:r>
        <w:t>In the original draft and from what I thought, the bias of the no error scenario should have been smaller, but that’s not the case here. I’m not sure if there’s a scientific explanation for this, thoughts?</w:t>
      </w:r>
    </w:p>
  </w:comment>
  <w:comment w:id="8" w:author="Lisa Chong" w:date="2019-03-08T16:43:00Z" w:initials="LC">
    <w:p w14:paraId="3F5C8E81" w14:textId="3F875304" w:rsidR="008D7A66" w:rsidRDefault="008D7A66">
      <w:pPr>
        <w:pStyle w:val="CommentText"/>
      </w:pPr>
      <w:r>
        <w:rPr>
          <w:rStyle w:val="CommentReference"/>
        </w:rPr>
        <w:annotationRef/>
      </w:r>
      <w:r>
        <w:t>Tobi/Marc, could you check if this is correct and if there’s more I should add to this part?</w:t>
      </w:r>
    </w:p>
  </w:comment>
  <w:comment w:id="9" w:author="Lisa Chong" w:date="2019-03-08T18:17:00Z" w:initials="LC">
    <w:p w14:paraId="56998077" w14:textId="5C3EE780" w:rsidR="008D7A66" w:rsidRDefault="008D7A66">
      <w:pPr>
        <w:pStyle w:val="CommentText"/>
      </w:pPr>
      <w:r>
        <w:rPr>
          <w:rStyle w:val="CommentReference"/>
        </w:rPr>
        <w:annotationRef/>
      </w:r>
      <w:r>
        <w:t>This also may be speculation, thoughts?</w:t>
      </w:r>
    </w:p>
  </w:comment>
  <w:comment w:id="10" w:author="Lisa Chong" w:date="2019-03-08T17:20:00Z" w:initials="LC">
    <w:p w14:paraId="1D9AF60A" w14:textId="00BBCC08" w:rsidR="008D7A66" w:rsidRDefault="008D7A66">
      <w:pPr>
        <w:pStyle w:val="CommentText"/>
      </w:pPr>
      <w:r>
        <w:rPr>
          <w:rStyle w:val="CommentReference"/>
        </w:rPr>
        <w:annotationRef/>
      </w:r>
      <w:r>
        <w:t>This part, the outlooks, may be too much, so if you also think so, feel free to let me know which parts I should cut.</w:t>
      </w:r>
    </w:p>
  </w:comment>
  <w:comment w:id="14" w:author="Lisa Chong" w:date="2019-03-07T19:34:00Z" w:initials="LC">
    <w:p w14:paraId="7C2D4C37" w14:textId="70F39DDC" w:rsidR="008D7A66" w:rsidRDefault="008D7A66">
      <w:pPr>
        <w:pStyle w:val="CommentText"/>
      </w:pPr>
      <w:r>
        <w:rPr>
          <w:rStyle w:val="CommentReference"/>
        </w:rPr>
        <w:annotationRef/>
      </w:r>
      <w:r>
        <w:t>Might also add in this diagram: depicting a typical simulation-estimation analysis scheme compared to a true stock assessment, thoughts?</w:t>
      </w:r>
    </w:p>
  </w:comment>
  <w:comment w:id="19" w:author="Lisa Chong" w:date="2019-03-07T12:37:00Z" w:initials="LC">
    <w:p w14:paraId="6BFB7812" w14:textId="0E202C43" w:rsidR="008D7A66" w:rsidRDefault="008D7A66">
      <w:pPr>
        <w:pStyle w:val="CommentText"/>
      </w:pPr>
      <w:r>
        <w:rPr>
          <w:rStyle w:val="CommentReference"/>
        </w:rPr>
        <w:annotationRef/>
      </w:r>
      <w:r>
        <w:t xml:space="preserve">I know for Merrill, the editor told her to change to symbols, but adding more to the table messed it up, so I’m using </w:t>
      </w:r>
      <w:r w:rsidR="00C23350">
        <w:t>colours</w:t>
      </w:r>
      <w:r>
        <w:t xml:space="preserve"> for now. If the editor says to change it to symbols I’ll figure something out</w:t>
      </w:r>
    </w:p>
  </w:comment>
  <w:comment w:id="26" w:author="Lisa Chong" w:date="2019-03-08T16:34:00Z" w:initials="LC">
    <w:p w14:paraId="5907FC66" w14:textId="0CFE032F" w:rsidR="008D7A66" w:rsidRDefault="008D7A66">
      <w:pPr>
        <w:pStyle w:val="CommentText"/>
      </w:pPr>
      <w:r>
        <w:rPr>
          <w:rStyle w:val="CommentReference"/>
        </w:rPr>
        <w:annotationRef/>
      </w:r>
      <w:r>
        <w:t>I added this table in the appendix so the explanation of each method doesn’t have to take so much space in the methods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6B114C" w15:done="0"/>
  <w15:commentEx w15:paraId="5B5E588C" w15:done="0"/>
  <w15:commentEx w15:paraId="4BB1ED1B" w15:done="0"/>
  <w15:commentEx w15:paraId="3F5C8E81" w15:done="0"/>
  <w15:commentEx w15:paraId="56998077" w15:done="0"/>
  <w15:commentEx w15:paraId="1D9AF60A" w15:done="0"/>
  <w15:commentEx w15:paraId="7C2D4C37" w15:done="0"/>
  <w15:commentEx w15:paraId="6BFB7812" w15:done="0"/>
  <w15:commentEx w15:paraId="5907FC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6B114C" w16cid:durableId="202D1739"/>
  <w16cid:commentId w16cid:paraId="5B5E588C" w16cid:durableId="202CFF0E"/>
  <w16cid:commentId w16cid:paraId="4BB1ED1B" w16cid:durableId="202D0003"/>
  <w16cid:commentId w16cid:paraId="3F5C8E81" w16cid:durableId="202D1A33"/>
  <w16cid:commentId w16cid:paraId="56998077" w16cid:durableId="202D3050"/>
  <w16cid:commentId w16cid:paraId="1D9AF60A" w16cid:durableId="202D22D8"/>
  <w16cid:commentId w16cid:paraId="7C2D4C37" w16cid:durableId="202BF0A9"/>
  <w16cid:commentId w16cid:paraId="6BFB7812" w16cid:durableId="202B8EFB"/>
  <w16cid:commentId w16cid:paraId="5907FC66" w16cid:durableId="202D18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C3E37" w14:textId="77777777" w:rsidR="00475E9C" w:rsidRDefault="00475E9C" w:rsidP="004507C9">
      <w:r>
        <w:separator/>
      </w:r>
    </w:p>
  </w:endnote>
  <w:endnote w:type="continuationSeparator" w:id="0">
    <w:p w14:paraId="7F231BF4" w14:textId="77777777" w:rsidR="00475E9C" w:rsidRDefault="00475E9C" w:rsidP="00450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6C155" w14:textId="77777777" w:rsidR="00475E9C" w:rsidRDefault="00475E9C" w:rsidP="004507C9">
      <w:r>
        <w:separator/>
      </w:r>
    </w:p>
  </w:footnote>
  <w:footnote w:type="continuationSeparator" w:id="0">
    <w:p w14:paraId="0DB5814D" w14:textId="77777777" w:rsidR="00475E9C" w:rsidRDefault="00475E9C" w:rsidP="00450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173F"/>
    <w:multiLevelType w:val="hybridMultilevel"/>
    <w:tmpl w:val="E01E7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7B013B"/>
    <w:multiLevelType w:val="hybridMultilevel"/>
    <w:tmpl w:val="847C2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F43E91"/>
    <w:multiLevelType w:val="hybridMultilevel"/>
    <w:tmpl w:val="DDB64FCE"/>
    <w:lvl w:ilvl="0" w:tplc="C3F052A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AC66AB"/>
    <w:multiLevelType w:val="hybridMultilevel"/>
    <w:tmpl w:val="FA4CE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920A7E"/>
    <w:multiLevelType w:val="multilevel"/>
    <w:tmpl w:val="613A42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9B6234"/>
    <w:multiLevelType w:val="hybridMultilevel"/>
    <w:tmpl w:val="ED58C68A"/>
    <w:lvl w:ilvl="0" w:tplc="910ACD7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4149B"/>
    <w:multiLevelType w:val="hybridMultilevel"/>
    <w:tmpl w:val="43625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E53A28"/>
    <w:multiLevelType w:val="hybridMultilevel"/>
    <w:tmpl w:val="7BFC1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B60B7E"/>
    <w:multiLevelType w:val="hybridMultilevel"/>
    <w:tmpl w:val="46FED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FA2B32"/>
    <w:multiLevelType w:val="hybridMultilevel"/>
    <w:tmpl w:val="5A444ECE"/>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A659B4"/>
    <w:multiLevelType w:val="hybridMultilevel"/>
    <w:tmpl w:val="63005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58A153B"/>
    <w:multiLevelType w:val="hybridMultilevel"/>
    <w:tmpl w:val="F3D850AC"/>
    <w:lvl w:ilvl="0" w:tplc="96F24268">
      <w:start w:val="1"/>
      <w:numFmt w:val="upperLetter"/>
      <w:lvlText w:val="%1."/>
      <w:lvlJc w:val="left"/>
      <w:pPr>
        <w:ind w:left="720" w:hanging="360"/>
      </w:pPr>
      <w:rPr>
        <w:rFonts w:hint="default"/>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9452A"/>
    <w:multiLevelType w:val="hybridMultilevel"/>
    <w:tmpl w:val="2DBAC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0D14E2"/>
    <w:multiLevelType w:val="hybridMultilevel"/>
    <w:tmpl w:val="D0169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2575E72"/>
    <w:multiLevelType w:val="multilevel"/>
    <w:tmpl w:val="ECECBB1C"/>
    <w:lvl w:ilvl="0">
      <w:start w:val="3"/>
      <w:numFmt w:val="decimal"/>
      <w:lvlText w:val="%1"/>
      <w:lvlJc w:val="left"/>
      <w:pPr>
        <w:ind w:left="420" w:hanging="420"/>
      </w:pPr>
      <w:rPr>
        <w:rFonts w:hint="default"/>
      </w:rPr>
    </w:lvl>
    <w:lvl w:ilvl="1">
      <w:start w:val="2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9"/>
  </w:num>
  <w:num w:numId="3">
    <w:abstractNumId w:val="4"/>
  </w:num>
  <w:num w:numId="4">
    <w:abstractNumId w:val="14"/>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3"/>
    </w:lvlOverride>
    <w:lvlOverride w:ilvl="1">
      <w:startOverride w:val="2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3"/>
  </w:num>
  <w:num w:numId="10">
    <w:abstractNumId w:val="6"/>
  </w:num>
  <w:num w:numId="11">
    <w:abstractNumId w:val="7"/>
  </w:num>
  <w:num w:numId="12">
    <w:abstractNumId w:val="10"/>
  </w:num>
  <w:num w:numId="13">
    <w:abstractNumId w:val="0"/>
  </w:num>
  <w:num w:numId="14">
    <w:abstractNumId w:val="8"/>
  </w:num>
  <w:num w:numId="15">
    <w:abstractNumId w:val="3"/>
  </w:num>
  <w:num w:numId="16">
    <w:abstractNumId w:val="12"/>
  </w:num>
  <w:num w:numId="17">
    <w:abstractNumId w:val="1"/>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ong,Lisa">
    <w15:presenceInfo w15:providerId="AD" w15:userId="S::li.chong@ufl.edu::e7f2694a-e8c8-4a4d-9644-e8072d8c1e54"/>
  </w15:person>
  <w15:person w15:author="Lisa Chong">
    <w15:presenceInfo w15:providerId="Windows Live" w15:userId="5fb5db095ef9c3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EF"/>
    <w:rsid w:val="00005218"/>
    <w:rsid w:val="00006A93"/>
    <w:rsid w:val="00011877"/>
    <w:rsid w:val="00016B5F"/>
    <w:rsid w:val="00017BA8"/>
    <w:rsid w:val="00021B48"/>
    <w:rsid w:val="00030CF4"/>
    <w:rsid w:val="00034703"/>
    <w:rsid w:val="00036DBF"/>
    <w:rsid w:val="00046A70"/>
    <w:rsid w:val="00046FC5"/>
    <w:rsid w:val="00054E7C"/>
    <w:rsid w:val="00056F1F"/>
    <w:rsid w:val="000615F8"/>
    <w:rsid w:val="000628E8"/>
    <w:rsid w:val="00066E26"/>
    <w:rsid w:val="00074489"/>
    <w:rsid w:val="00077BE9"/>
    <w:rsid w:val="00080004"/>
    <w:rsid w:val="000911F1"/>
    <w:rsid w:val="000A4B99"/>
    <w:rsid w:val="000B073D"/>
    <w:rsid w:val="000B107E"/>
    <w:rsid w:val="000B3A6E"/>
    <w:rsid w:val="000C4EA0"/>
    <w:rsid w:val="000C7A6A"/>
    <w:rsid w:val="000D061F"/>
    <w:rsid w:val="000D6089"/>
    <w:rsid w:val="000E2752"/>
    <w:rsid w:val="000E50F4"/>
    <w:rsid w:val="000E514E"/>
    <w:rsid w:val="000E696C"/>
    <w:rsid w:val="000F2789"/>
    <w:rsid w:val="000F42FF"/>
    <w:rsid w:val="000F4ED2"/>
    <w:rsid w:val="00100D46"/>
    <w:rsid w:val="001034F6"/>
    <w:rsid w:val="00104D15"/>
    <w:rsid w:val="0011229C"/>
    <w:rsid w:val="00114495"/>
    <w:rsid w:val="00114A07"/>
    <w:rsid w:val="00117176"/>
    <w:rsid w:val="001206F7"/>
    <w:rsid w:val="00124D1B"/>
    <w:rsid w:val="0014499F"/>
    <w:rsid w:val="00147B8B"/>
    <w:rsid w:val="00147F1F"/>
    <w:rsid w:val="00152583"/>
    <w:rsid w:val="001569DB"/>
    <w:rsid w:val="0016503C"/>
    <w:rsid w:val="00167BC3"/>
    <w:rsid w:val="0017743D"/>
    <w:rsid w:val="00177B38"/>
    <w:rsid w:val="00187CBD"/>
    <w:rsid w:val="00192AE2"/>
    <w:rsid w:val="001955EB"/>
    <w:rsid w:val="0019657E"/>
    <w:rsid w:val="00197C1E"/>
    <w:rsid w:val="001B0730"/>
    <w:rsid w:val="001B0D22"/>
    <w:rsid w:val="001C128B"/>
    <w:rsid w:val="001C1CE0"/>
    <w:rsid w:val="001C1D85"/>
    <w:rsid w:val="001C2DD2"/>
    <w:rsid w:val="001C7252"/>
    <w:rsid w:val="001D1998"/>
    <w:rsid w:val="001F240D"/>
    <w:rsid w:val="001F25ED"/>
    <w:rsid w:val="001F3758"/>
    <w:rsid w:val="001F7125"/>
    <w:rsid w:val="00227097"/>
    <w:rsid w:val="00230F4A"/>
    <w:rsid w:val="002327EF"/>
    <w:rsid w:val="002362B6"/>
    <w:rsid w:val="0024490D"/>
    <w:rsid w:val="00247D1E"/>
    <w:rsid w:val="00250691"/>
    <w:rsid w:val="0026246A"/>
    <w:rsid w:val="00265027"/>
    <w:rsid w:val="00267F70"/>
    <w:rsid w:val="002755EA"/>
    <w:rsid w:val="00282CE1"/>
    <w:rsid w:val="0028333A"/>
    <w:rsid w:val="00295721"/>
    <w:rsid w:val="002B0432"/>
    <w:rsid w:val="002B13F7"/>
    <w:rsid w:val="002B2E23"/>
    <w:rsid w:val="002C1B85"/>
    <w:rsid w:val="002E0926"/>
    <w:rsid w:val="002F3137"/>
    <w:rsid w:val="002F5E77"/>
    <w:rsid w:val="002F7B4C"/>
    <w:rsid w:val="00306E9F"/>
    <w:rsid w:val="00312662"/>
    <w:rsid w:val="00314029"/>
    <w:rsid w:val="00314846"/>
    <w:rsid w:val="0032068A"/>
    <w:rsid w:val="003228DC"/>
    <w:rsid w:val="00336077"/>
    <w:rsid w:val="00336646"/>
    <w:rsid w:val="00343481"/>
    <w:rsid w:val="00346DC4"/>
    <w:rsid w:val="0035091D"/>
    <w:rsid w:val="0035159E"/>
    <w:rsid w:val="00352BD8"/>
    <w:rsid w:val="0037243A"/>
    <w:rsid w:val="003733CB"/>
    <w:rsid w:val="0037591D"/>
    <w:rsid w:val="00377699"/>
    <w:rsid w:val="00385888"/>
    <w:rsid w:val="003A4DC5"/>
    <w:rsid w:val="003A656B"/>
    <w:rsid w:val="003A77C3"/>
    <w:rsid w:val="003B5E21"/>
    <w:rsid w:val="003C6657"/>
    <w:rsid w:val="003C713A"/>
    <w:rsid w:val="003C74E7"/>
    <w:rsid w:val="003D213A"/>
    <w:rsid w:val="003D61BE"/>
    <w:rsid w:val="003F26E2"/>
    <w:rsid w:val="003F6AA8"/>
    <w:rsid w:val="0040244A"/>
    <w:rsid w:val="004027F8"/>
    <w:rsid w:val="0041127D"/>
    <w:rsid w:val="00434EFA"/>
    <w:rsid w:val="00437A62"/>
    <w:rsid w:val="00441D55"/>
    <w:rsid w:val="004429C6"/>
    <w:rsid w:val="004438D6"/>
    <w:rsid w:val="004449FA"/>
    <w:rsid w:val="004507C9"/>
    <w:rsid w:val="00452033"/>
    <w:rsid w:val="00452904"/>
    <w:rsid w:val="0045358A"/>
    <w:rsid w:val="004535AE"/>
    <w:rsid w:val="00454920"/>
    <w:rsid w:val="00462B09"/>
    <w:rsid w:val="00467503"/>
    <w:rsid w:val="00475E9C"/>
    <w:rsid w:val="00477039"/>
    <w:rsid w:val="00485F6A"/>
    <w:rsid w:val="004870E1"/>
    <w:rsid w:val="00492784"/>
    <w:rsid w:val="00493FCD"/>
    <w:rsid w:val="00495E8D"/>
    <w:rsid w:val="004A216F"/>
    <w:rsid w:val="004B1C40"/>
    <w:rsid w:val="004B7103"/>
    <w:rsid w:val="004C1D31"/>
    <w:rsid w:val="004E16AD"/>
    <w:rsid w:val="004E4414"/>
    <w:rsid w:val="004E638B"/>
    <w:rsid w:val="004E6667"/>
    <w:rsid w:val="004F11CB"/>
    <w:rsid w:val="004F59BF"/>
    <w:rsid w:val="004F76C7"/>
    <w:rsid w:val="00501648"/>
    <w:rsid w:val="005016F9"/>
    <w:rsid w:val="00502D05"/>
    <w:rsid w:val="00512F5A"/>
    <w:rsid w:val="005151F9"/>
    <w:rsid w:val="005203A0"/>
    <w:rsid w:val="00522CD5"/>
    <w:rsid w:val="005272D6"/>
    <w:rsid w:val="00527C9A"/>
    <w:rsid w:val="005301CD"/>
    <w:rsid w:val="005362EA"/>
    <w:rsid w:val="00541A5B"/>
    <w:rsid w:val="00544282"/>
    <w:rsid w:val="00547DAF"/>
    <w:rsid w:val="00552854"/>
    <w:rsid w:val="00553413"/>
    <w:rsid w:val="0055348E"/>
    <w:rsid w:val="00556314"/>
    <w:rsid w:val="0056383E"/>
    <w:rsid w:val="0057325A"/>
    <w:rsid w:val="0057458D"/>
    <w:rsid w:val="00585CEE"/>
    <w:rsid w:val="00585FAE"/>
    <w:rsid w:val="005900D9"/>
    <w:rsid w:val="00591118"/>
    <w:rsid w:val="0059276E"/>
    <w:rsid w:val="00593420"/>
    <w:rsid w:val="005952F5"/>
    <w:rsid w:val="005A003E"/>
    <w:rsid w:val="005A2DD2"/>
    <w:rsid w:val="005A49E8"/>
    <w:rsid w:val="005A55DB"/>
    <w:rsid w:val="005A70A2"/>
    <w:rsid w:val="005B3ABE"/>
    <w:rsid w:val="005B431B"/>
    <w:rsid w:val="005D00FC"/>
    <w:rsid w:val="005D1B4B"/>
    <w:rsid w:val="005D43A9"/>
    <w:rsid w:val="005D6A33"/>
    <w:rsid w:val="005E1CCA"/>
    <w:rsid w:val="005E5658"/>
    <w:rsid w:val="005E64E3"/>
    <w:rsid w:val="005E69EF"/>
    <w:rsid w:val="005F4A51"/>
    <w:rsid w:val="005F5D41"/>
    <w:rsid w:val="005F5EB3"/>
    <w:rsid w:val="005F75C9"/>
    <w:rsid w:val="00604AAF"/>
    <w:rsid w:val="006077F2"/>
    <w:rsid w:val="00620CFF"/>
    <w:rsid w:val="0062328E"/>
    <w:rsid w:val="00630545"/>
    <w:rsid w:val="0064094B"/>
    <w:rsid w:val="00652F67"/>
    <w:rsid w:val="0066002E"/>
    <w:rsid w:val="00667FA8"/>
    <w:rsid w:val="006775EF"/>
    <w:rsid w:val="00683322"/>
    <w:rsid w:val="00693F6F"/>
    <w:rsid w:val="006B0241"/>
    <w:rsid w:val="006B2A75"/>
    <w:rsid w:val="006C49CD"/>
    <w:rsid w:val="006C6540"/>
    <w:rsid w:val="006D3746"/>
    <w:rsid w:val="006D7C04"/>
    <w:rsid w:val="006E22BA"/>
    <w:rsid w:val="006E706E"/>
    <w:rsid w:val="006F1E11"/>
    <w:rsid w:val="0070396B"/>
    <w:rsid w:val="00704E7D"/>
    <w:rsid w:val="007266A2"/>
    <w:rsid w:val="00737BD3"/>
    <w:rsid w:val="007409ED"/>
    <w:rsid w:val="00740C6B"/>
    <w:rsid w:val="00745256"/>
    <w:rsid w:val="00746368"/>
    <w:rsid w:val="00746D02"/>
    <w:rsid w:val="00764507"/>
    <w:rsid w:val="00765555"/>
    <w:rsid w:val="007708D5"/>
    <w:rsid w:val="00773444"/>
    <w:rsid w:val="00782ED8"/>
    <w:rsid w:val="00783A07"/>
    <w:rsid w:val="00786DD0"/>
    <w:rsid w:val="00792FCB"/>
    <w:rsid w:val="00793F00"/>
    <w:rsid w:val="007A71CE"/>
    <w:rsid w:val="007B41F2"/>
    <w:rsid w:val="007C6B79"/>
    <w:rsid w:val="007D1D9D"/>
    <w:rsid w:val="007D33C4"/>
    <w:rsid w:val="007F0FC6"/>
    <w:rsid w:val="007F61EA"/>
    <w:rsid w:val="00803799"/>
    <w:rsid w:val="00812125"/>
    <w:rsid w:val="008206E0"/>
    <w:rsid w:val="008243D7"/>
    <w:rsid w:val="00824FB0"/>
    <w:rsid w:val="008327AA"/>
    <w:rsid w:val="00834D2A"/>
    <w:rsid w:val="008355D8"/>
    <w:rsid w:val="00842834"/>
    <w:rsid w:val="00843D43"/>
    <w:rsid w:val="0084787F"/>
    <w:rsid w:val="00854875"/>
    <w:rsid w:val="00854B01"/>
    <w:rsid w:val="00865362"/>
    <w:rsid w:val="008748E9"/>
    <w:rsid w:val="0087715F"/>
    <w:rsid w:val="008773D2"/>
    <w:rsid w:val="00880FE6"/>
    <w:rsid w:val="00884BD1"/>
    <w:rsid w:val="00885F1F"/>
    <w:rsid w:val="008916E8"/>
    <w:rsid w:val="008940C0"/>
    <w:rsid w:val="008A0719"/>
    <w:rsid w:val="008B1546"/>
    <w:rsid w:val="008B1987"/>
    <w:rsid w:val="008B2D62"/>
    <w:rsid w:val="008C1488"/>
    <w:rsid w:val="008C3461"/>
    <w:rsid w:val="008C5B79"/>
    <w:rsid w:val="008C5DCA"/>
    <w:rsid w:val="008C6F86"/>
    <w:rsid w:val="008D7A66"/>
    <w:rsid w:val="008E08CB"/>
    <w:rsid w:val="008F0F4B"/>
    <w:rsid w:val="008F70C7"/>
    <w:rsid w:val="008F7DC9"/>
    <w:rsid w:val="009003D8"/>
    <w:rsid w:val="00901BF5"/>
    <w:rsid w:val="009020D4"/>
    <w:rsid w:val="00917964"/>
    <w:rsid w:val="00917B71"/>
    <w:rsid w:val="009235D7"/>
    <w:rsid w:val="00925673"/>
    <w:rsid w:val="009476A9"/>
    <w:rsid w:val="009508AA"/>
    <w:rsid w:val="00962B86"/>
    <w:rsid w:val="009729D9"/>
    <w:rsid w:val="00973AC2"/>
    <w:rsid w:val="009745DB"/>
    <w:rsid w:val="00984BE7"/>
    <w:rsid w:val="00994D91"/>
    <w:rsid w:val="009A08E1"/>
    <w:rsid w:val="009A13D8"/>
    <w:rsid w:val="009A1D69"/>
    <w:rsid w:val="009A22A2"/>
    <w:rsid w:val="009A594E"/>
    <w:rsid w:val="009A6E8B"/>
    <w:rsid w:val="009C4FDE"/>
    <w:rsid w:val="009C6918"/>
    <w:rsid w:val="009D076F"/>
    <w:rsid w:val="009D6B46"/>
    <w:rsid w:val="009D7D2B"/>
    <w:rsid w:val="009E18D6"/>
    <w:rsid w:val="009E1A3C"/>
    <w:rsid w:val="009E4DE4"/>
    <w:rsid w:val="009E606D"/>
    <w:rsid w:val="009F5BFD"/>
    <w:rsid w:val="009F6A1C"/>
    <w:rsid w:val="00A019FD"/>
    <w:rsid w:val="00A01AD5"/>
    <w:rsid w:val="00A02939"/>
    <w:rsid w:val="00A325F1"/>
    <w:rsid w:val="00A32CE8"/>
    <w:rsid w:val="00A3671F"/>
    <w:rsid w:val="00A44F4C"/>
    <w:rsid w:val="00A52D1C"/>
    <w:rsid w:val="00A54FF4"/>
    <w:rsid w:val="00A62836"/>
    <w:rsid w:val="00A64E78"/>
    <w:rsid w:val="00A674DA"/>
    <w:rsid w:val="00A67BA9"/>
    <w:rsid w:val="00A76154"/>
    <w:rsid w:val="00A92681"/>
    <w:rsid w:val="00A934FD"/>
    <w:rsid w:val="00A979D7"/>
    <w:rsid w:val="00AA139C"/>
    <w:rsid w:val="00AB6A7E"/>
    <w:rsid w:val="00AC4ECC"/>
    <w:rsid w:val="00AD28A3"/>
    <w:rsid w:val="00AD7B9E"/>
    <w:rsid w:val="00AD7BD7"/>
    <w:rsid w:val="00AE445E"/>
    <w:rsid w:val="00AF2BFA"/>
    <w:rsid w:val="00AF52C0"/>
    <w:rsid w:val="00AF6503"/>
    <w:rsid w:val="00B00D67"/>
    <w:rsid w:val="00B0182D"/>
    <w:rsid w:val="00B04E7B"/>
    <w:rsid w:val="00B1132D"/>
    <w:rsid w:val="00B115DA"/>
    <w:rsid w:val="00B13F7C"/>
    <w:rsid w:val="00B17D36"/>
    <w:rsid w:val="00B2593D"/>
    <w:rsid w:val="00B31571"/>
    <w:rsid w:val="00B37550"/>
    <w:rsid w:val="00B45B34"/>
    <w:rsid w:val="00B47C91"/>
    <w:rsid w:val="00B615EA"/>
    <w:rsid w:val="00B63C0A"/>
    <w:rsid w:val="00B71250"/>
    <w:rsid w:val="00B75D91"/>
    <w:rsid w:val="00B77F92"/>
    <w:rsid w:val="00B80DB0"/>
    <w:rsid w:val="00B82825"/>
    <w:rsid w:val="00B96513"/>
    <w:rsid w:val="00BA253C"/>
    <w:rsid w:val="00BA2653"/>
    <w:rsid w:val="00BA4D72"/>
    <w:rsid w:val="00BA4DDD"/>
    <w:rsid w:val="00BB0E0E"/>
    <w:rsid w:val="00BB286B"/>
    <w:rsid w:val="00BB4BAD"/>
    <w:rsid w:val="00BB7DFE"/>
    <w:rsid w:val="00BC6381"/>
    <w:rsid w:val="00BC757E"/>
    <w:rsid w:val="00BD4C97"/>
    <w:rsid w:val="00BE027C"/>
    <w:rsid w:val="00BE1A9D"/>
    <w:rsid w:val="00BE64DA"/>
    <w:rsid w:val="00BF3E4D"/>
    <w:rsid w:val="00BF4619"/>
    <w:rsid w:val="00C1156C"/>
    <w:rsid w:val="00C16BF2"/>
    <w:rsid w:val="00C23350"/>
    <w:rsid w:val="00C27993"/>
    <w:rsid w:val="00C326C5"/>
    <w:rsid w:val="00C344A9"/>
    <w:rsid w:val="00C3753B"/>
    <w:rsid w:val="00C400A6"/>
    <w:rsid w:val="00C451A3"/>
    <w:rsid w:val="00C47676"/>
    <w:rsid w:val="00C47BD7"/>
    <w:rsid w:val="00C549C2"/>
    <w:rsid w:val="00C56CBF"/>
    <w:rsid w:val="00C60502"/>
    <w:rsid w:val="00C649AB"/>
    <w:rsid w:val="00C77681"/>
    <w:rsid w:val="00C77EDA"/>
    <w:rsid w:val="00C865B9"/>
    <w:rsid w:val="00CA1C47"/>
    <w:rsid w:val="00CA4684"/>
    <w:rsid w:val="00CA6B58"/>
    <w:rsid w:val="00CA7DA1"/>
    <w:rsid w:val="00CB1C4D"/>
    <w:rsid w:val="00CC5653"/>
    <w:rsid w:val="00CD29BE"/>
    <w:rsid w:val="00CE4021"/>
    <w:rsid w:val="00D00319"/>
    <w:rsid w:val="00D13E1E"/>
    <w:rsid w:val="00D25CA9"/>
    <w:rsid w:val="00D41C95"/>
    <w:rsid w:val="00D43FE7"/>
    <w:rsid w:val="00D45FC4"/>
    <w:rsid w:val="00D52788"/>
    <w:rsid w:val="00D52BB2"/>
    <w:rsid w:val="00D546AD"/>
    <w:rsid w:val="00D6308A"/>
    <w:rsid w:val="00D63E0D"/>
    <w:rsid w:val="00D6496B"/>
    <w:rsid w:val="00D67EE0"/>
    <w:rsid w:val="00D70ECF"/>
    <w:rsid w:val="00D71FC8"/>
    <w:rsid w:val="00D72480"/>
    <w:rsid w:val="00D8092E"/>
    <w:rsid w:val="00D80ACF"/>
    <w:rsid w:val="00D8633B"/>
    <w:rsid w:val="00D90E68"/>
    <w:rsid w:val="00D94075"/>
    <w:rsid w:val="00D942ED"/>
    <w:rsid w:val="00DB0917"/>
    <w:rsid w:val="00DB7A64"/>
    <w:rsid w:val="00DC5BD7"/>
    <w:rsid w:val="00DC5F6F"/>
    <w:rsid w:val="00DD016D"/>
    <w:rsid w:val="00DF011E"/>
    <w:rsid w:val="00DF0373"/>
    <w:rsid w:val="00DF177B"/>
    <w:rsid w:val="00DF3ACD"/>
    <w:rsid w:val="00DF757F"/>
    <w:rsid w:val="00E0435A"/>
    <w:rsid w:val="00E0613E"/>
    <w:rsid w:val="00E06826"/>
    <w:rsid w:val="00E069A8"/>
    <w:rsid w:val="00E3359D"/>
    <w:rsid w:val="00E34D67"/>
    <w:rsid w:val="00E35D2A"/>
    <w:rsid w:val="00E37CC1"/>
    <w:rsid w:val="00E4193E"/>
    <w:rsid w:val="00E41C91"/>
    <w:rsid w:val="00E437E4"/>
    <w:rsid w:val="00E444A9"/>
    <w:rsid w:val="00E459F5"/>
    <w:rsid w:val="00E46901"/>
    <w:rsid w:val="00E4761C"/>
    <w:rsid w:val="00E52030"/>
    <w:rsid w:val="00E63059"/>
    <w:rsid w:val="00E7455A"/>
    <w:rsid w:val="00E855D4"/>
    <w:rsid w:val="00E87FAB"/>
    <w:rsid w:val="00E904A1"/>
    <w:rsid w:val="00E90DA8"/>
    <w:rsid w:val="00E916DE"/>
    <w:rsid w:val="00E934CE"/>
    <w:rsid w:val="00E96BB6"/>
    <w:rsid w:val="00EA188E"/>
    <w:rsid w:val="00EA1B34"/>
    <w:rsid w:val="00EA5AAD"/>
    <w:rsid w:val="00EB6BE9"/>
    <w:rsid w:val="00EC0D0D"/>
    <w:rsid w:val="00EC1D16"/>
    <w:rsid w:val="00EC3F91"/>
    <w:rsid w:val="00ED0670"/>
    <w:rsid w:val="00ED238C"/>
    <w:rsid w:val="00ED32AF"/>
    <w:rsid w:val="00ED3B4B"/>
    <w:rsid w:val="00EF453A"/>
    <w:rsid w:val="00F03109"/>
    <w:rsid w:val="00F04161"/>
    <w:rsid w:val="00F058B0"/>
    <w:rsid w:val="00F069AF"/>
    <w:rsid w:val="00F13FDE"/>
    <w:rsid w:val="00F2711A"/>
    <w:rsid w:val="00F33388"/>
    <w:rsid w:val="00F4149A"/>
    <w:rsid w:val="00F420EE"/>
    <w:rsid w:val="00F45ECC"/>
    <w:rsid w:val="00F51618"/>
    <w:rsid w:val="00F52ECE"/>
    <w:rsid w:val="00F63005"/>
    <w:rsid w:val="00F70DE0"/>
    <w:rsid w:val="00F72F5B"/>
    <w:rsid w:val="00F73583"/>
    <w:rsid w:val="00F73927"/>
    <w:rsid w:val="00F740D0"/>
    <w:rsid w:val="00F75BD9"/>
    <w:rsid w:val="00F76371"/>
    <w:rsid w:val="00F8565D"/>
    <w:rsid w:val="00F8577D"/>
    <w:rsid w:val="00F861B1"/>
    <w:rsid w:val="00F872DC"/>
    <w:rsid w:val="00F919FD"/>
    <w:rsid w:val="00F9461E"/>
    <w:rsid w:val="00FA56F5"/>
    <w:rsid w:val="00FA7CB3"/>
    <w:rsid w:val="00FB65E8"/>
    <w:rsid w:val="00FC2A33"/>
    <w:rsid w:val="00FC4FE3"/>
    <w:rsid w:val="00FC6AA1"/>
    <w:rsid w:val="00FC7387"/>
    <w:rsid w:val="00FC7732"/>
    <w:rsid w:val="00FD6B09"/>
    <w:rsid w:val="00FE1B85"/>
    <w:rsid w:val="00FE3ED1"/>
    <w:rsid w:val="00FE78B7"/>
    <w:rsid w:val="00FF1FA1"/>
    <w:rsid w:val="00FF5909"/>
    <w:rsid w:val="00FF5D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FD0D"/>
  <w15:chartTrackingRefBased/>
  <w15:docId w15:val="{D506E6DE-8811-44E0-A54A-A203ACB4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75EF"/>
    <w:pPr>
      <w:widowControl w:val="0"/>
      <w:autoSpaceDE w:val="0"/>
      <w:autoSpaceDN w:val="0"/>
      <w:spacing w:after="0" w:line="240"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775EF"/>
    <w:pPr>
      <w:ind w:left="701" w:hanging="581"/>
    </w:pPr>
    <w:rPr>
      <w:rFonts w:ascii="Georgia" w:eastAsia="Georgia" w:hAnsi="Georgia" w:cs="Georgia"/>
    </w:rPr>
  </w:style>
  <w:style w:type="character" w:styleId="CommentReference">
    <w:name w:val="annotation reference"/>
    <w:basedOn w:val="DefaultParagraphFont"/>
    <w:uiPriority w:val="99"/>
    <w:semiHidden/>
    <w:unhideWhenUsed/>
    <w:rsid w:val="006775EF"/>
    <w:rPr>
      <w:sz w:val="16"/>
      <w:szCs w:val="16"/>
    </w:rPr>
  </w:style>
  <w:style w:type="paragraph" w:styleId="CommentText">
    <w:name w:val="annotation text"/>
    <w:basedOn w:val="Normal"/>
    <w:link w:val="CommentTextChar"/>
    <w:uiPriority w:val="99"/>
    <w:unhideWhenUsed/>
    <w:rsid w:val="006775EF"/>
    <w:rPr>
      <w:sz w:val="20"/>
      <w:szCs w:val="20"/>
    </w:rPr>
  </w:style>
  <w:style w:type="character" w:customStyle="1" w:styleId="CommentTextChar">
    <w:name w:val="Comment Text Char"/>
    <w:basedOn w:val="DefaultParagraphFont"/>
    <w:link w:val="CommentText"/>
    <w:uiPriority w:val="99"/>
    <w:rsid w:val="006775EF"/>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iPriority w:val="99"/>
    <w:semiHidden/>
    <w:unhideWhenUsed/>
    <w:rsid w:val="006775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5EF"/>
    <w:rPr>
      <w:rFonts w:ascii="Segoe UI" w:eastAsia="Times New Roman" w:hAnsi="Segoe UI" w:cs="Segoe UI"/>
      <w:sz w:val="18"/>
      <w:szCs w:val="18"/>
      <w:lang w:val="en-GB" w:eastAsia="en-US"/>
    </w:rPr>
  </w:style>
  <w:style w:type="character" w:styleId="LineNumber">
    <w:name w:val="line number"/>
    <w:basedOn w:val="DefaultParagraphFont"/>
    <w:uiPriority w:val="99"/>
    <w:semiHidden/>
    <w:unhideWhenUsed/>
    <w:rsid w:val="008916E8"/>
  </w:style>
  <w:style w:type="paragraph" w:styleId="Bibliography">
    <w:name w:val="Bibliography"/>
    <w:basedOn w:val="Normal"/>
    <w:next w:val="Normal"/>
    <w:uiPriority w:val="37"/>
    <w:unhideWhenUsed/>
    <w:rsid w:val="00D71FC8"/>
    <w:pPr>
      <w:ind w:left="720" w:hanging="720"/>
    </w:pPr>
  </w:style>
  <w:style w:type="table" w:styleId="TableGrid">
    <w:name w:val="Table Grid"/>
    <w:basedOn w:val="TableNormal"/>
    <w:uiPriority w:val="39"/>
    <w:rsid w:val="00B11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613E"/>
    <w:rPr>
      <w:color w:val="808080"/>
    </w:rPr>
  </w:style>
  <w:style w:type="paragraph" w:styleId="CommentSubject">
    <w:name w:val="annotation subject"/>
    <w:basedOn w:val="CommentText"/>
    <w:next w:val="CommentText"/>
    <w:link w:val="CommentSubjectChar"/>
    <w:uiPriority w:val="99"/>
    <w:semiHidden/>
    <w:unhideWhenUsed/>
    <w:rsid w:val="00DF3ACD"/>
    <w:rPr>
      <w:b/>
      <w:bCs/>
    </w:rPr>
  </w:style>
  <w:style w:type="character" w:customStyle="1" w:styleId="CommentSubjectChar">
    <w:name w:val="Comment Subject Char"/>
    <w:basedOn w:val="CommentTextChar"/>
    <w:link w:val="CommentSubject"/>
    <w:uiPriority w:val="99"/>
    <w:semiHidden/>
    <w:rsid w:val="00DF3ACD"/>
    <w:rPr>
      <w:rFonts w:ascii="Times New Roman" w:eastAsia="Times New Roman" w:hAnsi="Times New Roman" w:cs="Times New Roman"/>
      <w:b/>
      <w:bCs/>
      <w:sz w:val="20"/>
      <w:szCs w:val="20"/>
      <w:lang w:val="en-GB" w:eastAsia="en-US"/>
    </w:rPr>
  </w:style>
  <w:style w:type="paragraph" w:customStyle="1" w:styleId="Compact">
    <w:name w:val="Compact"/>
    <w:basedOn w:val="BodyText"/>
    <w:qFormat/>
    <w:rsid w:val="000E50F4"/>
    <w:pPr>
      <w:widowControl/>
      <w:autoSpaceDE/>
      <w:autoSpaceDN/>
      <w:spacing w:before="36" w:after="36"/>
    </w:pPr>
    <w:rPr>
      <w:rFonts w:asciiTheme="minorHAnsi" w:eastAsiaTheme="minorHAnsi" w:hAnsiTheme="minorHAnsi" w:cstheme="minorBidi"/>
      <w:lang w:val="en-US" w:eastAsia="en-US"/>
    </w:rPr>
  </w:style>
  <w:style w:type="paragraph" w:styleId="BodyText">
    <w:name w:val="Body Text"/>
    <w:basedOn w:val="Normal"/>
    <w:link w:val="BodyTextChar"/>
    <w:uiPriority w:val="99"/>
    <w:semiHidden/>
    <w:unhideWhenUsed/>
    <w:rsid w:val="000E50F4"/>
    <w:pPr>
      <w:spacing w:after="120"/>
    </w:pPr>
  </w:style>
  <w:style w:type="character" w:customStyle="1" w:styleId="BodyTextChar">
    <w:name w:val="Body Text Char"/>
    <w:basedOn w:val="DefaultParagraphFont"/>
    <w:link w:val="BodyText"/>
    <w:uiPriority w:val="99"/>
    <w:semiHidden/>
    <w:rsid w:val="000E50F4"/>
    <w:rPr>
      <w:lang w:val="en-GB"/>
    </w:rPr>
  </w:style>
  <w:style w:type="paragraph" w:styleId="Header">
    <w:name w:val="header"/>
    <w:basedOn w:val="Normal"/>
    <w:link w:val="HeaderChar"/>
    <w:uiPriority w:val="99"/>
    <w:unhideWhenUsed/>
    <w:rsid w:val="004507C9"/>
    <w:pPr>
      <w:tabs>
        <w:tab w:val="center" w:pos="4680"/>
        <w:tab w:val="right" w:pos="9360"/>
      </w:tabs>
    </w:pPr>
  </w:style>
  <w:style w:type="character" w:customStyle="1" w:styleId="HeaderChar">
    <w:name w:val="Header Char"/>
    <w:basedOn w:val="DefaultParagraphFont"/>
    <w:link w:val="Header"/>
    <w:uiPriority w:val="99"/>
    <w:rsid w:val="004507C9"/>
    <w:rPr>
      <w:lang w:val="en-GB"/>
    </w:rPr>
  </w:style>
  <w:style w:type="paragraph" w:styleId="Footer">
    <w:name w:val="footer"/>
    <w:basedOn w:val="Normal"/>
    <w:link w:val="FooterChar"/>
    <w:uiPriority w:val="99"/>
    <w:unhideWhenUsed/>
    <w:rsid w:val="004507C9"/>
    <w:pPr>
      <w:tabs>
        <w:tab w:val="center" w:pos="4680"/>
        <w:tab w:val="right" w:pos="9360"/>
      </w:tabs>
    </w:pPr>
  </w:style>
  <w:style w:type="character" w:customStyle="1" w:styleId="FooterChar">
    <w:name w:val="Footer Char"/>
    <w:basedOn w:val="DefaultParagraphFont"/>
    <w:link w:val="Footer"/>
    <w:uiPriority w:val="99"/>
    <w:rsid w:val="004507C9"/>
    <w:rPr>
      <w:lang w:val="en-GB"/>
    </w:rPr>
  </w:style>
  <w:style w:type="paragraph" w:styleId="Caption">
    <w:name w:val="caption"/>
    <w:basedOn w:val="Normal"/>
    <w:next w:val="Normal"/>
    <w:uiPriority w:val="35"/>
    <w:unhideWhenUsed/>
    <w:qFormat/>
    <w:rsid w:val="001955EB"/>
    <w:pPr>
      <w:spacing w:after="200"/>
    </w:pPr>
    <w:rPr>
      <w:i/>
      <w:iCs/>
      <w:color w:val="44546A" w:themeColor="text2"/>
      <w:sz w:val="18"/>
      <w:szCs w:val="18"/>
    </w:rPr>
  </w:style>
  <w:style w:type="character" w:styleId="Hyperlink">
    <w:name w:val="Hyperlink"/>
    <w:basedOn w:val="DefaultParagraphFont"/>
    <w:uiPriority w:val="99"/>
    <w:unhideWhenUsed/>
    <w:rsid w:val="00591118"/>
    <w:rPr>
      <w:color w:val="0563C1" w:themeColor="hyperlink"/>
      <w:u w:val="single"/>
    </w:rPr>
  </w:style>
  <w:style w:type="character" w:styleId="UnresolvedMention">
    <w:name w:val="Unresolved Mention"/>
    <w:basedOn w:val="DefaultParagraphFont"/>
    <w:uiPriority w:val="99"/>
    <w:semiHidden/>
    <w:unhideWhenUsed/>
    <w:rsid w:val="00591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5776">
      <w:bodyDiv w:val="1"/>
      <w:marLeft w:val="0"/>
      <w:marRight w:val="0"/>
      <w:marTop w:val="0"/>
      <w:marBottom w:val="0"/>
      <w:divBdr>
        <w:top w:val="none" w:sz="0" w:space="0" w:color="auto"/>
        <w:left w:val="none" w:sz="0" w:space="0" w:color="auto"/>
        <w:bottom w:val="none" w:sz="0" w:space="0" w:color="auto"/>
        <w:right w:val="none" w:sz="0" w:space="0" w:color="auto"/>
      </w:divBdr>
    </w:div>
    <w:div w:id="121582720">
      <w:bodyDiv w:val="1"/>
      <w:marLeft w:val="0"/>
      <w:marRight w:val="0"/>
      <w:marTop w:val="0"/>
      <w:marBottom w:val="0"/>
      <w:divBdr>
        <w:top w:val="none" w:sz="0" w:space="0" w:color="auto"/>
        <w:left w:val="none" w:sz="0" w:space="0" w:color="auto"/>
        <w:bottom w:val="none" w:sz="0" w:space="0" w:color="auto"/>
        <w:right w:val="none" w:sz="0" w:space="0" w:color="auto"/>
      </w:divBdr>
      <w:divsChild>
        <w:div w:id="1267080721">
          <w:marLeft w:val="0"/>
          <w:marRight w:val="0"/>
          <w:marTop w:val="0"/>
          <w:marBottom w:val="0"/>
          <w:divBdr>
            <w:top w:val="none" w:sz="0" w:space="0" w:color="auto"/>
            <w:left w:val="none" w:sz="0" w:space="0" w:color="auto"/>
            <w:bottom w:val="none" w:sz="0" w:space="0" w:color="auto"/>
            <w:right w:val="none" w:sz="0" w:space="0" w:color="auto"/>
          </w:divBdr>
          <w:divsChild>
            <w:div w:id="136336390">
              <w:marLeft w:val="0"/>
              <w:marRight w:val="0"/>
              <w:marTop w:val="0"/>
              <w:marBottom w:val="0"/>
              <w:divBdr>
                <w:top w:val="none" w:sz="0" w:space="0" w:color="auto"/>
                <w:left w:val="none" w:sz="0" w:space="0" w:color="auto"/>
                <w:bottom w:val="none" w:sz="0" w:space="0" w:color="auto"/>
                <w:right w:val="none" w:sz="0" w:space="0" w:color="auto"/>
              </w:divBdr>
            </w:div>
            <w:div w:id="1575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722">
      <w:bodyDiv w:val="1"/>
      <w:marLeft w:val="0"/>
      <w:marRight w:val="0"/>
      <w:marTop w:val="0"/>
      <w:marBottom w:val="0"/>
      <w:divBdr>
        <w:top w:val="none" w:sz="0" w:space="0" w:color="auto"/>
        <w:left w:val="none" w:sz="0" w:space="0" w:color="auto"/>
        <w:bottom w:val="none" w:sz="0" w:space="0" w:color="auto"/>
        <w:right w:val="none" w:sz="0" w:space="0" w:color="auto"/>
      </w:divBdr>
    </w:div>
    <w:div w:id="168952437">
      <w:bodyDiv w:val="1"/>
      <w:marLeft w:val="0"/>
      <w:marRight w:val="0"/>
      <w:marTop w:val="0"/>
      <w:marBottom w:val="0"/>
      <w:divBdr>
        <w:top w:val="none" w:sz="0" w:space="0" w:color="auto"/>
        <w:left w:val="none" w:sz="0" w:space="0" w:color="auto"/>
        <w:bottom w:val="none" w:sz="0" w:space="0" w:color="auto"/>
        <w:right w:val="none" w:sz="0" w:space="0" w:color="auto"/>
      </w:divBdr>
    </w:div>
    <w:div w:id="174929970">
      <w:bodyDiv w:val="1"/>
      <w:marLeft w:val="0"/>
      <w:marRight w:val="0"/>
      <w:marTop w:val="0"/>
      <w:marBottom w:val="0"/>
      <w:divBdr>
        <w:top w:val="none" w:sz="0" w:space="0" w:color="auto"/>
        <w:left w:val="none" w:sz="0" w:space="0" w:color="auto"/>
        <w:bottom w:val="none" w:sz="0" w:space="0" w:color="auto"/>
        <w:right w:val="none" w:sz="0" w:space="0" w:color="auto"/>
      </w:divBdr>
    </w:div>
    <w:div w:id="307516141">
      <w:bodyDiv w:val="1"/>
      <w:marLeft w:val="0"/>
      <w:marRight w:val="0"/>
      <w:marTop w:val="0"/>
      <w:marBottom w:val="0"/>
      <w:divBdr>
        <w:top w:val="none" w:sz="0" w:space="0" w:color="auto"/>
        <w:left w:val="none" w:sz="0" w:space="0" w:color="auto"/>
        <w:bottom w:val="none" w:sz="0" w:space="0" w:color="auto"/>
        <w:right w:val="none" w:sz="0" w:space="0" w:color="auto"/>
      </w:divBdr>
    </w:div>
    <w:div w:id="383870917">
      <w:bodyDiv w:val="1"/>
      <w:marLeft w:val="0"/>
      <w:marRight w:val="0"/>
      <w:marTop w:val="0"/>
      <w:marBottom w:val="0"/>
      <w:divBdr>
        <w:top w:val="none" w:sz="0" w:space="0" w:color="auto"/>
        <w:left w:val="none" w:sz="0" w:space="0" w:color="auto"/>
        <w:bottom w:val="none" w:sz="0" w:space="0" w:color="auto"/>
        <w:right w:val="none" w:sz="0" w:space="0" w:color="auto"/>
      </w:divBdr>
    </w:div>
    <w:div w:id="482626373">
      <w:bodyDiv w:val="1"/>
      <w:marLeft w:val="0"/>
      <w:marRight w:val="0"/>
      <w:marTop w:val="0"/>
      <w:marBottom w:val="0"/>
      <w:divBdr>
        <w:top w:val="none" w:sz="0" w:space="0" w:color="auto"/>
        <w:left w:val="none" w:sz="0" w:space="0" w:color="auto"/>
        <w:bottom w:val="none" w:sz="0" w:space="0" w:color="auto"/>
        <w:right w:val="none" w:sz="0" w:space="0" w:color="auto"/>
      </w:divBdr>
    </w:div>
    <w:div w:id="600769180">
      <w:bodyDiv w:val="1"/>
      <w:marLeft w:val="0"/>
      <w:marRight w:val="0"/>
      <w:marTop w:val="0"/>
      <w:marBottom w:val="0"/>
      <w:divBdr>
        <w:top w:val="none" w:sz="0" w:space="0" w:color="auto"/>
        <w:left w:val="none" w:sz="0" w:space="0" w:color="auto"/>
        <w:bottom w:val="none" w:sz="0" w:space="0" w:color="auto"/>
        <w:right w:val="none" w:sz="0" w:space="0" w:color="auto"/>
      </w:divBdr>
    </w:div>
    <w:div w:id="644041968">
      <w:bodyDiv w:val="1"/>
      <w:marLeft w:val="0"/>
      <w:marRight w:val="0"/>
      <w:marTop w:val="0"/>
      <w:marBottom w:val="0"/>
      <w:divBdr>
        <w:top w:val="none" w:sz="0" w:space="0" w:color="auto"/>
        <w:left w:val="none" w:sz="0" w:space="0" w:color="auto"/>
        <w:bottom w:val="none" w:sz="0" w:space="0" w:color="auto"/>
        <w:right w:val="none" w:sz="0" w:space="0" w:color="auto"/>
      </w:divBdr>
    </w:div>
    <w:div w:id="692078480">
      <w:bodyDiv w:val="1"/>
      <w:marLeft w:val="0"/>
      <w:marRight w:val="0"/>
      <w:marTop w:val="0"/>
      <w:marBottom w:val="0"/>
      <w:divBdr>
        <w:top w:val="none" w:sz="0" w:space="0" w:color="auto"/>
        <w:left w:val="none" w:sz="0" w:space="0" w:color="auto"/>
        <w:bottom w:val="none" w:sz="0" w:space="0" w:color="auto"/>
        <w:right w:val="none" w:sz="0" w:space="0" w:color="auto"/>
      </w:divBdr>
    </w:div>
    <w:div w:id="701784486">
      <w:bodyDiv w:val="1"/>
      <w:marLeft w:val="0"/>
      <w:marRight w:val="0"/>
      <w:marTop w:val="0"/>
      <w:marBottom w:val="0"/>
      <w:divBdr>
        <w:top w:val="none" w:sz="0" w:space="0" w:color="auto"/>
        <w:left w:val="none" w:sz="0" w:space="0" w:color="auto"/>
        <w:bottom w:val="none" w:sz="0" w:space="0" w:color="auto"/>
        <w:right w:val="none" w:sz="0" w:space="0" w:color="auto"/>
      </w:divBdr>
    </w:div>
    <w:div w:id="704451113">
      <w:bodyDiv w:val="1"/>
      <w:marLeft w:val="0"/>
      <w:marRight w:val="0"/>
      <w:marTop w:val="0"/>
      <w:marBottom w:val="0"/>
      <w:divBdr>
        <w:top w:val="none" w:sz="0" w:space="0" w:color="auto"/>
        <w:left w:val="none" w:sz="0" w:space="0" w:color="auto"/>
        <w:bottom w:val="none" w:sz="0" w:space="0" w:color="auto"/>
        <w:right w:val="none" w:sz="0" w:space="0" w:color="auto"/>
      </w:divBdr>
    </w:div>
    <w:div w:id="717239181">
      <w:bodyDiv w:val="1"/>
      <w:marLeft w:val="0"/>
      <w:marRight w:val="0"/>
      <w:marTop w:val="0"/>
      <w:marBottom w:val="0"/>
      <w:divBdr>
        <w:top w:val="none" w:sz="0" w:space="0" w:color="auto"/>
        <w:left w:val="none" w:sz="0" w:space="0" w:color="auto"/>
        <w:bottom w:val="none" w:sz="0" w:space="0" w:color="auto"/>
        <w:right w:val="none" w:sz="0" w:space="0" w:color="auto"/>
      </w:divBdr>
    </w:div>
    <w:div w:id="737676951">
      <w:bodyDiv w:val="1"/>
      <w:marLeft w:val="0"/>
      <w:marRight w:val="0"/>
      <w:marTop w:val="0"/>
      <w:marBottom w:val="0"/>
      <w:divBdr>
        <w:top w:val="none" w:sz="0" w:space="0" w:color="auto"/>
        <w:left w:val="none" w:sz="0" w:space="0" w:color="auto"/>
        <w:bottom w:val="none" w:sz="0" w:space="0" w:color="auto"/>
        <w:right w:val="none" w:sz="0" w:space="0" w:color="auto"/>
      </w:divBdr>
    </w:div>
    <w:div w:id="769618705">
      <w:bodyDiv w:val="1"/>
      <w:marLeft w:val="0"/>
      <w:marRight w:val="0"/>
      <w:marTop w:val="0"/>
      <w:marBottom w:val="0"/>
      <w:divBdr>
        <w:top w:val="none" w:sz="0" w:space="0" w:color="auto"/>
        <w:left w:val="none" w:sz="0" w:space="0" w:color="auto"/>
        <w:bottom w:val="none" w:sz="0" w:space="0" w:color="auto"/>
        <w:right w:val="none" w:sz="0" w:space="0" w:color="auto"/>
      </w:divBdr>
    </w:div>
    <w:div w:id="784813589">
      <w:bodyDiv w:val="1"/>
      <w:marLeft w:val="0"/>
      <w:marRight w:val="0"/>
      <w:marTop w:val="0"/>
      <w:marBottom w:val="0"/>
      <w:divBdr>
        <w:top w:val="none" w:sz="0" w:space="0" w:color="auto"/>
        <w:left w:val="none" w:sz="0" w:space="0" w:color="auto"/>
        <w:bottom w:val="none" w:sz="0" w:space="0" w:color="auto"/>
        <w:right w:val="none" w:sz="0" w:space="0" w:color="auto"/>
      </w:divBdr>
      <w:divsChild>
        <w:div w:id="556933851">
          <w:marLeft w:val="0"/>
          <w:marRight w:val="0"/>
          <w:marTop w:val="0"/>
          <w:marBottom w:val="0"/>
          <w:divBdr>
            <w:top w:val="none" w:sz="0" w:space="0" w:color="auto"/>
            <w:left w:val="none" w:sz="0" w:space="0" w:color="auto"/>
            <w:bottom w:val="none" w:sz="0" w:space="0" w:color="auto"/>
            <w:right w:val="none" w:sz="0" w:space="0" w:color="auto"/>
          </w:divBdr>
          <w:divsChild>
            <w:div w:id="17636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584">
      <w:bodyDiv w:val="1"/>
      <w:marLeft w:val="0"/>
      <w:marRight w:val="0"/>
      <w:marTop w:val="0"/>
      <w:marBottom w:val="0"/>
      <w:divBdr>
        <w:top w:val="none" w:sz="0" w:space="0" w:color="auto"/>
        <w:left w:val="none" w:sz="0" w:space="0" w:color="auto"/>
        <w:bottom w:val="none" w:sz="0" w:space="0" w:color="auto"/>
        <w:right w:val="none" w:sz="0" w:space="0" w:color="auto"/>
      </w:divBdr>
    </w:div>
    <w:div w:id="1054159368">
      <w:bodyDiv w:val="1"/>
      <w:marLeft w:val="0"/>
      <w:marRight w:val="0"/>
      <w:marTop w:val="0"/>
      <w:marBottom w:val="0"/>
      <w:divBdr>
        <w:top w:val="none" w:sz="0" w:space="0" w:color="auto"/>
        <w:left w:val="none" w:sz="0" w:space="0" w:color="auto"/>
        <w:bottom w:val="none" w:sz="0" w:space="0" w:color="auto"/>
        <w:right w:val="none" w:sz="0" w:space="0" w:color="auto"/>
      </w:divBdr>
    </w:div>
    <w:div w:id="1106656726">
      <w:bodyDiv w:val="1"/>
      <w:marLeft w:val="0"/>
      <w:marRight w:val="0"/>
      <w:marTop w:val="0"/>
      <w:marBottom w:val="0"/>
      <w:divBdr>
        <w:top w:val="none" w:sz="0" w:space="0" w:color="auto"/>
        <w:left w:val="none" w:sz="0" w:space="0" w:color="auto"/>
        <w:bottom w:val="none" w:sz="0" w:space="0" w:color="auto"/>
        <w:right w:val="none" w:sz="0" w:space="0" w:color="auto"/>
      </w:divBdr>
    </w:div>
    <w:div w:id="1151601198">
      <w:bodyDiv w:val="1"/>
      <w:marLeft w:val="0"/>
      <w:marRight w:val="0"/>
      <w:marTop w:val="0"/>
      <w:marBottom w:val="0"/>
      <w:divBdr>
        <w:top w:val="none" w:sz="0" w:space="0" w:color="auto"/>
        <w:left w:val="none" w:sz="0" w:space="0" w:color="auto"/>
        <w:bottom w:val="none" w:sz="0" w:space="0" w:color="auto"/>
        <w:right w:val="none" w:sz="0" w:space="0" w:color="auto"/>
      </w:divBdr>
    </w:div>
    <w:div w:id="1158419799">
      <w:bodyDiv w:val="1"/>
      <w:marLeft w:val="0"/>
      <w:marRight w:val="0"/>
      <w:marTop w:val="0"/>
      <w:marBottom w:val="0"/>
      <w:divBdr>
        <w:top w:val="none" w:sz="0" w:space="0" w:color="auto"/>
        <w:left w:val="none" w:sz="0" w:space="0" w:color="auto"/>
        <w:bottom w:val="none" w:sz="0" w:space="0" w:color="auto"/>
        <w:right w:val="none" w:sz="0" w:space="0" w:color="auto"/>
      </w:divBdr>
      <w:divsChild>
        <w:div w:id="1578204327">
          <w:marLeft w:val="0"/>
          <w:marRight w:val="0"/>
          <w:marTop w:val="0"/>
          <w:marBottom w:val="0"/>
          <w:divBdr>
            <w:top w:val="none" w:sz="0" w:space="0" w:color="auto"/>
            <w:left w:val="none" w:sz="0" w:space="0" w:color="auto"/>
            <w:bottom w:val="none" w:sz="0" w:space="0" w:color="auto"/>
            <w:right w:val="none" w:sz="0" w:space="0" w:color="auto"/>
          </w:divBdr>
          <w:divsChild>
            <w:div w:id="7727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4289">
      <w:bodyDiv w:val="1"/>
      <w:marLeft w:val="0"/>
      <w:marRight w:val="0"/>
      <w:marTop w:val="0"/>
      <w:marBottom w:val="0"/>
      <w:divBdr>
        <w:top w:val="none" w:sz="0" w:space="0" w:color="auto"/>
        <w:left w:val="none" w:sz="0" w:space="0" w:color="auto"/>
        <w:bottom w:val="none" w:sz="0" w:space="0" w:color="auto"/>
        <w:right w:val="none" w:sz="0" w:space="0" w:color="auto"/>
      </w:divBdr>
    </w:div>
    <w:div w:id="1200556894">
      <w:bodyDiv w:val="1"/>
      <w:marLeft w:val="0"/>
      <w:marRight w:val="0"/>
      <w:marTop w:val="0"/>
      <w:marBottom w:val="0"/>
      <w:divBdr>
        <w:top w:val="none" w:sz="0" w:space="0" w:color="auto"/>
        <w:left w:val="none" w:sz="0" w:space="0" w:color="auto"/>
        <w:bottom w:val="none" w:sz="0" w:space="0" w:color="auto"/>
        <w:right w:val="none" w:sz="0" w:space="0" w:color="auto"/>
      </w:divBdr>
    </w:div>
    <w:div w:id="1231768813">
      <w:bodyDiv w:val="1"/>
      <w:marLeft w:val="0"/>
      <w:marRight w:val="0"/>
      <w:marTop w:val="0"/>
      <w:marBottom w:val="0"/>
      <w:divBdr>
        <w:top w:val="none" w:sz="0" w:space="0" w:color="auto"/>
        <w:left w:val="none" w:sz="0" w:space="0" w:color="auto"/>
        <w:bottom w:val="none" w:sz="0" w:space="0" w:color="auto"/>
        <w:right w:val="none" w:sz="0" w:space="0" w:color="auto"/>
      </w:divBdr>
    </w:div>
    <w:div w:id="1310524701">
      <w:bodyDiv w:val="1"/>
      <w:marLeft w:val="0"/>
      <w:marRight w:val="0"/>
      <w:marTop w:val="0"/>
      <w:marBottom w:val="0"/>
      <w:divBdr>
        <w:top w:val="none" w:sz="0" w:space="0" w:color="auto"/>
        <w:left w:val="none" w:sz="0" w:space="0" w:color="auto"/>
        <w:bottom w:val="none" w:sz="0" w:space="0" w:color="auto"/>
        <w:right w:val="none" w:sz="0" w:space="0" w:color="auto"/>
      </w:divBdr>
      <w:divsChild>
        <w:div w:id="10646565">
          <w:marLeft w:val="0"/>
          <w:marRight w:val="0"/>
          <w:marTop w:val="0"/>
          <w:marBottom w:val="0"/>
          <w:divBdr>
            <w:top w:val="none" w:sz="0" w:space="0" w:color="auto"/>
            <w:left w:val="none" w:sz="0" w:space="0" w:color="auto"/>
            <w:bottom w:val="none" w:sz="0" w:space="0" w:color="auto"/>
            <w:right w:val="none" w:sz="0" w:space="0" w:color="auto"/>
          </w:divBdr>
          <w:divsChild>
            <w:div w:id="15970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5458">
      <w:bodyDiv w:val="1"/>
      <w:marLeft w:val="0"/>
      <w:marRight w:val="0"/>
      <w:marTop w:val="0"/>
      <w:marBottom w:val="0"/>
      <w:divBdr>
        <w:top w:val="none" w:sz="0" w:space="0" w:color="auto"/>
        <w:left w:val="none" w:sz="0" w:space="0" w:color="auto"/>
        <w:bottom w:val="none" w:sz="0" w:space="0" w:color="auto"/>
        <w:right w:val="none" w:sz="0" w:space="0" w:color="auto"/>
      </w:divBdr>
    </w:div>
    <w:div w:id="1541087934">
      <w:bodyDiv w:val="1"/>
      <w:marLeft w:val="0"/>
      <w:marRight w:val="0"/>
      <w:marTop w:val="0"/>
      <w:marBottom w:val="0"/>
      <w:divBdr>
        <w:top w:val="none" w:sz="0" w:space="0" w:color="auto"/>
        <w:left w:val="none" w:sz="0" w:space="0" w:color="auto"/>
        <w:bottom w:val="none" w:sz="0" w:space="0" w:color="auto"/>
        <w:right w:val="none" w:sz="0" w:space="0" w:color="auto"/>
      </w:divBdr>
    </w:div>
    <w:div w:id="1587113234">
      <w:bodyDiv w:val="1"/>
      <w:marLeft w:val="0"/>
      <w:marRight w:val="0"/>
      <w:marTop w:val="0"/>
      <w:marBottom w:val="0"/>
      <w:divBdr>
        <w:top w:val="none" w:sz="0" w:space="0" w:color="auto"/>
        <w:left w:val="none" w:sz="0" w:space="0" w:color="auto"/>
        <w:bottom w:val="none" w:sz="0" w:space="0" w:color="auto"/>
        <w:right w:val="none" w:sz="0" w:space="0" w:color="auto"/>
      </w:divBdr>
    </w:div>
    <w:div w:id="1616326482">
      <w:bodyDiv w:val="1"/>
      <w:marLeft w:val="0"/>
      <w:marRight w:val="0"/>
      <w:marTop w:val="0"/>
      <w:marBottom w:val="0"/>
      <w:divBdr>
        <w:top w:val="none" w:sz="0" w:space="0" w:color="auto"/>
        <w:left w:val="none" w:sz="0" w:space="0" w:color="auto"/>
        <w:bottom w:val="none" w:sz="0" w:space="0" w:color="auto"/>
        <w:right w:val="none" w:sz="0" w:space="0" w:color="auto"/>
      </w:divBdr>
    </w:div>
    <w:div w:id="1685329015">
      <w:bodyDiv w:val="1"/>
      <w:marLeft w:val="0"/>
      <w:marRight w:val="0"/>
      <w:marTop w:val="0"/>
      <w:marBottom w:val="0"/>
      <w:divBdr>
        <w:top w:val="none" w:sz="0" w:space="0" w:color="auto"/>
        <w:left w:val="none" w:sz="0" w:space="0" w:color="auto"/>
        <w:bottom w:val="none" w:sz="0" w:space="0" w:color="auto"/>
        <w:right w:val="none" w:sz="0" w:space="0" w:color="auto"/>
      </w:divBdr>
    </w:div>
    <w:div w:id="1733121162">
      <w:bodyDiv w:val="1"/>
      <w:marLeft w:val="0"/>
      <w:marRight w:val="0"/>
      <w:marTop w:val="0"/>
      <w:marBottom w:val="0"/>
      <w:divBdr>
        <w:top w:val="none" w:sz="0" w:space="0" w:color="auto"/>
        <w:left w:val="none" w:sz="0" w:space="0" w:color="auto"/>
        <w:bottom w:val="none" w:sz="0" w:space="0" w:color="auto"/>
        <w:right w:val="none" w:sz="0" w:space="0" w:color="auto"/>
      </w:divBdr>
      <w:divsChild>
        <w:div w:id="1933051567">
          <w:marLeft w:val="0"/>
          <w:marRight w:val="0"/>
          <w:marTop w:val="0"/>
          <w:marBottom w:val="0"/>
          <w:divBdr>
            <w:top w:val="none" w:sz="0" w:space="0" w:color="auto"/>
            <w:left w:val="none" w:sz="0" w:space="0" w:color="auto"/>
            <w:bottom w:val="none" w:sz="0" w:space="0" w:color="auto"/>
            <w:right w:val="none" w:sz="0" w:space="0" w:color="auto"/>
          </w:divBdr>
          <w:divsChild>
            <w:div w:id="1549220154">
              <w:marLeft w:val="0"/>
              <w:marRight w:val="0"/>
              <w:marTop w:val="0"/>
              <w:marBottom w:val="0"/>
              <w:divBdr>
                <w:top w:val="none" w:sz="0" w:space="0" w:color="auto"/>
                <w:left w:val="none" w:sz="0" w:space="0" w:color="auto"/>
                <w:bottom w:val="none" w:sz="0" w:space="0" w:color="auto"/>
                <w:right w:val="none" w:sz="0" w:space="0" w:color="auto"/>
              </w:divBdr>
            </w:div>
            <w:div w:id="20478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2928">
      <w:bodyDiv w:val="1"/>
      <w:marLeft w:val="0"/>
      <w:marRight w:val="0"/>
      <w:marTop w:val="0"/>
      <w:marBottom w:val="0"/>
      <w:divBdr>
        <w:top w:val="none" w:sz="0" w:space="0" w:color="auto"/>
        <w:left w:val="none" w:sz="0" w:space="0" w:color="auto"/>
        <w:bottom w:val="none" w:sz="0" w:space="0" w:color="auto"/>
        <w:right w:val="none" w:sz="0" w:space="0" w:color="auto"/>
      </w:divBdr>
    </w:div>
    <w:div w:id="2041396172">
      <w:bodyDiv w:val="1"/>
      <w:marLeft w:val="0"/>
      <w:marRight w:val="0"/>
      <w:marTop w:val="0"/>
      <w:marBottom w:val="0"/>
      <w:divBdr>
        <w:top w:val="none" w:sz="0" w:space="0" w:color="auto"/>
        <w:left w:val="none" w:sz="0" w:space="0" w:color="auto"/>
        <w:bottom w:val="none" w:sz="0" w:space="0" w:color="auto"/>
        <w:right w:val="none" w:sz="0" w:space="0" w:color="auto"/>
      </w:divBdr>
    </w:div>
    <w:div w:id="2093812274">
      <w:bodyDiv w:val="1"/>
      <w:marLeft w:val="0"/>
      <w:marRight w:val="0"/>
      <w:marTop w:val="0"/>
      <w:marBottom w:val="0"/>
      <w:divBdr>
        <w:top w:val="none" w:sz="0" w:space="0" w:color="auto"/>
        <w:left w:val="none" w:sz="0" w:space="0" w:color="auto"/>
        <w:bottom w:val="none" w:sz="0" w:space="0" w:color="auto"/>
        <w:right w:val="none" w:sz="0" w:space="0" w:color="auto"/>
      </w:divBdr>
    </w:div>
    <w:div w:id="209808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4247C-5932-40E5-9658-D6654A8D0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21947</TotalTime>
  <Pages>42</Pages>
  <Words>22980</Words>
  <Characters>130987</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Chong</dc:creator>
  <cp:keywords/>
  <dc:description/>
  <cp:lastModifiedBy>Lisa Chong</cp:lastModifiedBy>
  <cp:revision>19</cp:revision>
  <dcterms:created xsi:type="dcterms:W3CDTF">2019-01-04T15:53:00Z</dcterms:created>
  <dcterms:modified xsi:type="dcterms:W3CDTF">2019-03-12T11:54:00Z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zotero-version="5.0.61"&gt;&lt;session id="eLcJOcSK"/&gt;&lt;style id="http://www.zotero.org/styles/ices-journal-of-marine-science"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